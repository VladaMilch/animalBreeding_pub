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2A76" w14:textId="32F0A7B0" w:rsidR="00DA3A74" w:rsidRPr="00341542"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Powering the breeding of gene-modified animals</w:t>
      </w:r>
    </w:p>
    <w:p w14:paraId="4E6CC144" w14:textId="244392B1" w:rsidR="00DA3A74" w:rsidRPr="00341542"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Beating Murphy s law: Powering </w:t>
      </w:r>
      <w:r w:rsidR="00C816DF" w:rsidRPr="00341542">
        <w:rPr>
          <w:rFonts w:ascii="Arial" w:hAnsi="Arial" w:cs="Arial"/>
          <w:sz w:val="22"/>
          <w:szCs w:val="22"/>
          <w:lang w:val="en-US"/>
        </w:rPr>
        <w:t>the</w:t>
      </w:r>
      <w:r w:rsidRPr="00341542">
        <w:rPr>
          <w:rFonts w:ascii="Arial" w:hAnsi="Arial" w:cs="Arial"/>
          <w:sz w:val="22"/>
          <w:szCs w:val="22"/>
          <w:lang w:val="en-US"/>
        </w:rPr>
        <w:t xml:space="preserve"> </w:t>
      </w:r>
      <w:proofErr w:type="spellStart"/>
      <w:r w:rsidRPr="00341542">
        <w:rPr>
          <w:rFonts w:ascii="Arial" w:hAnsi="Arial" w:cs="Arial"/>
          <w:sz w:val="22"/>
          <w:szCs w:val="22"/>
          <w:lang w:val="en-US"/>
        </w:rPr>
        <w:t>breedings</w:t>
      </w:r>
      <w:proofErr w:type="spellEnd"/>
      <w:r w:rsidRPr="00341542">
        <w:rPr>
          <w:rFonts w:ascii="Arial" w:hAnsi="Arial" w:cs="Arial"/>
          <w:sz w:val="22"/>
          <w:szCs w:val="22"/>
          <w:lang w:val="en-US"/>
        </w:rPr>
        <w:t xml:space="preserve"> of gene-modified animals</w:t>
      </w:r>
    </w:p>
    <w:p w14:paraId="3D3F23B9" w14:textId="77777777" w:rsidR="00DA3A74" w:rsidRPr="00341542"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Better planning of laboratory animal crosses: Beating Murphy</w:t>
      </w:r>
    </w:p>
    <w:p w14:paraId="3A4A37C4" w14:textId="2E2A7D9F" w:rsidR="00DA3A74" w:rsidRDefault="00DA3A74"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Mendel´s laws and prospective </w:t>
      </w:r>
      <w:r w:rsidR="00C816DF" w:rsidRPr="00341542">
        <w:rPr>
          <w:rFonts w:ascii="Arial" w:hAnsi="Arial" w:cs="Arial"/>
          <w:sz w:val="22"/>
          <w:szCs w:val="22"/>
          <w:lang w:val="en-US"/>
        </w:rPr>
        <w:t>“</w:t>
      </w:r>
      <w:r w:rsidRPr="00341542">
        <w:rPr>
          <w:rFonts w:ascii="Arial" w:hAnsi="Arial" w:cs="Arial"/>
          <w:sz w:val="22"/>
          <w:szCs w:val="22"/>
          <w:lang w:val="en-US"/>
        </w:rPr>
        <w:t>powering</w:t>
      </w:r>
      <w:r w:rsidR="00C816DF" w:rsidRPr="00341542">
        <w:rPr>
          <w:rFonts w:ascii="Arial" w:hAnsi="Arial" w:cs="Arial"/>
          <w:sz w:val="22"/>
          <w:szCs w:val="22"/>
          <w:lang w:val="en-US"/>
        </w:rPr>
        <w:t>”</w:t>
      </w:r>
    </w:p>
    <w:p w14:paraId="2F221361" w14:textId="56BEB4FD" w:rsidR="005F6EC4" w:rsidRPr="009C457C" w:rsidRDefault="009C457C" w:rsidP="00341542">
      <w:pPr>
        <w:spacing w:line="360" w:lineRule="auto"/>
        <w:jc w:val="both"/>
        <w:rPr>
          <w:rFonts w:ascii="Arial" w:hAnsi="Arial" w:cs="Arial"/>
          <w:sz w:val="22"/>
          <w:szCs w:val="22"/>
          <w:lang w:val="en-GB"/>
        </w:rPr>
      </w:pPr>
      <w:r>
        <w:rPr>
          <w:rFonts w:ascii="Arial" w:hAnsi="Arial" w:cs="Arial"/>
          <w:sz w:val="22"/>
          <w:szCs w:val="22"/>
          <w:lang w:val="en-GB"/>
        </w:rPr>
        <w:t xml:space="preserve">Group size planning of </w:t>
      </w:r>
      <w:proofErr w:type="spellStart"/>
      <w:r>
        <w:rPr>
          <w:rFonts w:ascii="Arial" w:hAnsi="Arial" w:cs="Arial"/>
          <w:sz w:val="22"/>
          <w:szCs w:val="22"/>
          <w:lang w:val="en-GB"/>
        </w:rPr>
        <w:t>breedin</w:t>
      </w:r>
      <w:r w:rsidR="00252CB3">
        <w:rPr>
          <w:rFonts w:ascii="Arial" w:hAnsi="Arial" w:cs="Arial"/>
          <w:sz w:val="22"/>
          <w:szCs w:val="22"/>
          <w:lang w:val="en-GB"/>
        </w:rPr>
        <w:t>gs</w:t>
      </w:r>
      <w:proofErr w:type="spellEnd"/>
    </w:p>
    <w:p w14:paraId="4C4A1F96" w14:textId="77777777" w:rsidR="00DA3A74" w:rsidRPr="00341542" w:rsidRDefault="00DA3A74" w:rsidP="00341542">
      <w:pPr>
        <w:spacing w:line="360" w:lineRule="auto"/>
        <w:jc w:val="both"/>
        <w:rPr>
          <w:rFonts w:ascii="Arial" w:hAnsi="Arial" w:cs="Arial"/>
          <w:sz w:val="22"/>
          <w:szCs w:val="22"/>
          <w:lang w:val="en-US"/>
        </w:rPr>
      </w:pPr>
    </w:p>
    <w:p w14:paraId="52AA9EF9" w14:textId="11644585" w:rsidR="00DA3A74" w:rsidRPr="00341542" w:rsidRDefault="00C816DF"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Philippe </w:t>
      </w:r>
      <w:proofErr w:type="spellStart"/>
      <w:r w:rsidRPr="00341542">
        <w:rPr>
          <w:rFonts w:ascii="Arial" w:hAnsi="Arial" w:cs="Arial"/>
          <w:sz w:val="22"/>
          <w:szCs w:val="22"/>
          <w:lang w:val="en-US"/>
        </w:rPr>
        <w:t>Bugnon</w:t>
      </w:r>
      <w:proofErr w:type="spellEnd"/>
      <w:r w:rsidRPr="00341542">
        <w:rPr>
          <w:rFonts w:ascii="Arial" w:hAnsi="Arial" w:cs="Arial"/>
          <w:sz w:val="22"/>
          <w:szCs w:val="22"/>
          <w:lang w:val="en-US"/>
        </w:rPr>
        <w:t xml:space="preserve">, Achim </w:t>
      </w:r>
      <w:proofErr w:type="spellStart"/>
      <w:r w:rsidRPr="00341542">
        <w:rPr>
          <w:rFonts w:ascii="Arial" w:hAnsi="Arial" w:cs="Arial"/>
          <w:sz w:val="22"/>
          <w:szCs w:val="22"/>
          <w:lang w:val="en-US"/>
        </w:rPr>
        <w:t>Tresch</w:t>
      </w:r>
      <w:proofErr w:type="spellEnd"/>
      <w:r w:rsidRPr="00341542">
        <w:rPr>
          <w:rFonts w:ascii="Arial" w:hAnsi="Arial" w:cs="Arial"/>
          <w:sz w:val="22"/>
          <w:szCs w:val="22"/>
          <w:lang w:val="en-US"/>
        </w:rPr>
        <w:t xml:space="preserve">, </w:t>
      </w:r>
      <w:r w:rsidR="00252CB3">
        <w:rPr>
          <w:rFonts w:ascii="Arial" w:hAnsi="Arial" w:cs="Arial"/>
          <w:sz w:val="22"/>
          <w:szCs w:val="22"/>
          <w:lang w:val="en-US"/>
        </w:rPr>
        <w:t xml:space="preserve">Frank Brand, </w:t>
      </w:r>
      <w:r w:rsidRPr="00341542">
        <w:rPr>
          <w:rFonts w:ascii="Arial" w:hAnsi="Arial" w:cs="Arial"/>
          <w:sz w:val="22"/>
          <w:szCs w:val="22"/>
          <w:lang w:val="en-US"/>
        </w:rPr>
        <w:t>Thorsten Buch</w:t>
      </w:r>
    </w:p>
    <w:p w14:paraId="76A19C5B" w14:textId="77777777" w:rsidR="00DA3A74" w:rsidRPr="00341542" w:rsidRDefault="00DA3A74" w:rsidP="00341542">
      <w:pPr>
        <w:spacing w:line="360" w:lineRule="auto"/>
        <w:jc w:val="both"/>
        <w:rPr>
          <w:rFonts w:ascii="Arial" w:hAnsi="Arial" w:cs="Arial"/>
          <w:sz w:val="22"/>
          <w:szCs w:val="22"/>
          <w:lang w:val="en-US"/>
        </w:rPr>
      </w:pPr>
    </w:p>
    <w:p w14:paraId="30F85076" w14:textId="77777777" w:rsidR="00DA3A74" w:rsidRPr="00341542" w:rsidRDefault="00DA3A74" w:rsidP="00341542">
      <w:pPr>
        <w:spacing w:line="360" w:lineRule="auto"/>
        <w:jc w:val="both"/>
        <w:rPr>
          <w:rFonts w:ascii="Arial" w:hAnsi="Arial" w:cs="Arial"/>
          <w:sz w:val="22"/>
          <w:szCs w:val="22"/>
          <w:lang w:val="en-US"/>
        </w:rPr>
      </w:pPr>
    </w:p>
    <w:p w14:paraId="41338D05" w14:textId="4F37EAC6" w:rsidR="00DA3A74" w:rsidRPr="00341542" w:rsidRDefault="00DA3A74" w:rsidP="00341542">
      <w:pPr>
        <w:spacing w:line="360" w:lineRule="auto"/>
        <w:jc w:val="both"/>
        <w:rPr>
          <w:rFonts w:ascii="Arial" w:hAnsi="Arial" w:cs="Arial"/>
          <w:sz w:val="22"/>
          <w:szCs w:val="22"/>
          <w:lang w:val="en-US"/>
        </w:rPr>
      </w:pPr>
    </w:p>
    <w:p w14:paraId="2F369B8D" w14:textId="5CFA4018" w:rsidR="000C6FAB" w:rsidRPr="00341542" w:rsidRDefault="000C6FAB" w:rsidP="00341542">
      <w:pPr>
        <w:spacing w:line="360" w:lineRule="auto"/>
        <w:jc w:val="both"/>
        <w:rPr>
          <w:rFonts w:ascii="Arial" w:hAnsi="Arial" w:cs="Arial"/>
          <w:sz w:val="22"/>
          <w:szCs w:val="22"/>
          <w:lang w:val="en-US"/>
        </w:rPr>
      </w:pPr>
    </w:p>
    <w:p w14:paraId="0779CAB0" w14:textId="3699ED93" w:rsidR="000C6FAB" w:rsidRPr="00341542" w:rsidRDefault="151DF514" w:rsidP="56FF9D21">
      <w:pPr>
        <w:spacing w:line="360" w:lineRule="auto"/>
        <w:jc w:val="both"/>
        <w:rPr>
          <w:rFonts w:ascii="Arial" w:hAnsi="Arial" w:cs="Arial"/>
          <w:color w:val="000000" w:themeColor="text1"/>
          <w:sz w:val="22"/>
          <w:szCs w:val="22"/>
          <w:lang w:val="en-US"/>
        </w:rPr>
      </w:pPr>
      <w:ins w:id="0" w:author="Philippe Bugnon" w:date="2020-06-18T07:25:00Z">
        <w:r w:rsidRPr="56FF9D21">
          <w:rPr>
            <w:rFonts w:ascii="Arial" w:hAnsi="Arial" w:cs="Arial"/>
            <w:color w:val="000000" w:themeColor="text1"/>
            <w:sz w:val="22"/>
            <w:szCs w:val="22"/>
            <w:lang w:val="en-US"/>
          </w:rPr>
          <w:t>MGI</w:t>
        </w:r>
      </w:ins>
    </w:p>
    <w:p w14:paraId="457782F2" w14:textId="14E751B0" w:rsidR="000C6FAB" w:rsidRPr="00341542" w:rsidRDefault="000C6FAB" w:rsidP="00341542">
      <w:pPr>
        <w:spacing w:line="360" w:lineRule="auto"/>
        <w:jc w:val="both"/>
        <w:rPr>
          <w:rFonts w:ascii="Arial" w:hAnsi="Arial" w:cs="Arial"/>
          <w:sz w:val="22"/>
          <w:szCs w:val="22"/>
          <w:lang w:val="en-US"/>
        </w:rPr>
      </w:pPr>
    </w:p>
    <w:p w14:paraId="09358344" w14:textId="64F96F43" w:rsidR="000C6FAB" w:rsidRPr="00341542" w:rsidRDefault="000C6FAB" w:rsidP="00341542">
      <w:pPr>
        <w:spacing w:line="360" w:lineRule="auto"/>
        <w:jc w:val="both"/>
        <w:rPr>
          <w:rFonts w:ascii="Arial" w:hAnsi="Arial" w:cs="Arial"/>
          <w:sz w:val="22"/>
          <w:szCs w:val="22"/>
          <w:lang w:val="en-US"/>
        </w:rPr>
      </w:pPr>
    </w:p>
    <w:p w14:paraId="502E59F2" w14:textId="196224F0"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Introduction</w:t>
      </w:r>
    </w:p>
    <w:p w14:paraId="58542A97" w14:textId="195F0BC2" w:rsidR="00DA3A74" w:rsidRPr="00341542" w:rsidRDefault="00161BA3" w:rsidP="00341542">
      <w:pPr>
        <w:spacing w:line="360" w:lineRule="auto"/>
        <w:jc w:val="both"/>
        <w:rPr>
          <w:rFonts w:ascii="Arial" w:hAnsi="Arial" w:cs="Arial"/>
          <w:color w:val="000000" w:themeColor="text1"/>
          <w:sz w:val="22"/>
          <w:szCs w:val="22"/>
        </w:rPr>
      </w:pPr>
      <w:r w:rsidRPr="56FF9D21">
        <w:rPr>
          <w:rFonts w:ascii="Arial" w:hAnsi="Arial" w:cs="Arial"/>
          <w:color w:val="000000" w:themeColor="text1"/>
          <w:sz w:val="22"/>
          <w:szCs w:val="22"/>
          <w:lang w:val="en-US"/>
        </w:rPr>
        <w:t xml:space="preserve">The analysis of gene-modified rodents </w:t>
      </w:r>
      <w:r w:rsidR="00AC4BBC" w:rsidRPr="56FF9D21">
        <w:rPr>
          <w:rFonts w:ascii="Arial" w:hAnsi="Arial" w:cs="Arial"/>
          <w:color w:val="000000" w:themeColor="text1"/>
          <w:sz w:val="22"/>
          <w:szCs w:val="22"/>
          <w:lang w:val="en-US"/>
        </w:rPr>
        <w:t>constitutes one pillar of</w:t>
      </w:r>
      <w:del w:id="1" w:author="Thorsten Buch" w:date="2020-07-02T13:41:00Z">
        <w:r w:rsidRPr="56FF9D21" w:rsidDel="00663889">
          <w:rPr>
            <w:rFonts w:ascii="Arial" w:hAnsi="Arial" w:cs="Arial"/>
            <w:color w:val="000000" w:themeColor="text1"/>
            <w:sz w:val="22"/>
            <w:szCs w:val="22"/>
            <w:lang w:val="en-US"/>
          </w:rPr>
          <w:delText xml:space="preserve"> </w:delText>
        </w:r>
      </w:del>
      <w:r w:rsidRPr="56FF9D21">
        <w:rPr>
          <w:rFonts w:ascii="Arial" w:hAnsi="Arial" w:cs="Arial"/>
          <w:color w:val="000000" w:themeColor="text1"/>
          <w:sz w:val="22"/>
          <w:szCs w:val="22"/>
          <w:lang w:val="en-US"/>
        </w:rPr>
        <w:t xml:space="preserve"> modern biomedical research. According to </w:t>
      </w:r>
      <w:commentRangeStart w:id="2"/>
      <w:del w:id="3" w:author="Philippe Bugnon" w:date="2020-06-18T07:25:00Z">
        <w:r w:rsidRPr="56FF9D21" w:rsidDel="00161BA3">
          <w:rPr>
            <w:rFonts w:ascii="Arial" w:hAnsi="Arial" w:cs="Arial"/>
            <w:color w:val="000000" w:themeColor="text1"/>
            <w:sz w:val="22"/>
            <w:szCs w:val="22"/>
            <w:lang w:val="en-US"/>
          </w:rPr>
          <w:delText>MGI</w:delText>
        </w:r>
      </w:del>
      <w:commentRangeEnd w:id="2"/>
      <w:r>
        <w:rPr>
          <w:rStyle w:val="CommentReference"/>
        </w:rPr>
        <w:commentReference w:id="2"/>
      </w:r>
      <w:r w:rsidRPr="56FF9D21">
        <w:rPr>
          <w:rFonts w:ascii="Arial" w:hAnsi="Arial" w:cs="Arial"/>
          <w:color w:val="000000" w:themeColor="text1"/>
          <w:sz w:val="22"/>
          <w:szCs w:val="22"/>
          <w:lang w:val="en-US"/>
        </w:rPr>
        <w:t xml:space="preserve"> there exist </w:t>
      </w:r>
      <w:r w:rsidR="00BA2D5D" w:rsidRPr="56FF9D21">
        <w:rPr>
          <w:rFonts w:ascii="Arial" w:hAnsi="Arial" w:cs="Arial"/>
          <w:color w:val="000000" w:themeColor="text1"/>
          <w:sz w:val="22"/>
          <w:szCs w:val="22"/>
          <w:lang w:val="en-US"/>
        </w:rPr>
        <w:t>around</w:t>
      </w:r>
      <w:r w:rsidRPr="56FF9D21">
        <w:rPr>
          <w:rFonts w:ascii="Arial" w:hAnsi="Arial" w:cs="Arial"/>
          <w:color w:val="000000" w:themeColor="text1"/>
          <w:sz w:val="22"/>
          <w:szCs w:val="22"/>
          <w:lang w:val="en-US"/>
        </w:rPr>
        <w:t xml:space="preserve"> </w:t>
      </w:r>
      <w:r w:rsidRPr="56FF9D21">
        <w:rPr>
          <w:rFonts w:ascii="Arial" w:hAnsi="Arial" w:cs="Arial"/>
          <w:color w:val="000000" w:themeColor="text1"/>
          <w:sz w:val="22"/>
          <w:szCs w:val="22"/>
          <w:highlight w:val="yellow"/>
          <w:lang w:val="en-US"/>
        </w:rPr>
        <w:t>XX</w:t>
      </w:r>
      <w:r w:rsidRPr="56FF9D21">
        <w:rPr>
          <w:rFonts w:ascii="Arial" w:hAnsi="Arial" w:cs="Arial"/>
          <w:color w:val="000000" w:themeColor="text1"/>
          <w:sz w:val="22"/>
          <w:szCs w:val="22"/>
          <w:lang w:val="en-US"/>
        </w:rPr>
        <w:t xml:space="preserve"> different gene-modified strains, </w:t>
      </w:r>
      <w:r w:rsidR="00AC4BBC" w:rsidRPr="56FF9D21">
        <w:rPr>
          <w:rFonts w:ascii="Arial" w:hAnsi="Arial" w:cs="Arial"/>
          <w:color w:val="000000" w:themeColor="text1"/>
          <w:sz w:val="22"/>
          <w:szCs w:val="22"/>
          <w:lang w:val="en-US"/>
        </w:rPr>
        <w:t>excluding so far</w:t>
      </w:r>
      <w:r w:rsidRPr="56FF9D21">
        <w:rPr>
          <w:rFonts w:ascii="Arial" w:hAnsi="Arial" w:cs="Arial"/>
          <w:color w:val="000000" w:themeColor="text1"/>
          <w:sz w:val="22"/>
          <w:szCs w:val="22"/>
          <w:lang w:val="en-US"/>
        </w:rPr>
        <w:t xml:space="preserve"> unpublished strains </w:t>
      </w:r>
      <w:r w:rsidR="00AC4BBC" w:rsidRPr="56FF9D21">
        <w:rPr>
          <w:rFonts w:ascii="Arial" w:hAnsi="Arial" w:cs="Arial"/>
          <w:color w:val="000000" w:themeColor="text1"/>
          <w:sz w:val="22"/>
          <w:szCs w:val="22"/>
          <w:lang w:val="en-US"/>
        </w:rPr>
        <w:t>and</w:t>
      </w:r>
      <w:r w:rsidRPr="56FF9D21">
        <w:rPr>
          <w:rFonts w:ascii="Arial" w:hAnsi="Arial" w:cs="Arial"/>
          <w:color w:val="000000" w:themeColor="text1"/>
          <w:sz w:val="22"/>
          <w:szCs w:val="22"/>
          <w:lang w:val="en-US"/>
        </w:rPr>
        <w:t xml:space="preserve"> those established in industry. The total number of </w:t>
      </w:r>
      <w:r w:rsidR="001B6BAA" w:rsidRPr="56FF9D21">
        <w:rPr>
          <w:rFonts w:ascii="Arial" w:hAnsi="Arial" w:cs="Arial"/>
          <w:color w:val="000000" w:themeColor="text1"/>
          <w:sz w:val="22"/>
          <w:szCs w:val="22"/>
          <w:lang w:val="en-US"/>
        </w:rPr>
        <w:t xml:space="preserve">rodents bred in Switzerland per year is </w:t>
      </w:r>
      <w:commentRangeStart w:id="4"/>
      <w:r w:rsidR="001B6BAA" w:rsidRPr="56FF9D21">
        <w:rPr>
          <w:rFonts w:ascii="Arial" w:hAnsi="Arial" w:cs="Arial"/>
          <w:color w:val="000000" w:themeColor="text1"/>
          <w:sz w:val="22"/>
          <w:szCs w:val="22"/>
          <w:highlight w:val="yellow"/>
          <w:lang w:val="en-US"/>
        </w:rPr>
        <w:t>XXXX</w:t>
      </w:r>
      <w:commentRangeEnd w:id="4"/>
      <w:r>
        <w:rPr>
          <w:rStyle w:val="CommentReference"/>
        </w:rPr>
        <w:commentReference w:id="4"/>
      </w:r>
      <w:r w:rsidR="001B6BAA" w:rsidRPr="56FF9D21">
        <w:rPr>
          <w:rFonts w:ascii="Arial" w:hAnsi="Arial" w:cs="Arial"/>
          <w:color w:val="000000" w:themeColor="text1"/>
          <w:sz w:val="22"/>
          <w:szCs w:val="22"/>
          <w:lang w:val="en-US"/>
        </w:rPr>
        <w:t xml:space="preserve">, </w:t>
      </w:r>
      <w:r w:rsidR="007264D7" w:rsidRPr="56FF9D21">
        <w:rPr>
          <w:rFonts w:ascii="Arial" w:hAnsi="Arial" w:cs="Arial"/>
          <w:color w:val="000000" w:themeColor="text1"/>
          <w:sz w:val="22"/>
          <w:szCs w:val="22"/>
          <w:lang w:val="en-US"/>
        </w:rPr>
        <w:t xml:space="preserve">in the EU it is </w:t>
      </w:r>
      <w:r w:rsidR="007264D7" w:rsidRPr="56FF9D21">
        <w:rPr>
          <w:rFonts w:ascii="Arial" w:hAnsi="Arial" w:cs="Arial"/>
          <w:color w:val="000000" w:themeColor="text1"/>
          <w:sz w:val="22"/>
          <w:szCs w:val="22"/>
          <w:highlight w:val="yellow"/>
          <w:lang w:val="en-US"/>
        </w:rPr>
        <w:t>YYY</w:t>
      </w:r>
      <w:r w:rsidR="007264D7" w:rsidRPr="56FF9D21">
        <w:rPr>
          <w:rFonts w:ascii="Arial" w:hAnsi="Arial" w:cs="Arial"/>
          <w:color w:val="000000" w:themeColor="text1"/>
          <w:sz w:val="22"/>
          <w:szCs w:val="22"/>
          <w:lang w:val="en-US"/>
        </w:rPr>
        <w:t xml:space="preserve">. Today not only single </w:t>
      </w:r>
      <w:r w:rsidR="008536C2" w:rsidRPr="56FF9D21">
        <w:rPr>
          <w:rFonts w:ascii="Arial" w:hAnsi="Arial" w:cs="Arial"/>
          <w:color w:val="000000" w:themeColor="text1"/>
          <w:sz w:val="22"/>
          <w:szCs w:val="22"/>
          <w:lang w:val="en-US"/>
        </w:rPr>
        <w:t>mutant</w:t>
      </w:r>
      <w:r w:rsidR="00AC4BBC" w:rsidRPr="56FF9D21">
        <w:rPr>
          <w:rFonts w:ascii="Arial" w:hAnsi="Arial" w:cs="Arial"/>
          <w:color w:val="000000" w:themeColor="text1"/>
          <w:sz w:val="22"/>
          <w:szCs w:val="22"/>
          <w:lang w:val="en-US"/>
        </w:rPr>
        <w:t>s</w:t>
      </w:r>
      <w:r w:rsidR="007264D7" w:rsidRPr="56FF9D21">
        <w:rPr>
          <w:rFonts w:ascii="Arial" w:hAnsi="Arial" w:cs="Arial"/>
          <w:color w:val="000000" w:themeColor="text1"/>
          <w:sz w:val="22"/>
          <w:szCs w:val="22"/>
          <w:lang w:val="en-US"/>
        </w:rPr>
        <w:t xml:space="preserve"> are bred and </w:t>
      </w:r>
      <w:r w:rsidR="00EE110B" w:rsidRPr="56FF9D21">
        <w:rPr>
          <w:rFonts w:ascii="Arial" w:hAnsi="Arial" w:cs="Arial"/>
          <w:color w:val="000000" w:themeColor="text1"/>
          <w:sz w:val="22"/>
          <w:szCs w:val="22"/>
          <w:lang w:val="en-US"/>
        </w:rPr>
        <w:t>analyzed</w:t>
      </w:r>
      <w:r w:rsidR="00AC4BBC" w:rsidRPr="56FF9D21">
        <w:rPr>
          <w:rFonts w:ascii="Arial" w:hAnsi="Arial" w:cs="Arial"/>
          <w:color w:val="000000" w:themeColor="text1"/>
          <w:sz w:val="22"/>
          <w:szCs w:val="22"/>
          <w:lang w:val="en-US"/>
        </w:rPr>
        <w:t>: rather c</w:t>
      </w:r>
      <w:r w:rsidR="007264D7" w:rsidRPr="56FF9D21">
        <w:rPr>
          <w:rFonts w:ascii="Arial" w:hAnsi="Arial" w:cs="Arial"/>
          <w:color w:val="000000" w:themeColor="text1"/>
          <w:sz w:val="22"/>
          <w:szCs w:val="22"/>
          <w:lang w:val="en-US"/>
        </w:rPr>
        <w:t>ombination</w:t>
      </w:r>
      <w:r w:rsidR="008536C2" w:rsidRPr="56FF9D21">
        <w:rPr>
          <w:rFonts w:ascii="Arial" w:hAnsi="Arial" w:cs="Arial"/>
          <w:color w:val="000000" w:themeColor="text1"/>
          <w:sz w:val="22"/>
          <w:szCs w:val="22"/>
          <w:lang w:val="en-US"/>
        </w:rPr>
        <w:t>s</w:t>
      </w:r>
      <w:r w:rsidR="007264D7" w:rsidRPr="56FF9D21">
        <w:rPr>
          <w:rFonts w:ascii="Arial" w:hAnsi="Arial" w:cs="Arial"/>
          <w:color w:val="000000" w:themeColor="text1"/>
          <w:sz w:val="22"/>
          <w:szCs w:val="22"/>
          <w:lang w:val="en-US"/>
        </w:rPr>
        <w:t xml:space="preserve"> of multiple alleles of different genes ha</w:t>
      </w:r>
      <w:r w:rsidR="008536C2" w:rsidRPr="56FF9D21">
        <w:rPr>
          <w:rFonts w:ascii="Arial" w:hAnsi="Arial" w:cs="Arial"/>
          <w:color w:val="000000" w:themeColor="text1"/>
          <w:sz w:val="22"/>
          <w:szCs w:val="22"/>
          <w:lang w:val="en-US"/>
        </w:rPr>
        <w:t>ve</w:t>
      </w:r>
      <w:r w:rsidR="007264D7" w:rsidRPr="56FF9D21">
        <w:rPr>
          <w:rFonts w:ascii="Arial" w:hAnsi="Arial" w:cs="Arial"/>
          <w:color w:val="000000" w:themeColor="text1"/>
          <w:sz w:val="22"/>
          <w:szCs w:val="22"/>
          <w:lang w:val="en-US"/>
        </w:rPr>
        <w:t xml:space="preserve"> become mainstay in research. </w:t>
      </w:r>
      <w:r w:rsidR="008536C2" w:rsidRPr="56FF9D21">
        <w:rPr>
          <w:rFonts w:ascii="Arial" w:hAnsi="Arial" w:cs="Arial"/>
          <w:color w:val="000000" w:themeColor="text1"/>
          <w:sz w:val="22"/>
          <w:szCs w:val="22"/>
          <w:lang w:val="en-US"/>
        </w:rPr>
        <w:t>Obtaining these complex genotypes and b</w:t>
      </w:r>
      <w:r w:rsidR="007264D7" w:rsidRPr="56FF9D21">
        <w:rPr>
          <w:rFonts w:ascii="Arial" w:hAnsi="Arial" w:cs="Arial"/>
          <w:color w:val="000000" w:themeColor="text1"/>
          <w:sz w:val="22"/>
          <w:szCs w:val="22"/>
          <w:lang w:val="en-US"/>
        </w:rPr>
        <w:t>reeding of these animals for obtaining the required number of animals for</w:t>
      </w:r>
      <w:r w:rsidR="008536C2" w:rsidRPr="56FF9D21">
        <w:rPr>
          <w:rFonts w:ascii="Arial" w:hAnsi="Arial" w:cs="Arial"/>
          <w:color w:val="000000" w:themeColor="text1"/>
          <w:sz w:val="22"/>
          <w:szCs w:val="22"/>
          <w:lang w:val="en-US"/>
        </w:rPr>
        <w:t xml:space="preserve"> a designed experiment is based on Mendel´s laws of inheritance</w:t>
      </w:r>
      <w:r w:rsidR="00427686" w:rsidRPr="56FF9D21">
        <w:rPr>
          <w:rFonts w:ascii="Arial" w:hAnsi="Arial" w:cs="Arial"/>
          <w:color w:val="000000" w:themeColor="text1"/>
          <w:sz w:val="22"/>
          <w:szCs w:val="22"/>
          <w:lang w:val="en-US"/>
        </w:rPr>
        <w:t>, thus segregation and independent assortment</w:t>
      </w:r>
      <w:r w:rsidR="00B76E35" w:rsidRPr="56FF9D21">
        <w:rPr>
          <w:rFonts w:ascii="Arial" w:hAnsi="Arial" w:cs="Arial"/>
          <w:color w:val="000000" w:themeColor="text1"/>
          <w:sz w:val="22"/>
          <w:szCs w:val="22"/>
          <w:lang w:val="en-US"/>
        </w:rPr>
        <w:t xml:space="preserve"> (assuming the genetic loci are found on separate chromosomes)</w:t>
      </w:r>
      <w:r w:rsidR="00427686" w:rsidRPr="56FF9D21">
        <w:rPr>
          <w:rFonts w:ascii="Arial" w:hAnsi="Arial" w:cs="Arial"/>
          <w:color w:val="000000" w:themeColor="text1"/>
          <w:sz w:val="22"/>
          <w:szCs w:val="22"/>
          <w:lang w:val="en-US"/>
        </w:rPr>
        <w:t xml:space="preserve">. In daily laboratory life a new breeding is planned </w:t>
      </w:r>
      <w:r w:rsidR="00AC145D" w:rsidRPr="56FF9D21">
        <w:rPr>
          <w:rFonts w:ascii="Arial" w:hAnsi="Arial" w:cs="Arial"/>
          <w:color w:val="000000" w:themeColor="text1"/>
          <w:sz w:val="22"/>
          <w:szCs w:val="22"/>
          <w:lang w:val="en-US"/>
        </w:rPr>
        <w:t>with help of</w:t>
      </w:r>
      <w:r w:rsidR="00427686" w:rsidRPr="56FF9D21">
        <w:rPr>
          <w:rFonts w:ascii="Arial" w:hAnsi="Arial" w:cs="Arial"/>
          <w:color w:val="000000" w:themeColor="text1"/>
          <w:sz w:val="22"/>
          <w:szCs w:val="22"/>
          <w:lang w:val="en-US"/>
        </w:rPr>
        <w:t xml:space="preserve"> the </w:t>
      </w:r>
      <w:proofErr w:type="spellStart"/>
      <w:r w:rsidR="00427686" w:rsidRPr="56FF9D21">
        <w:rPr>
          <w:rFonts w:ascii="Arial" w:hAnsi="Arial" w:cs="Arial"/>
          <w:color w:val="000000" w:themeColor="text1"/>
          <w:sz w:val="22"/>
          <w:szCs w:val="22"/>
          <w:lang w:val="en-US"/>
        </w:rPr>
        <w:t>Punnet</w:t>
      </w:r>
      <w:proofErr w:type="spellEnd"/>
      <w:r w:rsidR="00427686" w:rsidRPr="56FF9D21">
        <w:rPr>
          <w:rFonts w:ascii="Arial" w:hAnsi="Arial" w:cs="Arial"/>
          <w:color w:val="000000" w:themeColor="text1"/>
          <w:sz w:val="22"/>
          <w:szCs w:val="22"/>
          <w:lang w:val="en-US"/>
        </w:rPr>
        <w:t xml:space="preserve"> square.</w:t>
      </w:r>
      <w:r w:rsidR="00AC145D" w:rsidRPr="56FF9D21">
        <w:rPr>
          <w:rFonts w:ascii="Arial" w:hAnsi="Arial" w:cs="Arial"/>
          <w:color w:val="000000" w:themeColor="text1"/>
          <w:sz w:val="22"/>
          <w:szCs w:val="22"/>
          <w:lang w:val="en-US"/>
        </w:rPr>
        <w:t xml:space="preserve"> The possible allele combinations possibly found in a haploid germ cell, be it sperm or oocyte, are </w:t>
      </w:r>
      <w:r w:rsidR="00402489" w:rsidRPr="56FF9D21">
        <w:rPr>
          <w:rFonts w:ascii="Arial" w:hAnsi="Arial" w:cs="Arial"/>
          <w:color w:val="000000" w:themeColor="text1"/>
          <w:sz w:val="22"/>
          <w:szCs w:val="22"/>
          <w:lang w:val="en-US"/>
        </w:rPr>
        <w:t>written</w:t>
      </w:r>
      <w:r w:rsidR="00AC145D" w:rsidRPr="56FF9D21">
        <w:rPr>
          <w:rFonts w:ascii="Arial" w:hAnsi="Arial" w:cs="Arial"/>
          <w:color w:val="000000" w:themeColor="text1"/>
          <w:sz w:val="22"/>
          <w:szCs w:val="22"/>
          <w:lang w:val="en-US"/>
        </w:rPr>
        <w:t xml:space="preserve"> at two orthogonal sides of the </w:t>
      </w:r>
      <w:proofErr w:type="spellStart"/>
      <w:r w:rsidR="00AC145D" w:rsidRPr="56FF9D21">
        <w:rPr>
          <w:rFonts w:ascii="Arial" w:hAnsi="Arial" w:cs="Arial"/>
          <w:color w:val="000000" w:themeColor="text1"/>
          <w:sz w:val="22"/>
          <w:szCs w:val="22"/>
          <w:lang w:val="en-US"/>
        </w:rPr>
        <w:t>Punnet</w:t>
      </w:r>
      <w:proofErr w:type="spellEnd"/>
      <w:r w:rsidR="00AC145D" w:rsidRPr="56FF9D21">
        <w:rPr>
          <w:rFonts w:ascii="Arial" w:hAnsi="Arial" w:cs="Arial"/>
          <w:color w:val="000000" w:themeColor="text1"/>
          <w:sz w:val="22"/>
          <w:szCs w:val="22"/>
          <w:lang w:val="en-US"/>
        </w:rPr>
        <w:t xml:space="preserve"> square</w:t>
      </w:r>
      <w:r w:rsidR="00402489" w:rsidRPr="56FF9D21">
        <w:rPr>
          <w:rFonts w:ascii="Arial" w:hAnsi="Arial" w:cs="Arial"/>
          <w:color w:val="000000" w:themeColor="text1"/>
          <w:sz w:val="22"/>
          <w:szCs w:val="22"/>
          <w:lang w:val="en-US"/>
        </w:rPr>
        <w:t>, with the sperms at the top and the oocytes at the side</w:t>
      </w:r>
      <w:r w:rsidR="00AC145D" w:rsidRPr="56FF9D21">
        <w:rPr>
          <w:rFonts w:ascii="Arial" w:hAnsi="Arial" w:cs="Arial"/>
          <w:color w:val="000000" w:themeColor="text1"/>
          <w:sz w:val="22"/>
          <w:szCs w:val="22"/>
          <w:lang w:val="en-US"/>
        </w:rPr>
        <w:t xml:space="preserve">. The different sperm cells and oocytes defined by their alleles are combined in the center of the square to form the possible allele combinations of the next generations. Further, the </w:t>
      </w:r>
      <w:proofErr w:type="spellStart"/>
      <w:r w:rsidR="00AC145D" w:rsidRPr="56FF9D21">
        <w:rPr>
          <w:rFonts w:ascii="Arial" w:hAnsi="Arial" w:cs="Arial"/>
          <w:color w:val="000000" w:themeColor="text1"/>
          <w:sz w:val="22"/>
          <w:szCs w:val="22"/>
          <w:lang w:val="en-US"/>
        </w:rPr>
        <w:t>Punnet</w:t>
      </w:r>
      <w:proofErr w:type="spellEnd"/>
      <w:r w:rsidR="00AC145D" w:rsidRPr="56FF9D21">
        <w:rPr>
          <w:rFonts w:ascii="Arial" w:hAnsi="Arial" w:cs="Arial"/>
          <w:color w:val="000000" w:themeColor="text1"/>
          <w:sz w:val="22"/>
          <w:szCs w:val="22"/>
          <w:lang w:val="en-US"/>
        </w:rPr>
        <w:t xml:space="preserve"> square allows the determination of the </w:t>
      </w:r>
      <w:r w:rsidR="00B76E35" w:rsidRPr="56FF9D21">
        <w:rPr>
          <w:rFonts w:ascii="Arial" w:hAnsi="Arial" w:cs="Arial"/>
          <w:color w:val="000000" w:themeColor="text1"/>
          <w:sz w:val="22"/>
          <w:szCs w:val="22"/>
          <w:lang w:val="en-US"/>
        </w:rPr>
        <w:t xml:space="preserve">frequency of appearance for each new diploid genotype of the next generation. </w:t>
      </w:r>
      <w:r w:rsidR="0D28FDED" w:rsidRPr="56FF9D21">
        <w:rPr>
          <w:rFonts w:ascii="Arial" w:hAnsi="Arial" w:cs="Arial"/>
          <w:color w:val="000000" w:themeColor="text1"/>
          <w:sz w:val="22"/>
          <w:szCs w:val="22"/>
          <w:lang w:val="en-US"/>
        </w:rPr>
        <w:t>But u</w:t>
      </w:r>
      <w:del w:id="5" w:author="Philippe Bugnon" w:date="2020-06-18T07:38:00Z">
        <w:r w:rsidRPr="56FF9D21" w:rsidDel="002B148D">
          <w:rPr>
            <w:rFonts w:ascii="Arial" w:hAnsi="Arial" w:cs="Arial"/>
            <w:color w:val="000000" w:themeColor="text1"/>
            <w:sz w:val="22"/>
            <w:szCs w:val="22"/>
            <w:lang w:val="en-US"/>
          </w:rPr>
          <w:delText>U</w:delText>
        </w:r>
      </w:del>
      <w:r w:rsidR="002B148D" w:rsidRPr="56FF9D21">
        <w:rPr>
          <w:rFonts w:ascii="Arial" w:hAnsi="Arial" w:cs="Arial"/>
          <w:color w:val="000000" w:themeColor="text1"/>
          <w:sz w:val="22"/>
          <w:szCs w:val="22"/>
          <w:lang w:val="en-US"/>
        </w:rPr>
        <w:t xml:space="preserve">nfortunately, as every </w:t>
      </w:r>
      <w:r w:rsidR="00772AC6" w:rsidRPr="56FF9D21">
        <w:rPr>
          <w:rFonts w:ascii="Arial" w:hAnsi="Arial" w:cs="Arial"/>
          <w:color w:val="000000" w:themeColor="text1"/>
          <w:sz w:val="22"/>
          <w:szCs w:val="22"/>
          <w:lang w:val="en-US"/>
        </w:rPr>
        <w:t>biomedical</w:t>
      </w:r>
      <w:r w:rsidR="002B148D" w:rsidRPr="56FF9D21">
        <w:rPr>
          <w:rFonts w:ascii="Arial" w:hAnsi="Arial" w:cs="Arial"/>
          <w:color w:val="000000" w:themeColor="text1"/>
          <w:sz w:val="22"/>
          <w:szCs w:val="22"/>
          <w:lang w:val="en-US"/>
        </w:rPr>
        <w:t xml:space="preserve"> researcher </w:t>
      </w:r>
      <w:r w:rsidR="00772AC6" w:rsidRPr="56FF9D21">
        <w:rPr>
          <w:rFonts w:ascii="Arial" w:hAnsi="Arial" w:cs="Arial"/>
          <w:color w:val="000000" w:themeColor="text1"/>
          <w:sz w:val="22"/>
          <w:szCs w:val="22"/>
          <w:lang w:val="en-US"/>
        </w:rPr>
        <w:t xml:space="preserve">using gene-modified rodents </w:t>
      </w:r>
      <w:r w:rsidR="002B148D" w:rsidRPr="56FF9D21">
        <w:rPr>
          <w:rFonts w:ascii="Arial" w:hAnsi="Arial" w:cs="Arial"/>
          <w:color w:val="000000" w:themeColor="text1"/>
          <w:sz w:val="22"/>
          <w:szCs w:val="22"/>
          <w:lang w:val="en-US"/>
        </w:rPr>
        <w:t xml:space="preserve">can attest to, knowing the frequency of the expected genotypes does not correlate directly to the actual breeding outcomes. </w:t>
      </w:r>
      <w:r w:rsidR="001A7DB1" w:rsidRPr="56FF9D21">
        <w:rPr>
          <w:rFonts w:ascii="Arial" w:hAnsi="Arial" w:cs="Arial"/>
          <w:color w:val="000000" w:themeColor="text1"/>
          <w:sz w:val="22"/>
          <w:szCs w:val="22"/>
          <w:lang w:val="en-US"/>
        </w:rPr>
        <w:t xml:space="preserve">With our usually rather </w:t>
      </w:r>
      <w:commentRangeStart w:id="6"/>
      <w:r w:rsidR="001A7DB1" w:rsidRPr="56FF9D21">
        <w:rPr>
          <w:rFonts w:ascii="Arial" w:hAnsi="Arial" w:cs="Arial"/>
          <w:color w:val="000000" w:themeColor="text1"/>
          <w:sz w:val="22"/>
          <w:szCs w:val="22"/>
          <w:lang w:val="en-US"/>
        </w:rPr>
        <w:t>small</w:t>
      </w:r>
      <w:commentRangeEnd w:id="6"/>
      <w:r>
        <w:rPr>
          <w:rStyle w:val="CommentReference"/>
        </w:rPr>
        <w:commentReference w:id="6"/>
      </w:r>
      <w:r w:rsidR="001A7DB1" w:rsidRPr="56FF9D21">
        <w:rPr>
          <w:rFonts w:ascii="Arial" w:hAnsi="Arial" w:cs="Arial"/>
          <w:color w:val="000000" w:themeColor="text1"/>
          <w:sz w:val="22"/>
          <w:szCs w:val="22"/>
          <w:lang w:val="en-US"/>
        </w:rPr>
        <w:t xml:space="preserve"> number of parallel </w:t>
      </w:r>
      <w:proofErr w:type="spellStart"/>
      <w:r w:rsidR="001A7DB1" w:rsidRPr="56FF9D21">
        <w:rPr>
          <w:rFonts w:ascii="Arial" w:hAnsi="Arial" w:cs="Arial"/>
          <w:color w:val="000000" w:themeColor="text1"/>
          <w:sz w:val="22"/>
          <w:szCs w:val="22"/>
          <w:lang w:val="en-US"/>
        </w:rPr>
        <w:t>breedings</w:t>
      </w:r>
      <w:proofErr w:type="spellEnd"/>
      <w:r w:rsidR="00772AC6" w:rsidRPr="56FF9D21">
        <w:rPr>
          <w:rFonts w:ascii="Arial" w:hAnsi="Arial" w:cs="Arial"/>
          <w:color w:val="000000" w:themeColor="text1"/>
          <w:sz w:val="22"/>
          <w:szCs w:val="22"/>
          <w:lang w:val="en-US"/>
        </w:rPr>
        <w:t xml:space="preserve"> and </w:t>
      </w:r>
      <w:r w:rsidR="003766E2" w:rsidRPr="56FF9D21">
        <w:rPr>
          <w:rFonts w:ascii="Arial" w:hAnsi="Arial" w:cs="Arial"/>
          <w:color w:val="000000" w:themeColor="text1"/>
          <w:sz w:val="22"/>
          <w:szCs w:val="22"/>
          <w:lang w:val="en-US"/>
        </w:rPr>
        <w:t>thus offspring,</w:t>
      </w:r>
      <w:r w:rsidR="001A7DB1" w:rsidRPr="56FF9D21">
        <w:rPr>
          <w:rFonts w:ascii="Arial" w:hAnsi="Arial" w:cs="Arial"/>
          <w:color w:val="000000" w:themeColor="text1"/>
          <w:sz w:val="22"/>
          <w:szCs w:val="22"/>
          <w:lang w:val="en-US"/>
        </w:rPr>
        <w:t xml:space="preserve"> we operate in the </w:t>
      </w:r>
      <w:r w:rsidR="003766E2" w:rsidRPr="56FF9D21">
        <w:rPr>
          <w:rFonts w:ascii="Arial" w:hAnsi="Arial" w:cs="Arial"/>
          <w:color w:val="000000" w:themeColor="text1"/>
          <w:sz w:val="22"/>
          <w:szCs w:val="22"/>
          <w:lang w:val="en-US"/>
        </w:rPr>
        <w:t>realm of stochastic events. Yet, this fact is usually not taken into account when breeding of gene-modified rodents is planned</w:t>
      </w:r>
      <w:r w:rsidR="00772AC6" w:rsidRPr="56FF9D21">
        <w:rPr>
          <w:rFonts w:ascii="Arial" w:hAnsi="Arial" w:cs="Arial"/>
          <w:color w:val="000000" w:themeColor="text1"/>
          <w:sz w:val="22"/>
          <w:szCs w:val="22"/>
          <w:lang w:val="en-US"/>
        </w:rPr>
        <w:t xml:space="preserve"> – leading to unnecessary delays in breeding success</w:t>
      </w:r>
      <w:r w:rsidR="003766E2" w:rsidRPr="56FF9D21">
        <w:rPr>
          <w:rFonts w:ascii="Arial" w:hAnsi="Arial" w:cs="Arial"/>
          <w:color w:val="000000" w:themeColor="text1"/>
          <w:sz w:val="22"/>
          <w:szCs w:val="22"/>
          <w:lang w:val="en-US"/>
        </w:rPr>
        <w:t xml:space="preserve">. </w:t>
      </w:r>
      <w:commentRangeStart w:id="7"/>
      <w:commentRangeStart w:id="8"/>
      <w:r w:rsidR="00AC4BBC" w:rsidRPr="56FF9D21">
        <w:rPr>
          <w:rFonts w:ascii="Arial" w:hAnsi="Arial" w:cs="Arial"/>
          <w:color w:val="000000" w:themeColor="text1"/>
          <w:sz w:val="22"/>
          <w:szCs w:val="22"/>
          <w:lang w:val="en-US"/>
        </w:rPr>
        <w:t xml:space="preserve">In practice bad planning of </w:t>
      </w:r>
      <w:proofErr w:type="spellStart"/>
      <w:r w:rsidR="00AC4BBC" w:rsidRPr="56FF9D21">
        <w:rPr>
          <w:rFonts w:ascii="Arial" w:hAnsi="Arial" w:cs="Arial"/>
          <w:color w:val="000000" w:themeColor="text1"/>
          <w:sz w:val="22"/>
          <w:szCs w:val="22"/>
          <w:lang w:val="en-US"/>
        </w:rPr>
        <w:t>breedings</w:t>
      </w:r>
      <w:proofErr w:type="spellEnd"/>
      <w:r w:rsidR="00AC4BBC" w:rsidRPr="56FF9D21">
        <w:rPr>
          <w:rFonts w:ascii="Arial" w:hAnsi="Arial" w:cs="Arial"/>
          <w:color w:val="000000" w:themeColor="text1"/>
          <w:sz w:val="22"/>
          <w:szCs w:val="22"/>
          <w:lang w:val="en-US"/>
        </w:rPr>
        <w:t xml:space="preserve"> often leads to researchers </w:t>
      </w:r>
      <w:r w:rsidR="00AC4BBC" w:rsidRPr="56FF9D21">
        <w:rPr>
          <w:rFonts w:ascii="Arial" w:hAnsi="Arial" w:cs="Arial"/>
          <w:color w:val="000000" w:themeColor="text1"/>
          <w:sz w:val="22"/>
          <w:szCs w:val="22"/>
          <w:lang w:val="en-US"/>
        </w:rPr>
        <w:lastRenderedPageBreak/>
        <w:t>collecting animals for an experiment over time – leading to a cohort of animals with grossly varying ages, a possible confounder in many experiments.</w:t>
      </w:r>
      <w:commentRangeEnd w:id="7"/>
      <w:r>
        <w:rPr>
          <w:rStyle w:val="CommentReference"/>
        </w:rPr>
        <w:commentReference w:id="7"/>
      </w:r>
      <w:commentRangeEnd w:id="8"/>
      <w:r w:rsidR="00663889">
        <w:rPr>
          <w:rStyle w:val="CommentReference"/>
        </w:rPr>
        <w:commentReference w:id="8"/>
      </w:r>
      <w:r w:rsidR="00AC4BBC" w:rsidRPr="56FF9D21">
        <w:rPr>
          <w:rFonts w:ascii="Arial" w:hAnsi="Arial" w:cs="Arial"/>
          <w:color w:val="000000" w:themeColor="text1"/>
          <w:sz w:val="22"/>
          <w:szCs w:val="22"/>
          <w:lang w:val="en-US"/>
        </w:rPr>
        <w:t xml:space="preserve"> </w:t>
      </w:r>
      <w:r w:rsidR="003766E2" w:rsidRPr="56FF9D21">
        <w:rPr>
          <w:rFonts w:ascii="Arial" w:hAnsi="Arial" w:cs="Arial"/>
          <w:color w:val="000000" w:themeColor="text1"/>
          <w:sz w:val="22"/>
          <w:szCs w:val="22"/>
          <w:lang w:val="en-US"/>
        </w:rPr>
        <w:t xml:space="preserve">We show here, how inclusion of the probability of </w:t>
      </w:r>
      <w:r w:rsidR="00772AC6" w:rsidRPr="56FF9D21">
        <w:rPr>
          <w:rFonts w:ascii="Arial" w:hAnsi="Arial" w:cs="Arial"/>
          <w:color w:val="000000" w:themeColor="text1"/>
          <w:sz w:val="22"/>
          <w:szCs w:val="22"/>
          <w:lang w:val="en-US"/>
        </w:rPr>
        <w:t xml:space="preserve">occurrence of </w:t>
      </w:r>
      <w:r w:rsidR="003766E2" w:rsidRPr="56FF9D21">
        <w:rPr>
          <w:rFonts w:ascii="Arial" w:hAnsi="Arial" w:cs="Arial"/>
          <w:color w:val="000000" w:themeColor="text1"/>
          <w:sz w:val="22"/>
          <w:szCs w:val="22"/>
          <w:lang w:val="en-US"/>
        </w:rPr>
        <w:t xml:space="preserve">Mendelian genotypes in </w:t>
      </w:r>
      <w:r w:rsidR="00772AC6" w:rsidRPr="56FF9D21">
        <w:rPr>
          <w:rFonts w:ascii="Arial" w:hAnsi="Arial" w:cs="Arial"/>
          <w:color w:val="000000" w:themeColor="text1"/>
          <w:sz w:val="22"/>
          <w:szCs w:val="22"/>
          <w:lang w:val="en-US"/>
        </w:rPr>
        <w:t xml:space="preserve">small breeding cohorts </w:t>
      </w:r>
      <w:r w:rsidR="003766E2" w:rsidRPr="56FF9D21">
        <w:rPr>
          <w:rFonts w:ascii="Arial" w:hAnsi="Arial" w:cs="Arial"/>
          <w:color w:val="000000" w:themeColor="text1"/>
          <w:sz w:val="22"/>
          <w:szCs w:val="22"/>
          <w:lang w:val="en-US"/>
        </w:rPr>
        <w:t>can be incorporated into everyday breeding planning</w:t>
      </w:r>
      <w:r w:rsidR="00772AC6" w:rsidRPr="56FF9D21">
        <w:rPr>
          <w:rFonts w:ascii="Arial" w:hAnsi="Arial" w:cs="Arial"/>
          <w:color w:val="000000" w:themeColor="text1"/>
          <w:sz w:val="22"/>
          <w:szCs w:val="22"/>
          <w:lang w:val="en-US"/>
        </w:rPr>
        <w:t>.</w:t>
      </w:r>
    </w:p>
    <w:p w14:paraId="2FF2D340" w14:textId="77777777" w:rsidR="00DA3A74" w:rsidRPr="00341542" w:rsidRDefault="00DA3A74" w:rsidP="00341542">
      <w:pPr>
        <w:spacing w:line="360" w:lineRule="auto"/>
        <w:jc w:val="both"/>
        <w:rPr>
          <w:rFonts w:ascii="Arial" w:hAnsi="Arial" w:cs="Arial"/>
          <w:sz w:val="22"/>
          <w:szCs w:val="22"/>
        </w:rPr>
      </w:pPr>
    </w:p>
    <w:p w14:paraId="6BEA2285" w14:textId="399206BD" w:rsidR="003D7983"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Results</w:t>
      </w:r>
    </w:p>
    <w:p w14:paraId="32194DEA" w14:textId="5E6E6471" w:rsidR="000C6FAB"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The probability of obtaining a genotype in a certain litter.</w:t>
      </w:r>
    </w:p>
    <w:p w14:paraId="5ADB83F8" w14:textId="0FC0E40B" w:rsidR="00EE7094" w:rsidRPr="00341542" w:rsidRDefault="001A1EE7"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While Mendel´s laws of segregation and independent assortment allow us to </w:t>
      </w:r>
      <w:r w:rsidR="004E48DE" w:rsidRPr="00341542">
        <w:rPr>
          <w:rFonts w:ascii="Arial" w:hAnsi="Arial" w:cs="Arial"/>
          <w:sz w:val="22"/>
          <w:szCs w:val="22"/>
          <w:lang w:val="en-US"/>
        </w:rPr>
        <w:t>calculate</w:t>
      </w:r>
      <w:r w:rsidRPr="00341542">
        <w:rPr>
          <w:rFonts w:ascii="Arial" w:hAnsi="Arial" w:cs="Arial"/>
          <w:sz w:val="22"/>
          <w:szCs w:val="22"/>
          <w:lang w:val="en-US"/>
        </w:rPr>
        <w:t xml:space="preserve"> the </w:t>
      </w:r>
      <w:r w:rsidR="004E48DE" w:rsidRPr="00341542">
        <w:rPr>
          <w:rFonts w:ascii="Arial" w:hAnsi="Arial" w:cs="Arial"/>
          <w:sz w:val="22"/>
          <w:szCs w:val="22"/>
          <w:lang w:val="en-US"/>
        </w:rPr>
        <w:t xml:space="preserve">theoretical </w:t>
      </w:r>
      <w:r w:rsidRPr="00341542">
        <w:rPr>
          <w:rFonts w:ascii="Arial" w:hAnsi="Arial" w:cs="Arial"/>
          <w:sz w:val="22"/>
          <w:szCs w:val="22"/>
          <w:lang w:val="en-US"/>
        </w:rPr>
        <w:t>frequenc</w:t>
      </w:r>
      <w:r w:rsidR="004E48DE" w:rsidRPr="00341542">
        <w:rPr>
          <w:rFonts w:ascii="Arial" w:hAnsi="Arial" w:cs="Arial"/>
          <w:sz w:val="22"/>
          <w:szCs w:val="22"/>
          <w:lang w:val="en-US"/>
        </w:rPr>
        <w:t>ies</w:t>
      </w:r>
      <w:r w:rsidRPr="00341542">
        <w:rPr>
          <w:rFonts w:ascii="Arial" w:hAnsi="Arial" w:cs="Arial"/>
          <w:sz w:val="22"/>
          <w:szCs w:val="22"/>
          <w:lang w:val="en-US"/>
        </w:rPr>
        <w:t xml:space="preserve"> of genotypes in the next generation of a given breeding, this </w:t>
      </w:r>
      <w:r w:rsidR="004E48DE" w:rsidRPr="00341542">
        <w:rPr>
          <w:rFonts w:ascii="Arial" w:hAnsi="Arial" w:cs="Arial"/>
          <w:sz w:val="22"/>
          <w:szCs w:val="22"/>
          <w:lang w:val="en-US"/>
        </w:rPr>
        <w:t xml:space="preserve">information </w:t>
      </w:r>
      <w:r w:rsidR="00522F29" w:rsidRPr="00341542">
        <w:rPr>
          <w:rFonts w:ascii="Arial" w:hAnsi="Arial" w:cs="Arial"/>
          <w:sz w:val="22"/>
          <w:szCs w:val="22"/>
          <w:lang w:val="en-US"/>
        </w:rPr>
        <w:t xml:space="preserve">alone </w:t>
      </w:r>
      <w:r w:rsidR="004E48DE" w:rsidRPr="00341542">
        <w:rPr>
          <w:rFonts w:ascii="Arial" w:hAnsi="Arial" w:cs="Arial"/>
          <w:sz w:val="22"/>
          <w:szCs w:val="22"/>
          <w:lang w:val="en-US"/>
        </w:rPr>
        <w:t xml:space="preserve">is insufficient to predict the </w:t>
      </w:r>
      <w:r w:rsidR="00522F29" w:rsidRPr="00341542">
        <w:rPr>
          <w:rFonts w:ascii="Arial" w:hAnsi="Arial" w:cs="Arial"/>
          <w:sz w:val="22"/>
          <w:szCs w:val="22"/>
          <w:lang w:val="en-US"/>
        </w:rPr>
        <w:t>likelihood of appearance of these genotypes</w:t>
      </w:r>
      <w:r w:rsidR="00772AC6" w:rsidRPr="00341542">
        <w:rPr>
          <w:rFonts w:ascii="Arial" w:hAnsi="Arial" w:cs="Arial"/>
          <w:sz w:val="22"/>
          <w:szCs w:val="22"/>
          <w:lang w:val="en-US"/>
        </w:rPr>
        <w:t xml:space="preserve">, especially in situations </w:t>
      </w:r>
      <w:r w:rsidR="0060589D" w:rsidRPr="00341542">
        <w:rPr>
          <w:rFonts w:ascii="Arial" w:hAnsi="Arial" w:cs="Arial"/>
          <w:sz w:val="22"/>
          <w:szCs w:val="22"/>
          <w:lang w:val="en-US"/>
        </w:rPr>
        <w:t xml:space="preserve">of small group sizes, hence </w:t>
      </w:r>
      <w:r w:rsidR="00772AC6" w:rsidRPr="00341542">
        <w:rPr>
          <w:rFonts w:ascii="Arial" w:hAnsi="Arial" w:cs="Arial"/>
          <w:sz w:val="22"/>
          <w:szCs w:val="22"/>
          <w:lang w:val="en-US"/>
        </w:rPr>
        <w:t>where lowest number of surplus animals are supposed to be generated</w:t>
      </w:r>
      <w:r w:rsidR="00522F29" w:rsidRPr="00341542">
        <w:rPr>
          <w:rFonts w:ascii="Arial" w:hAnsi="Arial" w:cs="Arial"/>
          <w:sz w:val="22"/>
          <w:szCs w:val="22"/>
          <w:lang w:val="en-US"/>
        </w:rPr>
        <w:t xml:space="preserve">. As shown in Fig. 1A for a simple cross of two animals heterozygous for a gene deficiency (knockout, KO), the Mendelian frequencies of genotype appearance in the next generation are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(WT/WT</w:t>
      </w:r>
      <w:proofErr w:type="gramStart"/>
      <w:r w:rsidR="00522F29" w:rsidRPr="00341542">
        <w:rPr>
          <w:rFonts w:ascii="Arial" w:hAnsi="Arial" w:cs="Arial"/>
          <w:sz w:val="22"/>
          <w:szCs w:val="22"/>
          <w:lang w:val="en-US"/>
        </w:rPr>
        <w:t>) :</w:t>
      </w:r>
      <w:proofErr w:type="gramEnd"/>
      <w:r w:rsidR="00522F29" w:rsidRPr="00341542">
        <w:rPr>
          <w:rFonts w:ascii="Arial" w:hAnsi="Arial" w:cs="Arial"/>
          <w:sz w:val="22"/>
          <w:szCs w:val="22"/>
          <w:lang w:val="en-US"/>
        </w:rPr>
        <w:t xml:space="preserve"> </w:t>
      </w:r>
      <w:r w:rsidR="00772AC6" w:rsidRPr="00341542">
        <w:rPr>
          <w:rFonts w:ascii="Arial" w:hAnsi="Arial" w:cs="Arial"/>
          <w:sz w:val="22"/>
          <w:szCs w:val="22"/>
          <w:lang w:val="en-US"/>
        </w:rPr>
        <w:t>0.5</w:t>
      </w:r>
      <w:r w:rsidR="00522F29" w:rsidRPr="00341542">
        <w:rPr>
          <w:rFonts w:ascii="Arial" w:hAnsi="Arial" w:cs="Arial"/>
          <w:sz w:val="22"/>
          <w:szCs w:val="22"/>
          <w:lang w:val="en-US"/>
        </w:rPr>
        <w:t xml:space="preserve"> (WT/KO) :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(KO/KO). When we assume that a litter of a typical breeding in C57BL/6 background yields 6 pups, we can model such a breeding step by randomly picking 6 individuals from the (infinite) pool of individuals endowed with the three genotypes in the frequencies 1:2:1 (Fig. 1B, depicted in the colors blue, green, and pink, respectively). Now it becomes clear that the appearances of 1, 2, 3 or more individuals of the KO/KO genotype </w:t>
      </w:r>
      <w:r w:rsidR="00DC3515" w:rsidRPr="00341542">
        <w:rPr>
          <w:rFonts w:ascii="Arial" w:hAnsi="Arial" w:cs="Arial"/>
          <w:sz w:val="22"/>
          <w:szCs w:val="22"/>
          <w:lang w:val="en-US"/>
        </w:rPr>
        <w:t>is governed by stochastic rules</w:t>
      </w:r>
      <w:r w:rsidR="003208F0" w:rsidRPr="00341542">
        <w:rPr>
          <w:rFonts w:ascii="Arial" w:hAnsi="Arial" w:cs="Arial"/>
          <w:sz w:val="22"/>
          <w:szCs w:val="22"/>
          <w:lang w:val="en-US"/>
        </w:rPr>
        <w:t>. The occurrence of at least 1(2, 3 etc.) animals of a respective genotype is described by</w:t>
      </w:r>
      <w:r w:rsidR="00DC3515" w:rsidRPr="00341542">
        <w:rPr>
          <w:rFonts w:ascii="Arial" w:hAnsi="Arial" w:cs="Arial"/>
          <w:sz w:val="22"/>
          <w:szCs w:val="22"/>
          <w:lang w:val="en-US"/>
        </w:rPr>
        <w:t xml:space="preserve"> a </w:t>
      </w:r>
      <w:r w:rsidR="003208F0" w:rsidRPr="00341542">
        <w:rPr>
          <w:rFonts w:ascii="Arial" w:hAnsi="Arial" w:cs="Arial"/>
          <w:sz w:val="22"/>
          <w:szCs w:val="22"/>
          <w:lang w:val="en-US"/>
        </w:rPr>
        <w:t xml:space="preserve">cumulative </w:t>
      </w:r>
      <w:r w:rsidR="00DC3515" w:rsidRPr="00341542">
        <w:rPr>
          <w:rFonts w:ascii="Arial" w:hAnsi="Arial" w:cs="Arial"/>
          <w:sz w:val="22"/>
          <w:szCs w:val="22"/>
          <w:lang w:val="en-US"/>
        </w:rPr>
        <w:t>binomial function</w:t>
      </w:r>
      <w:r w:rsidR="003208F0" w:rsidRPr="00341542">
        <w:rPr>
          <w:rFonts w:ascii="Arial" w:hAnsi="Arial" w:cs="Arial"/>
          <w:sz w:val="22"/>
          <w:szCs w:val="22"/>
          <w:lang w:val="en-US"/>
        </w:rPr>
        <w:t xml:space="preserve"> (Fig. 1C</w:t>
      </w:r>
      <w:r w:rsidR="0060589D" w:rsidRPr="00341542">
        <w:rPr>
          <w:rFonts w:ascii="Arial" w:hAnsi="Arial" w:cs="Arial"/>
          <w:sz w:val="22"/>
          <w:szCs w:val="22"/>
          <w:lang w:val="en-US"/>
        </w:rPr>
        <w:t xml:space="preserve"> and D</w:t>
      </w:r>
      <w:r w:rsidR="003208F0" w:rsidRPr="00341542">
        <w:rPr>
          <w:rFonts w:ascii="Arial" w:hAnsi="Arial" w:cs="Arial"/>
          <w:sz w:val="22"/>
          <w:szCs w:val="22"/>
          <w:lang w:val="en-US"/>
        </w:rPr>
        <w:t>)</w:t>
      </w:r>
      <w:r w:rsidR="00DC3515" w:rsidRPr="00341542">
        <w:rPr>
          <w:rFonts w:ascii="Arial" w:hAnsi="Arial" w:cs="Arial"/>
          <w:sz w:val="22"/>
          <w:szCs w:val="22"/>
          <w:lang w:val="en-US"/>
        </w:rPr>
        <w:t xml:space="preserve">. </w:t>
      </w:r>
      <w:r w:rsidR="00101BAF" w:rsidRPr="00341542">
        <w:rPr>
          <w:rFonts w:ascii="Arial" w:hAnsi="Arial" w:cs="Arial"/>
          <w:sz w:val="22"/>
          <w:szCs w:val="22"/>
          <w:lang w:val="en-US"/>
        </w:rPr>
        <w:t>The reason for a cumulative binomial distribution becomes clear when we need for our experiment only 1 KO/KO individual. In this situation we do not require a litter to have exactly one KO/KO individual</w:t>
      </w:r>
      <w:r w:rsidR="0060589D" w:rsidRPr="00341542">
        <w:rPr>
          <w:rFonts w:ascii="Arial" w:hAnsi="Arial" w:cs="Arial"/>
          <w:sz w:val="22"/>
          <w:szCs w:val="22"/>
          <w:lang w:val="en-US"/>
        </w:rPr>
        <w:t>;</w:t>
      </w:r>
      <w:r w:rsidR="00101BAF" w:rsidRPr="00341542">
        <w:rPr>
          <w:rFonts w:ascii="Arial" w:hAnsi="Arial" w:cs="Arial"/>
          <w:sz w:val="22"/>
          <w:szCs w:val="22"/>
          <w:lang w:val="en-US"/>
        </w:rPr>
        <w:t xml:space="preserve"> we can continue with our experimental plan also with litters containing 2, 3, 4 ,5 or even 6 KO/KO individuals. Thus, we can add up the probabilities for obtaining 1, 2, 3, 4, 5 and 6 KO/KO individuals. </w:t>
      </w:r>
      <w:proofErr w:type="gramStart"/>
      <w:r w:rsidR="00101BAF" w:rsidRPr="00341542">
        <w:rPr>
          <w:rFonts w:ascii="Arial" w:hAnsi="Arial" w:cs="Arial"/>
          <w:sz w:val="22"/>
          <w:szCs w:val="22"/>
          <w:lang w:val="en-US"/>
        </w:rPr>
        <w:t>Obviously</w:t>
      </w:r>
      <w:proofErr w:type="gramEnd"/>
      <w:r w:rsidR="00101BAF" w:rsidRPr="00341542">
        <w:rPr>
          <w:rFonts w:ascii="Arial" w:hAnsi="Arial" w:cs="Arial"/>
          <w:sz w:val="22"/>
          <w:szCs w:val="22"/>
          <w:lang w:val="en-US"/>
        </w:rPr>
        <w:t xml:space="preserve"> the probability of obtaining a single KO/KO individual is quite high, when we can take it from any litter containing at least one KO/KO individual. </w:t>
      </w:r>
      <w:r w:rsidR="00DC3515" w:rsidRPr="00341542">
        <w:rPr>
          <w:rFonts w:ascii="Arial" w:hAnsi="Arial" w:cs="Arial"/>
          <w:sz w:val="22"/>
          <w:szCs w:val="22"/>
          <w:lang w:val="en-US"/>
        </w:rPr>
        <w:t xml:space="preserve">The outcome of this binomial calculation yields the probability of the litter </w:t>
      </w:r>
      <w:r w:rsidR="00101BAF" w:rsidRPr="00341542">
        <w:rPr>
          <w:rFonts w:ascii="Arial" w:hAnsi="Arial" w:cs="Arial"/>
          <w:sz w:val="22"/>
          <w:szCs w:val="22"/>
          <w:lang w:val="en-US"/>
        </w:rPr>
        <w:t>containing</w:t>
      </w:r>
      <w:r w:rsidR="00DC3515" w:rsidRPr="00341542">
        <w:rPr>
          <w:rFonts w:ascii="Arial" w:hAnsi="Arial" w:cs="Arial"/>
          <w:sz w:val="22"/>
          <w:szCs w:val="22"/>
          <w:lang w:val="en-US"/>
        </w:rPr>
        <w:t xml:space="preserve"> a certain </w:t>
      </w:r>
      <w:r w:rsidR="00772AC6" w:rsidRPr="00341542">
        <w:rPr>
          <w:rFonts w:ascii="Arial" w:hAnsi="Arial" w:cs="Arial"/>
          <w:sz w:val="22"/>
          <w:szCs w:val="22"/>
          <w:lang w:val="en-US"/>
        </w:rPr>
        <w:t xml:space="preserve">minimal </w:t>
      </w:r>
      <w:r w:rsidR="00DC3515" w:rsidRPr="00341542">
        <w:rPr>
          <w:rFonts w:ascii="Arial" w:hAnsi="Arial" w:cs="Arial"/>
          <w:sz w:val="22"/>
          <w:szCs w:val="22"/>
          <w:lang w:val="en-US"/>
        </w:rPr>
        <w:t>number of KO/KO (or any other) genotype from a given breeding (Fig. 1C</w:t>
      </w:r>
      <w:r w:rsidR="0060589D" w:rsidRPr="00341542">
        <w:rPr>
          <w:rFonts w:ascii="Arial" w:hAnsi="Arial" w:cs="Arial"/>
          <w:sz w:val="22"/>
          <w:szCs w:val="22"/>
          <w:lang w:val="en-US"/>
        </w:rPr>
        <w:t xml:space="preserve"> and D</w:t>
      </w:r>
      <w:r w:rsidR="00DC3515" w:rsidRPr="00341542">
        <w:rPr>
          <w:rFonts w:ascii="Arial" w:hAnsi="Arial" w:cs="Arial"/>
          <w:sz w:val="22"/>
          <w:szCs w:val="22"/>
          <w:lang w:val="en-US"/>
        </w:rPr>
        <w:t xml:space="preserve">). While this is useful information it does not help us in planning for obtaining a certain number of KO/KO individuals. </w:t>
      </w:r>
      <w:r w:rsidR="009A6C11" w:rsidRPr="00341542">
        <w:rPr>
          <w:rFonts w:ascii="Arial" w:hAnsi="Arial" w:cs="Arial"/>
          <w:sz w:val="22"/>
          <w:szCs w:val="22"/>
          <w:lang w:val="en-US"/>
        </w:rPr>
        <w:t xml:space="preserve">The probabilities for obtaining a given number of KO/KO individuals increase when we </w:t>
      </w:r>
      <w:r w:rsidR="0060589D" w:rsidRPr="00341542">
        <w:rPr>
          <w:rFonts w:ascii="Arial" w:hAnsi="Arial" w:cs="Arial"/>
          <w:sz w:val="22"/>
          <w:szCs w:val="22"/>
          <w:lang w:val="en-US"/>
        </w:rPr>
        <w:t xml:space="preserve">produce more pups by setting up more </w:t>
      </w:r>
      <w:proofErr w:type="spellStart"/>
      <w:r w:rsidR="0060589D" w:rsidRPr="00341542">
        <w:rPr>
          <w:rFonts w:ascii="Arial" w:hAnsi="Arial" w:cs="Arial"/>
          <w:sz w:val="22"/>
          <w:szCs w:val="22"/>
          <w:lang w:val="en-US"/>
        </w:rPr>
        <w:t>breedings</w:t>
      </w:r>
      <w:proofErr w:type="spellEnd"/>
      <w:r w:rsidR="009A6C11" w:rsidRPr="00341542">
        <w:rPr>
          <w:rFonts w:ascii="Arial" w:hAnsi="Arial" w:cs="Arial"/>
          <w:sz w:val="22"/>
          <w:szCs w:val="22"/>
          <w:lang w:val="en-US"/>
        </w:rPr>
        <w:t xml:space="preserve"> (Fig. 1E and F).</w:t>
      </w:r>
      <w:r w:rsidR="00F04F00" w:rsidRPr="00341542">
        <w:rPr>
          <w:rFonts w:ascii="Arial" w:hAnsi="Arial" w:cs="Arial"/>
          <w:sz w:val="22"/>
          <w:szCs w:val="22"/>
          <w:lang w:val="en-US"/>
        </w:rPr>
        <w:t xml:space="preserve"> </w:t>
      </w:r>
      <w:r w:rsidR="0060589D" w:rsidRPr="00341542">
        <w:rPr>
          <w:rFonts w:ascii="Arial" w:hAnsi="Arial" w:cs="Arial"/>
          <w:sz w:val="22"/>
          <w:szCs w:val="22"/>
          <w:lang w:val="en-US"/>
        </w:rPr>
        <w:t xml:space="preserve">The red lines indicate the required animals to be born to obtain 3 pups of the respective genotype frequency with a likelihood of 90%. </w:t>
      </w:r>
      <w:r w:rsidR="00F04F00" w:rsidRPr="00341542">
        <w:rPr>
          <w:rFonts w:ascii="Arial" w:hAnsi="Arial" w:cs="Arial"/>
          <w:sz w:val="22"/>
          <w:szCs w:val="22"/>
          <w:lang w:val="en-US"/>
        </w:rPr>
        <w:t xml:space="preserve">Taken together, we can calculate the probability of a genotype appearing in a single or several litter(s) by combining Mendel´s rules and the </w:t>
      </w:r>
      <w:r w:rsidR="00161BA3" w:rsidRPr="00341542">
        <w:rPr>
          <w:rFonts w:ascii="Arial" w:hAnsi="Arial" w:cs="Arial"/>
          <w:sz w:val="22"/>
          <w:szCs w:val="22"/>
          <w:lang w:val="en-US"/>
        </w:rPr>
        <w:t xml:space="preserve">cumulative </w:t>
      </w:r>
      <w:r w:rsidR="00F04F00" w:rsidRPr="00341542">
        <w:rPr>
          <w:rFonts w:ascii="Arial" w:hAnsi="Arial" w:cs="Arial"/>
          <w:sz w:val="22"/>
          <w:szCs w:val="22"/>
          <w:lang w:val="en-US"/>
        </w:rPr>
        <w:t>binomial function.</w:t>
      </w:r>
    </w:p>
    <w:p w14:paraId="7CC6EB80" w14:textId="76457FD6" w:rsidR="00F04F00"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lastRenderedPageBreak/>
        <w:t>Predicting Breeding Outcome for One Group Cases</w:t>
      </w:r>
    </w:p>
    <w:p w14:paraId="63FD8FA6" w14:textId="33A8E33E" w:rsidR="006C7806" w:rsidRPr="00341542" w:rsidRDefault="007B302A" w:rsidP="00341542">
      <w:pPr>
        <w:spacing w:line="360" w:lineRule="auto"/>
        <w:jc w:val="both"/>
        <w:rPr>
          <w:rFonts w:ascii="Arial" w:hAnsi="Arial" w:cs="Arial"/>
          <w:sz w:val="22"/>
          <w:szCs w:val="22"/>
          <w:lang w:val="en-US"/>
        </w:rPr>
      </w:pPr>
      <w:r w:rsidRPr="56FF9D21">
        <w:rPr>
          <w:rFonts w:ascii="Arial" w:hAnsi="Arial" w:cs="Arial"/>
          <w:sz w:val="22"/>
          <w:szCs w:val="22"/>
          <w:lang w:val="en-US"/>
        </w:rPr>
        <w:t xml:space="preserve">While the knowledge of probabilities regarding a breeding outcome may help us in better understanding why many of our </w:t>
      </w:r>
      <w:proofErr w:type="spellStart"/>
      <w:r w:rsidRPr="56FF9D21">
        <w:rPr>
          <w:rFonts w:ascii="Arial" w:hAnsi="Arial" w:cs="Arial"/>
          <w:sz w:val="22"/>
          <w:szCs w:val="22"/>
          <w:lang w:val="en-US"/>
        </w:rPr>
        <w:t>breedings</w:t>
      </w:r>
      <w:proofErr w:type="spellEnd"/>
      <w:r w:rsidRPr="56FF9D21">
        <w:rPr>
          <w:rFonts w:ascii="Arial" w:hAnsi="Arial" w:cs="Arial"/>
          <w:sz w:val="22"/>
          <w:szCs w:val="22"/>
          <w:lang w:val="en-US"/>
        </w:rPr>
        <w:t xml:space="preserve"> fail, thus, why we often do not obtain sufficient animals for the next breeding step or our experiments, it would be </w:t>
      </w:r>
      <w:r w:rsidR="00DB46B2" w:rsidRPr="56FF9D21">
        <w:rPr>
          <w:rFonts w:ascii="Arial" w:hAnsi="Arial" w:cs="Arial"/>
          <w:sz w:val="22"/>
          <w:szCs w:val="22"/>
          <w:lang w:val="en-US"/>
        </w:rPr>
        <w:t xml:space="preserve">even more </w:t>
      </w:r>
      <w:r w:rsidRPr="56FF9D21">
        <w:rPr>
          <w:rFonts w:ascii="Arial" w:hAnsi="Arial" w:cs="Arial"/>
          <w:sz w:val="22"/>
          <w:szCs w:val="22"/>
          <w:lang w:val="en-US"/>
        </w:rPr>
        <w:t xml:space="preserve">useful to be able to do </w:t>
      </w:r>
      <w:r w:rsidR="00AE6966" w:rsidRPr="56FF9D21">
        <w:rPr>
          <w:rFonts w:ascii="Arial" w:hAnsi="Arial" w:cs="Arial"/>
          <w:sz w:val="22"/>
          <w:szCs w:val="22"/>
          <w:lang w:val="en-US"/>
        </w:rPr>
        <w:t xml:space="preserve">make a group size prediction for appropriate setup of </w:t>
      </w:r>
      <w:proofErr w:type="spellStart"/>
      <w:r w:rsidR="00AE6966" w:rsidRPr="56FF9D21">
        <w:rPr>
          <w:rFonts w:ascii="Arial" w:hAnsi="Arial" w:cs="Arial"/>
          <w:sz w:val="22"/>
          <w:szCs w:val="22"/>
          <w:lang w:val="en-US"/>
        </w:rPr>
        <w:t>breedings</w:t>
      </w:r>
      <w:proofErr w:type="spellEnd"/>
      <w:r w:rsidRPr="56FF9D21">
        <w:rPr>
          <w:rFonts w:ascii="Arial" w:hAnsi="Arial" w:cs="Arial"/>
          <w:sz w:val="22"/>
          <w:szCs w:val="22"/>
          <w:lang w:val="en-US"/>
        </w:rPr>
        <w:t xml:space="preserve">. Hence, if you </w:t>
      </w:r>
      <w:r w:rsidR="007F7274" w:rsidRPr="56FF9D21">
        <w:rPr>
          <w:rFonts w:ascii="Arial" w:hAnsi="Arial" w:cs="Arial"/>
          <w:sz w:val="22"/>
          <w:szCs w:val="22"/>
          <w:lang w:val="en-US"/>
        </w:rPr>
        <w:t>require</w:t>
      </w:r>
      <w:r w:rsidRPr="56FF9D21">
        <w:rPr>
          <w:rFonts w:ascii="Arial" w:hAnsi="Arial" w:cs="Arial"/>
          <w:sz w:val="22"/>
          <w:szCs w:val="22"/>
          <w:lang w:val="en-US"/>
        </w:rPr>
        <w:t xml:space="preserve"> for your experiment 5 KO/KO individuals, would it not be sensible if you would plan your </w:t>
      </w:r>
      <w:proofErr w:type="spellStart"/>
      <w:r w:rsidRPr="56FF9D21">
        <w:rPr>
          <w:rFonts w:ascii="Arial" w:hAnsi="Arial" w:cs="Arial"/>
          <w:sz w:val="22"/>
          <w:szCs w:val="22"/>
          <w:lang w:val="en-US"/>
        </w:rPr>
        <w:t>breedings</w:t>
      </w:r>
      <w:proofErr w:type="spellEnd"/>
      <w:r w:rsidRPr="56FF9D21">
        <w:rPr>
          <w:rFonts w:ascii="Arial" w:hAnsi="Arial" w:cs="Arial"/>
          <w:sz w:val="22"/>
          <w:szCs w:val="22"/>
          <w:lang w:val="en-US"/>
        </w:rPr>
        <w:t xml:space="preserve"> </w:t>
      </w:r>
      <w:r w:rsidR="00DB46B2" w:rsidRPr="56FF9D21">
        <w:rPr>
          <w:rFonts w:ascii="Arial" w:hAnsi="Arial" w:cs="Arial"/>
          <w:sz w:val="22"/>
          <w:szCs w:val="22"/>
          <w:lang w:val="en-US"/>
        </w:rPr>
        <w:t xml:space="preserve">in </w:t>
      </w:r>
      <w:r w:rsidRPr="56FF9D21">
        <w:rPr>
          <w:rFonts w:ascii="Arial" w:hAnsi="Arial" w:cs="Arial"/>
          <w:sz w:val="22"/>
          <w:szCs w:val="22"/>
          <w:lang w:val="en-US"/>
        </w:rPr>
        <w:t>such</w:t>
      </w:r>
      <w:r w:rsidR="00DB46B2" w:rsidRPr="56FF9D21">
        <w:rPr>
          <w:rFonts w:ascii="Arial" w:hAnsi="Arial" w:cs="Arial"/>
          <w:sz w:val="22"/>
          <w:szCs w:val="22"/>
          <w:lang w:val="en-US"/>
        </w:rPr>
        <w:t xml:space="preserve"> a way</w:t>
      </w:r>
      <w:r w:rsidRPr="56FF9D21">
        <w:rPr>
          <w:rFonts w:ascii="Arial" w:hAnsi="Arial" w:cs="Arial"/>
          <w:sz w:val="22"/>
          <w:szCs w:val="22"/>
          <w:lang w:val="en-US"/>
        </w:rPr>
        <w:t xml:space="preserve">, that you obtain these 5 animals with a probability of </w:t>
      </w:r>
      <w:r w:rsidR="00BB62B6" w:rsidRPr="56FF9D21">
        <w:rPr>
          <w:rFonts w:ascii="Arial" w:hAnsi="Arial" w:cs="Arial"/>
          <w:sz w:val="22"/>
          <w:szCs w:val="22"/>
          <w:lang w:val="en-US"/>
        </w:rPr>
        <w:t xml:space="preserve">e.g. </w:t>
      </w:r>
      <w:r w:rsidRPr="56FF9D21">
        <w:rPr>
          <w:rFonts w:ascii="Arial" w:hAnsi="Arial" w:cs="Arial"/>
          <w:sz w:val="22"/>
          <w:szCs w:val="22"/>
          <w:lang w:val="en-US"/>
        </w:rPr>
        <w:t>90%?</w:t>
      </w:r>
      <w:r w:rsidR="00DB46B2" w:rsidRPr="56FF9D21">
        <w:rPr>
          <w:rFonts w:ascii="Arial" w:hAnsi="Arial" w:cs="Arial"/>
          <w:sz w:val="22"/>
          <w:szCs w:val="22"/>
          <w:lang w:val="en-US"/>
        </w:rPr>
        <w:t xml:space="preserve"> Using the above-described binomial function we can make exactly these predictions. They depend on the probability of a genotype appearing in the next generation according to Mendel and the required number of </w:t>
      </w:r>
      <w:r w:rsidR="00BB62B6" w:rsidRPr="56FF9D21">
        <w:rPr>
          <w:rFonts w:ascii="Arial" w:hAnsi="Arial" w:cs="Arial"/>
          <w:sz w:val="22"/>
          <w:szCs w:val="22"/>
          <w:lang w:val="en-US"/>
        </w:rPr>
        <w:t xml:space="preserve">animals of a particular genotype. </w:t>
      </w:r>
      <w:r w:rsidR="009A6C11" w:rsidRPr="56FF9D21">
        <w:rPr>
          <w:rFonts w:ascii="Arial" w:hAnsi="Arial" w:cs="Arial"/>
          <w:sz w:val="22"/>
          <w:szCs w:val="22"/>
          <w:lang w:val="en-US"/>
        </w:rPr>
        <w:t>Fig. 2 show</w:t>
      </w:r>
      <w:r w:rsidR="00A0771B" w:rsidRPr="56FF9D21">
        <w:rPr>
          <w:rFonts w:ascii="Arial" w:hAnsi="Arial" w:cs="Arial"/>
          <w:sz w:val="22"/>
          <w:szCs w:val="22"/>
          <w:lang w:val="en-US"/>
        </w:rPr>
        <w:t>s</w:t>
      </w:r>
      <w:r w:rsidR="009A6C11" w:rsidRPr="56FF9D21">
        <w:rPr>
          <w:rFonts w:ascii="Arial" w:hAnsi="Arial" w:cs="Arial"/>
          <w:sz w:val="22"/>
          <w:szCs w:val="22"/>
          <w:lang w:val="en-US"/>
        </w:rPr>
        <w:t xml:space="preserve"> the comparison of the required number of animals as calculated with the Mendel rules alone and including the 90% probability of breeding success. </w:t>
      </w:r>
      <w:commentRangeStart w:id="9"/>
      <w:r w:rsidR="00A0771B" w:rsidRPr="56FF9D21">
        <w:rPr>
          <w:rFonts w:ascii="Arial" w:hAnsi="Arial" w:cs="Arial"/>
          <w:sz w:val="22"/>
          <w:szCs w:val="22"/>
          <w:lang w:val="en-US"/>
        </w:rPr>
        <w:t>Obviously, as we always want to produce the least necessary number of offspring to achieve our target number of animals with the correct genotype, we have to generate additional animals.</w:t>
      </w:r>
      <w:commentRangeEnd w:id="9"/>
      <w:r>
        <w:rPr>
          <w:rStyle w:val="CommentReference"/>
        </w:rPr>
        <w:commentReference w:id="9"/>
      </w:r>
      <w:r w:rsidR="00A0771B" w:rsidRPr="56FF9D21">
        <w:rPr>
          <w:rFonts w:ascii="Arial" w:hAnsi="Arial" w:cs="Arial"/>
          <w:sz w:val="22"/>
          <w:szCs w:val="22"/>
          <w:lang w:val="en-US"/>
        </w:rPr>
        <w:t xml:space="preserve"> In </w:t>
      </w:r>
      <w:r w:rsidR="00AE6966" w:rsidRPr="56FF9D21">
        <w:rPr>
          <w:rFonts w:ascii="Arial" w:hAnsi="Arial" w:cs="Arial"/>
          <w:sz w:val="22"/>
          <w:szCs w:val="22"/>
          <w:lang w:val="en-US"/>
        </w:rPr>
        <w:t>T</w:t>
      </w:r>
      <w:r w:rsidR="00A0771B" w:rsidRPr="56FF9D21">
        <w:rPr>
          <w:rFonts w:ascii="Arial" w:hAnsi="Arial" w:cs="Arial"/>
          <w:sz w:val="22"/>
          <w:szCs w:val="22"/>
          <w:lang w:val="en-US"/>
        </w:rPr>
        <w:t xml:space="preserve">able 1 the required number of offspring of 90% success rate of 4 different Mendelian probabilities are given. When planning a set of </w:t>
      </w:r>
      <w:proofErr w:type="spellStart"/>
      <w:r w:rsidR="00A0771B" w:rsidRPr="56FF9D21">
        <w:rPr>
          <w:rFonts w:ascii="Arial" w:hAnsi="Arial" w:cs="Arial"/>
          <w:sz w:val="22"/>
          <w:szCs w:val="22"/>
          <w:lang w:val="en-US"/>
        </w:rPr>
        <w:t>breedings</w:t>
      </w:r>
      <w:proofErr w:type="spellEnd"/>
      <w:r w:rsidR="00A0771B" w:rsidRPr="56FF9D21">
        <w:rPr>
          <w:rFonts w:ascii="Arial" w:hAnsi="Arial" w:cs="Arial"/>
          <w:sz w:val="22"/>
          <w:szCs w:val="22"/>
          <w:lang w:val="en-US"/>
        </w:rPr>
        <w:t>, it should be kept in mind, though, that litters come in quantiles of e.g. 6</w:t>
      </w:r>
      <w:r w:rsidR="00AE6966" w:rsidRPr="56FF9D21">
        <w:rPr>
          <w:rFonts w:ascii="Arial" w:hAnsi="Arial" w:cs="Arial"/>
          <w:sz w:val="22"/>
          <w:szCs w:val="22"/>
          <w:lang w:val="en-US"/>
        </w:rPr>
        <w:t xml:space="preserve"> (depending on strain and mutation)</w:t>
      </w:r>
      <w:r w:rsidR="00A0771B" w:rsidRPr="56FF9D21">
        <w:rPr>
          <w:rFonts w:ascii="Arial" w:hAnsi="Arial" w:cs="Arial"/>
          <w:sz w:val="22"/>
          <w:szCs w:val="22"/>
          <w:lang w:val="en-US"/>
        </w:rPr>
        <w:t xml:space="preserve">, requiring the researcher to decide at times for </w:t>
      </w:r>
      <w:proofErr w:type="spellStart"/>
      <w:r w:rsidR="00A0771B" w:rsidRPr="56FF9D21">
        <w:rPr>
          <w:rFonts w:ascii="Arial" w:hAnsi="Arial" w:cs="Arial"/>
          <w:sz w:val="22"/>
          <w:szCs w:val="22"/>
          <w:lang w:val="en-US"/>
        </w:rPr>
        <w:t>breedings</w:t>
      </w:r>
      <w:proofErr w:type="spellEnd"/>
      <w:r w:rsidR="00A0771B" w:rsidRPr="56FF9D21">
        <w:rPr>
          <w:rFonts w:ascii="Arial" w:hAnsi="Arial" w:cs="Arial"/>
          <w:sz w:val="22"/>
          <w:szCs w:val="22"/>
          <w:lang w:val="en-US"/>
        </w:rPr>
        <w:t xml:space="preserve"> yielding less than the optimal number of target animals </w:t>
      </w:r>
      <w:r w:rsidR="00270760" w:rsidRPr="56FF9D21">
        <w:rPr>
          <w:rFonts w:ascii="Arial" w:hAnsi="Arial" w:cs="Arial"/>
          <w:sz w:val="22"/>
          <w:szCs w:val="22"/>
          <w:lang w:val="en-US"/>
        </w:rPr>
        <w:t>at 90% success probability –</w:t>
      </w:r>
      <w:r w:rsidR="00A0771B" w:rsidRPr="56FF9D21">
        <w:rPr>
          <w:rFonts w:ascii="Arial" w:hAnsi="Arial" w:cs="Arial"/>
          <w:sz w:val="22"/>
          <w:szCs w:val="22"/>
          <w:lang w:val="en-US"/>
        </w:rPr>
        <w:t xml:space="preserve"> </w:t>
      </w:r>
      <w:r w:rsidR="00270760" w:rsidRPr="56FF9D21">
        <w:rPr>
          <w:rFonts w:ascii="Arial" w:hAnsi="Arial" w:cs="Arial"/>
          <w:sz w:val="22"/>
          <w:szCs w:val="22"/>
          <w:lang w:val="en-US"/>
        </w:rPr>
        <w:t>thus leading to</w:t>
      </w:r>
      <w:r w:rsidR="00A0771B" w:rsidRPr="56FF9D21">
        <w:rPr>
          <w:rFonts w:ascii="Arial" w:hAnsi="Arial" w:cs="Arial"/>
          <w:sz w:val="22"/>
          <w:szCs w:val="22"/>
          <w:lang w:val="en-US"/>
        </w:rPr>
        <w:t xml:space="preserve"> lower success probability - or </w:t>
      </w:r>
      <w:proofErr w:type="spellStart"/>
      <w:r w:rsidR="00A0771B" w:rsidRPr="56FF9D21">
        <w:rPr>
          <w:rFonts w:ascii="Arial" w:hAnsi="Arial" w:cs="Arial"/>
          <w:sz w:val="22"/>
          <w:szCs w:val="22"/>
          <w:lang w:val="en-US"/>
        </w:rPr>
        <w:t>breedings</w:t>
      </w:r>
      <w:proofErr w:type="spellEnd"/>
      <w:r w:rsidR="00A0771B" w:rsidRPr="56FF9D21">
        <w:rPr>
          <w:rFonts w:ascii="Arial" w:hAnsi="Arial" w:cs="Arial"/>
          <w:sz w:val="22"/>
          <w:szCs w:val="22"/>
          <w:lang w:val="en-US"/>
        </w:rPr>
        <w:t xml:space="preserve"> yielding more than the optimal number </w:t>
      </w:r>
      <w:r w:rsidR="00270760" w:rsidRPr="56FF9D21">
        <w:rPr>
          <w:rFonts w:ascii="Arial" w:hAnsi="Arial" w:cs="Arial"/>
          <w:sz w:val="22"/>
          <w:szCs w:val="22"/>
          <w:lang w:val="en-US"/>
        </w:rPr>
        <w:t>of target animals at 90% success probability – thus leading to higher success probability</w:t>
      </w:r>
      <w:r w:rsidR="00A0771B" w:rsidRPr="56FF9D21">
        <w:rPr>
          <w:rFonts w:ascii="Arial" w:hAnsi="Arial" w:cs="Arial"/>
          <w:sz w:val="22"/>
          <w:szCs w:val="22"/>
          <w:lang w:val="en-US"/>
        </w:rPr>
        <w:t xml:space="preserve">. </w:t>
      </w:r>
      <w:r w:rsidR="00270760" w:rsidRPr="56FF9D21">
        <w:rPr>
          <w:rFonts w:ascii="Arial" w:hAnsi="Arial" w:cs="Arial"/>
          <w:sz w:val="22"/>
          <w:szCs w:val="22"/>
          <w:lang w:val="en-US"/>
        </w:rPr>
        <w:t xml:space="preserve">Animal numbers required for success probabilities other than 90% can be easily calculated using R (for the script see </w:t>
      </w:r>
      <w:r w:rsidR="00AE6966" w:rsidRPr="56FF9D21">
        <w:rPr>
          <w:rFonts w:ascii="Arial" w:hAnsi="Arial" w:cs="Arial"/>
          <w:sz w:val="22"/>
          <w:szCs w:val="22"/>
          <w:lang w:val="en-US"/>
        </w:rPr>
        <w:t>Material and Methods</w:t>
      </w:r>
      <w:r w:rsidR="00270760" w:rsidRPr="56FF9D21">
        <w:rPr>
          <w:rFonts w:ascii="Arial" w:hAnsi="Arial" w:cs="Arial"/>
          <w:sz w:val="22"/>
          <w:szCs w:val="22"/>
          <w:lang w:val="en-US"/>
        </w:rPr>
        <w:t>). Taken together, we can make “power” calculations for breeding outcomes</w:t>
      </w:r>
      <w:r w:rsidR="00AE6966" w:rsidRPr="56FF9D21">
        <w:rPr>
          <w:rFonts w:ascii="Arial" w:hAnsi="Arial" w:cs="Arial"/>
          <w:sz w:val="22"/>
          <w:szCs w:val="22"/>
          <w:lang w:val="en-US"/>
        </w:rPr>
        <w:t xml:space="preserve"> and thus optimize the probability of obtaining the required number of animals for a given genotype</w:t>
      </w:r>
      <w:r w:rsidR="00270760" w:rsidRPr="56FF9D21">
        <w:rPr>
          <w:rFonts w:ascii="Arial" w:hAnsi="Arial" w:cs="Arial"/>
          <w:sz w:val="22"/>
          <w:szCs w:val="22"/>
          <w:lang w:val="en-US"/>
        </w:rPr>
        <w:t>.</w:t>
      </w:r>
    </w:p>
    <w:p w14:paraId="41D295D5" w14:textId="117CC0B4" w:rsidR="00B773DD" w:rsidRPr="00341542" w:rsidRDefault="00B773DD"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 xml:space="preserve">Predicting Breeding Outcome for </w:t>
      </w:r>
      <w:r w:rsidR="006C7806" w:rsidRPr="00341542">
        <w:rPr>
          <w:rFonts w:ascii="Arial" w:hAnsi="Arial" w:cs="Arial"/>
          <w:sz w:val="22"/>
          <w:szCs w:val="22"/>
          <w:lang w:val="en-US"/>
        </w:rPr>
        <w:t>Multiple Group Cases</w:t>
      </w:r>
    </w:p>
    <w:p w14:paraId="52F83EFB" w14:textId="073F9521" w:rsidR="008F5740" w:rsidRPr="00341542" w:rsidRDefault="00CC6DC3" w:rsidP="00341542">
      <w:pPr>
        <w:spacing w:line="360" w:lineRule="auto"/>
        <w:jc w:val="both"/>
        <w:rPr>
          <w:rFonts w:ascii="Arial" w:hAnsi="Arial" w:cs="Arial"/>
          <w:sz w:val="22"/>
          <w:szCs w:val="22"/>
          <w:lang w:val="en-US"/>
        </w:rPr>
      </w:pPr>
      <w:r w:rsidRPr="22823477">
        <w:rPr>
          <w:rFonts w:ascii="Arial" w:hAnsi="Arial" w:cs="Arial"/>
          <w:sz w:val="22"/>
          <w:szCs w:val="22"/>
          <w:lang w:val="en-US"/>
        </w:rPr>
        <w:t xml:space="preserve">In many </w:t>
      </w:r>
      <w:r w:rsidR="006C7806" w:rsidRPr="22823477">
        <w:rPr>
          <w:rFonts w:ascii="Arial" w:hAnsi="Arial" w:cs="Arial"/>
          <w:sz w:val="22"/>
          <w:szCs w:val="22"/>
          <w:lang w:val="en-US"/>
        </w:rPr>
        <w:t>experi</w:t>
      </w:r>
      <w:r w:rsidR="00EE7094" w:rsidRPr="22823477">
        <w:rPr>
          <w:rFonts w:ascii="Arial" w:hAnsi="Arial" w:cs="Arial"/>
          <w:sz w:val="22"/>
          <w:szCs w:val="22"/>
          <w:lang w:val="en-US"/>
        </w:rPr>
        <w:t xml:space="preserve">mental </w:t>
      </w:r>
      <w:proofErr w:type="gramStart"/>
      <w:r w:rsidR="00EE7094" w:rsidRPr="22823477">
        <w:rPr>
          <w:rFonts w:ascii="Arial" w:hAnsi="Arial" w:cs="Arial"/>
          <w:sz w:val="22"/>
          <w:szCs w:val="22"/>
          <w:lang w:val="en-US"/>
        </w:rPr>
        <w:t>setup</w:t>
      </w:r>
      <w:r w:rsidRPr="22823477">
        <w:rPr>
          <w:rFonts w:ascii="Arial" w:hAnsi="Arial" w:cs="Arial"/>
          <w:sz w:val="22"/>
          <w:szCs w:val="22"/>
          <w:lang w:val="en-US"/>
        </w:rPr>
        <w:t>s</w:t>
      </w:r>
      <w:proofErr w:type="gramEnd"/>
      <w:r w:rsidR="00EE7094" w:rsidRPr="22823477">
        <w:rPr>
          <w:rFonts w:ascii="Arial" w:hAnsi="Arial" w:cs="Arial"/>
          <w:sz w:val="22"/>
          <w:szCs w:val="22"/>
          <w:lang w:val="en-US"/>
        </w:rPr>
        <w:t xml:space="preserve"> </w:t>
      </w:r>
      <w:r w:rsidR="00CC7343" w:rsidRPr="22823477">
        <w:rPr>
          <w:rFonts w:ascii="Arial" w:hAnsi="Arial" w:cs="Arial"/>
          <w:sz w:val="22"/>
          <w:szCs w:val="22"/>
          <w:lang w:val="en-US"/>
        </w:rPr>
        <w:t xml:space="preserve">multiple groups of animals </w:t>
      </w:r>
      <w:r w:rsidR="00B51564" w:rsidRPr="22823477">
        <w:rPr>
          <w:rFonts w:ascii="Arial" w:hAnsi="Arial" w:cs="Arial"/>
          <w:sz w:val="22"/>
          <w:szCs w:val="22"/>
          <w:lang w:val="en-US"/>
        </w:rPr>
        <w:t xml:space="preserve">necessary for an experiment </w:t>
      </w:r>
      <w:r w:rsidRPr="22823477">
        <w:rPr>
          <w:rFonts w:ascii="Arial" w:hAnsi="Arial" w:cs="Arial"/>
          <w:sz w:val="22"/>
          <w:szCs w:val="22"/>
          <w:lang w:val="en-US"/>
        </w:rPr>
        <w:t>are</w:t>
      </w:r>
      <w:r w:rsidR="00CC7343" w:rsidRPr="22823477">
        <w:rPr>
          <w:rFonts w:ascii="Arial" w:hAnsi="Arial" w:cs="Arial"/>
          <w:sz w:val="22"/>
          <w:szCs w:val="22"/>
          <w:lang w:val="en-US"/>
        </w:rPr>
        <w:t xml:space="preserve"> produced </w:t>
      </w:r>
      <w:r w:rsidRPr="22823477">
        <w:rPr>
          <w:rFonts w:ascii="Arial" w:hAnsi="Arial" w:cs="Arial"/>
          <w:sz w:val="22"/>
          <w:szCs w:val="22"/>
          <w:lang w:val="en-US"/>
        </w:rPr>
        <w:t xml:space="preserve">by the same </w:t>
      </w:r>
      <w:r w:rsidR="002E701D" w:rsidRPr="22823477">
        <w:rPr>
          <w:rFonts w:ascii="Arial" w:hAnsi="Arial" w:cs="Arial"/>
          <w:sz w:val="22"/>
          <w:szCs w:val="22"/>
          <w:lang w:val="en-US"/>
        </w:rPr>
        <w:t xml:space="preserve">breeding pairs. </w:t>
      </w:r>
      <w:r w:rsidR="00C912A3" w:rsidRPr="22823477">
        <w:rPr>
          <w:rFonts w:ascii="Arial" w:hAnsi="Arial" w:cs="Arial"/>
          <w:sz w:val="22"/>
          <w:szCs w:val="22"/>
          <w:lang w:val="en-US"/>
        </w:rPr>
        <w:t>Again, our</w:t>
      </w:r>
      <w:r w:rsidR="002E701D" w:rsidRPr="22823477">
        <w:rPr>
          <w:rFonts w:ascii="Arial" w:hAnsi="Arial" w:cs="Arial"/>
          <w:sz w:val="22"/>
          <w:szCs w:val="22"/>
          <w:lang w:val="en-US"/>
        </w:rPr>
        <w:t xml:space="preserve"> example is the use of </w:t>
      </w:r>
      <w:r w:rsidR="00DD708D" w:rsidRPr="22823477">
        <w:rPr>
          <w:rFonts w:ascii="Arial" w:hAnsi="Arial" w:cs="Arial"/>
          <w:sz w:val="22"/>
          <w:szCs w:val="22"/>
          <w:lang w:val="en-US"/>
        </w:rPr>
        <w:t>WT/WT</w:t>
      </w:r>
      <w:r w:rsidR="002E701D" w:rsidRPr="22823477">
        <w:rPr>
          <w:rFonts w:ascii="Arial" w:hAnsi="Arial" w:cs="Arial"/>
          <w:sz w:val="22"/>
          <w:szCs w:val="22"/>
          <w:lang w:val="en-US"/>
        </w:rPr>
        <w:t xml:space="preserve"> and </w:t>
      </w:r>
      <w:r w:rsidR="00DD708D" w:rsidRPr="22823477">
        <w:rPr>
          <w:rFonts w:ascii="Arial" w:hAnsi="Arial" w:cs="Arial"/>
          <w:sz w:val="22"/>
          <w:szCs w:val="22"/>
          <w:lang w:val="en-US"/>
        </w:rPr>
        <w:t>KO/KO</w:t>
      </w:r>
      <w:r w:rsidR="002E701D" w:rsidRPr="22823477">
        <w:rPr>
          <w:rFonts w:ascii="Arial" w:hAnsi="Arial" w:cs="Arial"/>
          <w:sz w:val="22"/>
          <w:szCs w:val="22"/>
          <w:lang w:val="en-US"/>
        </w:rPr>
        <w:t xml:space="preserve"> animals from </w:t>
      </w:r>
      <w:proofErr w:type="spellStart"/>
      <w:r w:rsidR="00AA403A" w:rsidRPr="22823477">
        <w:rPr>
          <w:rFonts w:ascii="Arial" w:hAnsi="Arial" w:cs="Arial"/>
          <w:sz w:val="22"/>
          <w:szCs w:val="22"/>
          <w:lang w:val="en-US"/>
        </w:rPr>
        <w:t>breedings</w:t>
      </w:r>
      <w:proofErr w:type="spellEnd"/>
      <w:r w:rsidR="00AA403A" w:rsidRPr="22823477">
        <w:rPr>
          <w:rFonts w:ascii="Arial" w:hAnsi="Arial" w:cs="Arial"/>
          <w:sz w:val="22"/>
          <w:szCs w:val="22"/>
          <w:lang w:val="en-US"/>
        </w:rPr>
        <w:t xml:space="preserve"> of heterozygous parents. </w:t>
      </w:r>
      <w:r w:rsidR="00B20700" w:rsidRPr="22823477">
        <w:rPr>
          <w:rFonts w:ascii="Arial" w:hAnsi="Arial" w:cs="Arial"/>
          <w:sz w:val="22"/>
          <w:szCs w:val="22"/>
          <w:lang w:val="en-US"/>
        </w:rPr>
        <w:t xml:space="preserve">We want to </w:t>
      </w:r>
      <w:r w:rsidR="00A910DF" w:rsidRPr="22823477">
        <w:rPr>
          <w:rFonts w:ascii="Arial" w:hAnsi="Arial" w:cs="Arial"/>
          <w:sz w:val="22"/>
          <w:szCs w:val="22"/>
          <w:lang w:val="en-US"/>
        </w:rPr>
        <w:t>obtain</w:t>
      </w:r>
      <w:r w:rsidR="00270760" w:rsidRPr="22823477">
        <w:rPr>
          <w:rFonts w:ascii="Arial" w:hAnsi="Arial" w:cs="Arial"/>
          <w:sz w:val="22"/>
          <w:szCs w:val="22"/>
          <w:lang w:val="en-US"/>
        </w:rPr>
        <w:t xml:space="preserve"> and use </w:t>
      </w:r>
      <w:r w:rsidR="00EE110B" w:rsidRPr="22823477">
        <w:rPr>
          <w:rFonts w:ascii="Arial" w:hAnsi="Arial" w:cs="Arial"/>
          <w:sz w:val="22"/>
          <w:szCs w:val="22"/>
          <w:lang w:val="en-US"/>
        </w:rPr>
        <w:t>3</w:t>
      </w:r>
      <w:r w:rsidR="00A910DF" w:rsidRPr="22823477">
        <w:rPr>
          <w:rFonts w:ascii="Arial" w:hAnsi="Arial" w:cs="Arial"/>
          <w:sz w:val="22"/>
          <w:szCs w:val="22"/>
          <w:lang w:val="en-US"/>
        </w:rPr>
        <w:t xml:space="preserve"> </w:t>
      </w:r>
      <w:r w:rsidR="00270760" w:rsidRPr="22823477">
        <w:rPr>
          <w:rFonts w:ascii="Arial" w:hAnsi="Arial" w:cs="Arial"/>
          <w:sz w:val="22"/>
          <w:szCs w:val="22"/>
          <w:lang w:val="en-US"/>
        </w:rPr>
        <w:t>WT/WT</w:t>
      </w:r>
      <w:r w:rsidR="00A910DF" w:rsidRPr="22823477">
        <w:rPr>
          <w:rFonts w:ascii="Arial" w:hAnsi="Arial" w:cs="Arial"/>
          <w:sz w:val="22"/>
          <w:szCs w:val="22"/>
          <w:lang w:val="en-US"/>
        </w:rPr>
        <w:t xml:space="preserve"> and </w:t>
      </w:r>
      <w:r w:rsidR="00EE110B" w:rsidRPr="22823477">
        <w:rPr>
          <w:rFonts w:ascii="Arial" w:hAnsi="Arial" w:cs="Arial"/>
          <w:sz w:val="22"/>
          <w:szCs w:val="22"/>
          <w:lang w:val="en-US"/>
        </w:rPr>
        <w:t>3</w:t>
      </w:r>
      <w:r w:rsidR="00A910DF" w:rsidRPr="22823477">
        <w:rPr>
          <w:rFonts w:ascii="Arial" w:hAnsi="Arial" w:cs="Arial"/>
          <w:sz w:val="22"/>
          <w:szCs w:val="22"/>
          <w:lang w:val="en-US"/>
        </w:rPr>
        <w:t xml:space="preserve"> </w:t>
      </w:r>
      <w:r w:rsidR="00270760" w:rsidRPr="22823477">
        <w:rPr>
          <w:rFonts w:ascii="Arial" w:hAnsi="Arial" w:cs="Arial"/>
          <w:sz w:val="22"/>
          <w:szCs w:val="22"/>
          <w:lang w:val="en-US"/>
        </w:rPr>
        <w:t>KO/KO</w:t>
      </w:r>
      <w:r w:rsidR="00A910DF" w:rsidRPr="22823477">
        <w:rPr>
          <w:rFonts w:ascii="Arial" w:hAnsi="Arial" w:cs="Arial"/>
          <w:sz w:val="22"/>
          <w:szCs w:val="22"/>
          <w:lang w:val="en-US"/>
        </w:rPr>
        <w:t xml:space="preserve"> animals</w:t>
      </w:r>
      <w:r w:rsidR="000743E3" w:rsidRPr="22823477">
        <w:rPr>
          <w:rFonts w:ascii="Arial" w:hAnsi="Arial" w:cs="Arial"/>
          <w:sz w:val="22"/>
          <w:szCs w:val="22"/>
          <w:lang w:val="en-US"/>
        </w:rPr>
        <w:t xml:space="preserve">. While this appears at first glance to be identical to the </w:t>
      </w:r>
      <w:r w:rsidR="00270760" w:rsidRPr="22823477">
        <w:rPr>
          <w:rFonts w:ascii="Arial" w:hAnsi="Arial" w:cs="Arial"/>
          <w:sz w:val="22"/>
          <w:szCs w:val="22"/>
          <w:lang w:val="en-US"/>
        </w:rPr>
        <w:t xml:space="preserve">already </w:t>
      </w:r>
      <w:r w:rsidR="000743E3" w:rsidRPr="22823477">
        <w:rPr>
          <w:rFonts w:ascii="Arial" w:hAnsi="Arial" w:cs="Arial"/>
          <w:sz w:val="22"/>
          <w:szCs w:val="22"/>
          <w:lang w:val="en-US"/>
        </w:rPr>
        <w:t>described case, the use of two gen</w:t>
      </w:r>
      <w:r w:rsidR="006D7A77" w:rsidRPr="22823477">
        <w:rPr>
          <w:rFonts w:ascii="Arial" w:hAnsi="Arial" w:cs="Arial"/>
          <w:sz w:val="22"/>
          <w:szCs w:val="22"/>
          <w:lang w:val="en-US"/>
        </w:rPr>
        <w:t xml:space="preserve">otypes changes predictions as </w:t>
      </w:r>
      <w:r w:rsidR="00316CAF" w:rsidRPr="22823477">
        <w:rPr>
          <w:rFonts w:ascii="Arial" w:hAnsi="Arial" w:cs="Arial"/>
          <w:sz w:val="22"/>
          <w:szCs w:val="22"/>
          <w:lang w:val="en-US"/>
        </w:rPr>
        <w:t xml:space="preserve">outcome for </w:t>
      </w:r>
      <w:r w:rsidR="00A12D97" w:rsidRPr="22823477">
        <w:rPr>
          <w:rFonts w:ascii="Arial" w:hAnsi="Arial" w:cs="Arial"/>
          <w:sz w:val="22"/>
          <w:szCs w:val="22"/>
          <w:lang w:val="en-US"/>
        </w:rPr>
        <w:t>one genotype</w:t>
      </w:r>
      <w:r w:rsidR="00316CAF" w:rsidRPr="22823477">
        <w:rPr>
          <w:rFonts w:ascii="Arial" w:hAnsi="Arial" w:cs="Arial"/>
          <w:sz w:val="22"/>
          <w:szCs w:val="22"/>
          <w:lang w:val="en-US"/>
        </w:rPr>
        <w:t xml:space="preserve"> depends on outcome of the respective other genotype. This becomes clear in the most extreme (yet possible) outcome </w:t>
      </w:r>
      <w:r w:rsidR="00CE141E" w:rsidRPr="22823477">
        <w:rPr>
          <w:rFonts w:ascii="Arial" w:hAnsi="Arial" w:cs="Arial"/>
          <w:sz w:val="22"/>
          <w:szCs w:val="22"/>
          <w:lang w:val="en-US"/>
        </w:rPr>
        <w:t xml:space="preserve">cases. When all born pups </w:t>
      </w:r>
      <w:r w:rsidR="004E56A4" w:rsidRPr="22823477">
        <w:rPr>
          <w:rFonts w:ascii="Arial" w:hAnsi="Arial" w:cs="Arial"/>
          <w:sz w:val="22"/>
          <w:szCs w:val="22"/>
          <w:lang w:val="en-US"/>
        </w:rPr>
        <w:t xml:space="preserve">are </w:t>
      </w:r>
      <w:r w:rsidR="00EE110B" w:rsidRPr="22823477">
        <w:rPr>
          <w:rFonts w:ascii="Arial" w:hAnsi="Arial" w:cs="Arial"/>
          <w:sz w:val="22"/>
          <w:szCs w:val="22"/>
          <w:lang w:val="en-US"/>
        </w:rPr>
        <w:t>WT/WT</w:t>
      </w:r>
      <w:r w:rsidR="004E56A4" w:rsidRPr="22823477">
        <w:rPr>
          <w:rFonts w:ascii="Arial" w:hAnsi="Arial" w:cs="Arial"/>
          <w:sz w:val="22"/>
          <w:szCs w:val="22"/>
          <w:lang w:val="en-US"/>
        </w:rPr>
        <w:t xml:space="preserve">, then obviously none will be </w:t>
      </w:r>
      <w:r w:rsidR="00EE110B" w:rsidRPr="22823477">
        <w:rPr>
          <w:rFonts w:ascii="Arial" w:hAnsi="Arial" w:cs="Arial"/>
          <w:sz w:val="22"/>
          <w:szCs w:val="22"/>
          <w:lang w:val="en-US"/>
        </w:rPr>
        <w:t>KO/KO</w:t>
      </w:r>
      <w:r w:rsidR="004E56A4" w:rsidRPr="22823477">
        <w:rPr>
          <w:rFonts w:ascii="Arial" w:hAnsi="Arial" w:cs="Arial"/>
          <w:sz w:val="22"/>
          <w:szCs w:val="22"/>
          <w:lang w:val="en-US"/>
        </w:rPr>
        <w:t xml:space="preserve"> (and vice versa). </w:t>
      </w:r>
      <w:r w:rsidR="00C12D31" w:rsidRPr="22823477">
        <w:rPr>
          <w:rFonts w:ascii="Arial" w:hAnsi="Arial" w:cs="Arial"/>
          <w:sz w:val="22"/>
          <w:szCs w:val="22"/>
          <w:lang w:val="en-US"/>
        </w:rPr>
        <w:t xml:space="preserve">The influence that use of two genotypes from the same set of </w:t>
      </w:r>
      <w:proofErr w:type="spellStart"/>
      <w:r w:rsidR="00C12D31" w:rsidRPr="22823477">
        <w:rPr>
          <w:rFonts w:ascii="Arial" w:hAnsi="Arial" w:cs="Arial"/>
          <w:sz w:val="22"/>
          <w:szCs w:val="22"/>
          <w:lang w:val="en-US"/>
        </w:rPr>
        <w:t>breedings</w:t>
      </w:r>
      <w:proofErr w:type="spellEnd"/>
      <w:r w:rsidR="00C12D31" w:rsidRPr="22823477">
        <w:rPr>
          <w:rFonts w:ascii="Arial" w:hAnsi="Arial" w:cs="Arial"/>
          <w:sz w:val="22"/>
          <w:szCs w:val="22"/>
          <w:lang w:val="en-US"/>
        </w:rPr>
        <w:t xml:space="preserve"> has on probability of success for obtaining the desired number of animals is shown in Fig. 3A. </w:t>
      </w:r>
      <w:r w:rsidR="00E910AD" w:rsidRPr="22823477">
        <w:rPr>
          <w:rFonts w:ascii="Arial" w:hAnsi="Arial" w:cs="Arial"/>
          <w:sz w:val="22"/>
          <w:szCs w:val="22"/>
          <w:lang w:val="en-US"/>
        </w:rPr>
        <w:t xml:space="preserve">We </w:t>
      </w:r>
      <w:r w:rsidR="005F2D25" w:rsidRPr="22823477">
        <w:rPr>
          <w:rFonts w:ascii="Arial" w:hAnsi="Arial" w:cs="Arial"/>
          <w:sz w:val="22"/>
          <w:szCs w:val="22"/>
          <w:lang w:val="en-US"/>
        </w:rPr>
        <w:t>plotted the</w:t>
      </w:r>
      <w:r w:rsidR="00C12D31" w:rsidRPr="22823477">
        <w:rPr>
          <w:rFonts w:ascii="Arial" w:hAnsi="Arial" w:cs="Arial"/>
          <w:sz w:val="22"/>
          <w:szCs w:val="22"/>
          <w:lang w:val="en-US"/>
        </w:rPr>
        <w:t xml:space="preserve"> number of born animals versus the success probability of obtaining </w:t>
      </w:r>
      <w:r w:rsidR="007C6BDA" w:rsidRPr="22823477">
        <w:rPr>
          <w:rFonts w:ascii="Arial" w:hAnsi="Arial" w:cs="Arial"/>
          <w:sz w:val="22"/>
          <w:szCs w:val="22"/>
          <w:lang w:val="en-US"/>
        </w:rPr>
        <w:t>3</w:t>
      </w:r>
      <w:r w:rsidR="00C12D31" w:rsidRPr="22823477">
        <w:rPr>
          <w:rFonts w:ascii="Arial" w:hAnsi="Arial" w:cs="Arial"/>
          <w:sz w:val="22"/>
          <w:szCs w:val="22"/>
          <w:lang w:val="en-US"/>
        </w:rPr>
        <w:t xml:space="preserve"> </w:t>
      </w:r>
      <w:r w:rsidR="0089382C" w:rsidRPr="22823477">
        <w:rPr>
          <w:rFonts w:ascii="Arial" w:hAnsi="Arial" w:cs="Arial"/>
          <w:sz w:val="22"/>
          <w:szCs w:val="22"/>
          <w:lang w:val="en-US"/>
        </w:rPr>
        <w:t xml:space="preserve">individuals of each genotype (A and B, both occurring at a 0.25 Mendelian frequency). Below </w:t>
      </w:r>
      <w:commentRangeStart w:id="10"/>
      <w:r w:rsidR="007C6BDA" w:rsidRPr="22823477">
        <w:rPr>
          <w:rFonts w:ascii="Arial" w:hAnsi="Arial" w:cs="Arial"/>
          <w:sz w:val="22"/>
          <w:szCs w:val="22"/>
          <w:lang w:val="en-US"/>
        </w:rPr>
        <w:t>1</w:t>
      </w:r>
      <w:r w:rsidR="0089382C" w:rsidRPr="22823477">
        <w:rPr>
          <w:rFonts w:ascii="Arial" w:hAnsi="Arial" w:cs="Arial"/>
          <w:sz w:val="22"/>
          <w:szCs w:val="22"/>
          <w:lang w:val="en-US"/>
        </w:rPr>
        <w:t>0</w:t>
      </w:r>
      <w:commentRangeEnd w:id="10"/>
      <w:r>
        <w:rPr>
          <w:rStyle w:val="CommentReference"/>
        </w:rPr>
        <w:commentReference w:id="10"/>
      </w:r>
      <w:r w:rsidR="0089382C" w:rsidRPr="22823477">
        <w:rPr>
          <w:rFonts w:ascii="Arial" w:hAnsi="Arial" w:cs="Arial"/>
          <w:sz w:val="22"/>
          <w:szCs w:val="22"/>
          <w:lang w:val="en-US"/>
        </w:rPr>
        <w:t xml:space="preserve"> </w:t>
      </w:r>
      <w:proofErr w:type="gramStart"/>
      <w:r w:rsidR="0089382C" w:rsidRPr="22823477">
        <w:rPr>
          <w:rFonts w:ascii="Arial" w:hAnsi="Arial" w:cs="Arial"/>
          <w:sz w:val="22"/>
          <w:szCs w:val="22"/>
          <w:lang w:val="en-US"/>
        </w:rPr>
        <w:t>animals  success</w:t>
      </w:r>
      <w:proofErr w:type="gramEnd"/>
      <w:r w:rsidR="0089382C" w:rsidRPr="22823477">
        <w:rPr>
          <w:rFonts w:ascii="Arial" w:hAnsi="Arial" w:cs="Arial"/>
          <w:sz w:val="22"/>
          <w:szCs w:val="22"/>
          <w:lang w:val="en-US"/>
        </w:rPr>
        <w:t xml:space="preserve"> is close to zero, beyond </w:t>
      </w:r>
      <w:r w:rsidR="007C6BDA" w:rsidRPr="22823477">
        <w:rPr>
          <w:rFonts w:ascii="Arial" w:hAnsi="Arial" w:cs="Arial"/>
          <w:sz w:val="22"/>
          <w:szCs w:val="22"/>
          <w:lang w:val="en-US"/>
        </w:rPr>
        <w:t>3</w:t>
      </w:r>
      <w:r w:rsidR="0089382C" w:rsidRPr="22823477">
        <w:rPr>
          <w:rFonts w:ascii="Arial" w:hAnsi="Arial" w:cs="Arial"/>
          <w:sz w:val="22"/>
          <w:szCs w:val="22"/>
          <w:lang w:val="en-US"/>
        </w:rPr>
        <w:t xml:space="preserve">0 animals </w:t>
      </w:r>
      <w:del w:id="11" w:author="Thorsten Buch" w:date="2020-07-02T13:44:00Z">
        <w:r w:rsidR="0089382C" w:rsidRPr="22823477" w:rsidDel="00663889">
          <w:rPr>
            <w:rFonts w:ascii="Arial" w:hAnsi="Arial" w:cs="Arial"/>
            <w:sz w:val="22"/>
            <w:szCs w:val="22"/>
            <w:lang w:val="en-US"/>
          </w:rPr>
          <w:delText>(</w:delText>
        </w:r>
        <w:r w:rsidR="007C6BDA" w:rsidRPr="22823477" w:rsidDel="00663889">
          <w:rPr>
            <w:rFonts w:ascii="Arial" w:hAnsi="Arial" w:cs="Arial"/>
            <w:sz w:val="22"/>
            <w:szCs w:val="22"/>
            <w:lang w:val="en-US"/>
          </w:rPr>
          <w:delText>5</w:delText>
        </w:r>
        <w:r w:rsidR="0089382C" w:rsidRPr="22823477" w:rsidDel="00663889">
          <w:rPr>
            <w:rFonts w:ascii="Arial" w:hAnsi="Arial" w:cs="Arial"/>
            <w:sz w:val="22"/>
            <w:szCs w:val="22"/>
            <w:lang w:val="en-US"/>
          </w:rPr>
          <w:delText xml:space="preserve"> breedings)</w:delText>
        </w:r>
      </w:del>
      <w:r w:rsidR="0089382C" w:rsidRPr="22823477">
        <w:rPr>
          <w:rFonts w:ascii="Arial" w:hAnsi="Arial" w:cs="Arial"/>
          <w:sz w:val="22"/>
          <w:szCs w:val="22"/>
          <w:lang w:val="en-US"/>
        </w:rPr>
        <w:t xml:space="preserve"> no </w:t>
      </w:r>
      <w:r w:rsidR="00EE110B" w:rsidRPr="22823477">
        <w:rPr>
          <w:rFonts w:ascii="Arial" w:hAnsi="Arial" w:cs="Arial"/>
          <w:sz w:val="22"/>
          <w:szCs w:val="22"/>
          <w:lang w:val="en-US"/>
        </w:rPr>
        <w:t xml:space="preserve">reasonable </w:t>
      </w:r>
      <w:r w:rsidR="0089382C" w:rsidRPr="22823477">
        <w:rPr>
          <w:rFonts w:ascii="Arial" w:hAnsi="Arial" w:cs="Arial"/>
          <w:sz w:val="22"/>
          <w:szCs w:val="22"/>
          <w:lang w:val="en-US"/>
        </w:rPr>
        <w:t xml:space="preserve">gains in terms of </w:t>
      </w:r>
      <w:r w:rsidR="0089382C" w:rsidRPr="22823477">
        <w:rPr>
          <w:rFonts w:ascii="Arial" w:hAnsi="Arial" w:cs="Arial"/>
          <w:sz w:val="22"/>
          <w:szCs w:val="22"/>
          <w:lang w:val="en-US"/>
        </w:rPr>
        <w:lastRenderedPageBreak/>
        <w:t xml:space="preserve">success can be achieved. </w:t>
      </w:r>
      <w:r w:rsidR="00AE6966" w:rsidRPr="22823477">
        <w:rPr>
          <w:rFonts w:ascii="Arial" w:hAnsi="Arial" w:cs="Arial"/>
          <w:sz w:val="22"/>
          <w:szCs w:val="22"/>
          <w:lang w:val="en-US"/>
        </w:rPr>
        <w:t xml:space="preserve">The red line indicates the number of pups required to obtain </w:t>
      </w:r>
      <w:r w:rsidR="007C6BDA" w:rsidRPr="22823477">
        <w:rPr>
          <w:rFonts w:ascii="Arial" w:hAnsi="Arial" w:cs="Arial"/>
          <w:sz w:val="22"/>
          <w:szCs w:val="22"/>
          <w:lang w:val="en-US"/>
        </w:rPr>
        <w:t>3</w:t>
      </w:r>
      <w:r w:rsidR="00AE6966" w:rsidRPr="22823477">
        <w:rPr>
          <w:rFonts w:ascii="Arial" w:hAnsi="Arial" w:cs="Arial"/>
          <w:sz w:val="22"/>
          <w:szCs w:val="22"/>
          <w:lang w:val="en-US"/>
        </w:rPr>
        <w:t xml:space="preserve"> animals of both required genotypes</w:t>
      </w:r>
      <w:r w:rsidR="00581FE2" w:rsidRPr="22823477">
        <w:rPr>
          <w:rFonts w:ascii="Arial" w:hAnsi="Arial" w:cs="Arial"/>
          <w:sz w:val="22"/>
          <w:szCs w:val="22"/>
          <w:lang w:val="en-US"/>
        </w:rPr>
        <w:t xml:space="preserve"> with a 90% probability. </w:t>
      </w:r>
      <w:r w:rsidR="00DD708D" w:rsidRPr="22823477">
        <w:rPr>
          <w:rFonts w:ascii="Arial" w:hAnsi="Arial" w:cs="Arial"/>
          <w:sz w:val="22"/>
          <w:szCs w:val="22"/>
          <w:lang w:val="en-US"/>
        </w:rPr>
        <w:t xml:space="preserve">Again, we can use this information to “power” our </w:t>
      </w:r>
      <w:proofErr w:type="spellStart"/>
      <w:r w:rsidR="00DD708D" w:rsidRPr="22823477">
        <w:rPr>
          <w:rFonts w:ascii="Arial" w:hAnsi="Arial" w:cs="Arial"/>
          <w:sz w:val="22"/>
          <w:szCs w:val="22"/>
          <w:lang w:val="en-US"/>
        </w:rPr>
        <w:t>breedings</w:t>
      </w:r>
      <w:proofErr w:type="spellEnd"/>
      <w:r w:rsidR="00DD708D" w:rsidRPr="22823477">
        <w:rPr>
          <w:rFonts w:ascii="Arial" w:hAnsi="Arial" w:cs="Arial"/>
          <w:sz w:val="22"/>
          <w:szCs w:val="22"/>
          <w:lang w:val="en-US"/>
        </w:rPr>
        <w:t>: In Fig. 3B we show the required number of animals born for obtaining the target group size (identical group size for both genotypes) for 4 different Mendelian outcomes with a success probability of 0.</w:t>
      </w:r>
      <w:r w:rsidR="00EE110B" w:rsidRPr="22823477">
        <w:rPr>
          <w:rFonts w:ascii="Arial" w:hAnsi="Arial" w:cs="Arial"/>
          <w:sz w:val="22"/>
          <w:szCs w:val="22"/>
          <w:lang w:val="en-US"/>
        </w:rPr>
        <w:t>9</w:t>
      </w:r>
      <w:r w:rsidR="00DD708D" w:rsidRPr="22823477">
        <w:rPr>
          <w:rFonts w:ascii="Arial" w:hAnsi="Arial" w:cs="Arial"/>
          <w:sz w:val="22"/>
          <w:szCs w:val="22"/>
          <w:lang w:val="en-US"/>
        </w:rPr>
        <w:t xml:space="preserve"> in comparison to the direct requirements from a Mendelian calculation. </w:t>
      </w:r>
      <w:r w:rsidR="00EE110B" w:rsidRPr="22823477">
        <w:rPr>
          <w:rFonts w:ascii="Arial" w:hAnsi="Arial" w:cs="Arial"/>
          <w:sz w:val="22"/>
          <w:szCs w:val="22"/>
          <w:lang w:val="en-US"/>
        </w:rPr>
        <w:t>T</w:t>
      </w:r>
      <w:r w:rsidR="00DD708D" w:rsidRPr="22823477">
        <w:rPr>
          <w:rFonts w:ascii="Arial" w:hAnsi="Arial" w:cs="Arial"/>
          <w:sz w:val="22"/>
          <w:szCs w:val="22"/>
          <w:lang w:val="en-US"/>
        </w:rPr>
        <w:t xml:space="preserve">he fraction of additional animals that are required is </w:t>
      </w:r>
      <w:r w:rsidR="00EE110B" w:rsidRPr="22823477">
        <w:rPr>
          <w:rFonts w:ascii="Arial" w:hAnsi="Arial" w:cs="Arial"/>
          <w:sz w:val="22"/>
          <w:szCs w:val="22"/>
          <w:lang w:val="en-US"/>
        </w:rPr>
        <w:t xml:space="preserve">considerably </w:t>
      </w:r>
      <w:r w:rsidR="00DD708D" w:rsidRPr="22823477">
        <w:rPr>
          <w:rFonts w:ascii="Arial" w:hAnsi="Arial" w:cs="Arial"/>
          <w:sz w:val="22"/>
          <w:szCs w:val="22"/>
          <w:lang w:val="en-US"/>
        </w:rPr>
        <w:t xml:space="preserve">higher than for the single genotype case </w:t>
      </w:r>
      <w:r w:rsidR="00581FE2" w:rsidRPr="22823477">
        <w:rPr>
          <w:rFonts w:ascii="Arial" w:hAnsi="Arial" w:cs="Arial"/>
          <w:sz w:val="22"/>
          <w:szCs w:val="22"/>
          <w:lang w:val="en-US"/>
        </w:rPr>
        <w:t xml:space="preserve">with 90% success probability </w:t>
      </w:r>
      <w:r w:rsidR="00DD708D" w:rsidRPr="22823477">
        <w:rPr>
          <w:rFonts w:ascii="Arial" w:hAnsi="Arial" w:cs="Arial"/>
          <w:sz w:val="22"/>
          <w:szCs w:val="22"/>
          <w:lang w:val="en-US"/>
        </w:rPr>
        <w:t xml:space="preserve">(Fig. 2). </w:t>
      </w:r>
      <w:r w:rsidR="00C704C5" w:rsidRPr="22823477">
        <w:rPr>
          <w:rFonts w:ascii="Arial" w:hAnsi="Arial" w:cs="Arial"/>
          <w:sz w:val="22"/>
          <w:szCs w:val="22"/>
          <w:lang w:val="en-US"/>
        </w:rPr>
        <w:t xml:space="preserve">The exact numbers of required animals are shown in table 2. </w:t>
      </w:r>
      <w:r w:rsidR="0089382C" w:rsidRPr="22823477">
        <w:rPr>
          <w:rFonts w:ascii="Arial" w:hAnsi="Arial" w:cs="Arial"/>
          <w:sz w:val="22"/>
          <w:szCs w:val="22"/>
          <w:lang w:val="en-US"/>
        </w:rPr>
        <w:t>This first assessment was performed with both required groups of identical size</w:t>
      </w:r>
      <w:r w:rsidR="00EE110B" w:rsidRPr="22823477">
        <w:rPr>
          <w:rFonts w:ascii="Arial" w:hAnsi="Arial" w:cs="Arial"/>
          <w:sz w:val="22"/>
          <w:szCs w:val="22"/>
          <w:lang w:val="en-US"/>
        </w:rPr>
        <w:t xml:space="preserve"> and both required genotypes appearing with identical Mendelian frequencies</w:t>
      </w:r>
      <w:r w:rsidR="0089382C" w:rsidRPr="22823477">
        <w:rPr>
          <w:rFonts w:ascii="Arial" w:hAnsi="Arial" w:cs="Arial"/>
          <w:sz w:val="22"/>
          <w:szCs w:val="22"/>
          <w:lang w:val="en-US"/>
        </w:rPr>
        <w:t xml:space="preserve">. </w:t>
      </w:r>
      <w:r w:rsidR="00EE110B" w:rsidRPr="22823477">
        <w:rPr>
          <w:rFonts w:ascii="Arial" w:hAnsi="Arial" w:cs="Arial"/>
          <w:sz w:val="22"/>
          <w:szCs w:val="22"/>
          <w:lang w:val="en-US"/>
        </w:rPr>
        <w:t xml:space="preserve">For groups of identical or different sizes another graphical approach has to be used: </w:t>
      </w:r>
      <w:r w:rsidR="0089382C" w:rsidRPr="22823477">
        <w:rPr>
          <w:rFonts w:ascii="Arial" w:hAnsi="Arial" w:cs="Arial"/>
          <w:sz w:val="22"/>
          <w:szCs w:val="22"/>
          <w:lang w:val="en-US"/>
        </w:rPr>
        <w:t>Fig. 3</w:t>
      </w:r>
      <w:r w:rsidR="00517824" w:rsidRPr="22823477">
        <w:rPr>
          <w:rFonts w:ascii="Arial" w:hAnsi="Arial" w:cs="Arial"/>
          <w:sz w:val="22"/>
          <w:szCs w:val="22"/>
          <w:lang w:val="en-US"/>
        </w:rPr>
        <w:t>C</w:t>
      </w:r>
      <w:r w:rsidR="0089382C" w:rsidRPr="22823477">
        <w:rPr>
          <w:rFonts w:ascii="Arial" w:hAnsi="Arial" w:cs="Arial"/>
          <w:sz w:val="22"/>
          <w:szCs w:val="22"/>
          <w:lang w:val="en-US"/>
        </w:rPr>
        <w:t xml:space="preserve"> shows the correlation between the </w:t>
      </w:r>
      <w:r w:rsidR="00155423" w:rsidRPr="22823477">
        <w:rPr>
          <w:rFonts w:ascii="Arial" w:hAnsi="Arial" w:cs="Arial"/>
          <w:sz w:val="22"/>
          <w:szCs w:val="22"/>
          <w:lang w:val="en-US"/>
        </w:rPr>
        <w:t xml:space="preserve">experimentally </w:t>
      </w:r>
      <w:r w:rsidR="0089382C" w:rsidRPr="22823477">
        <w:rPr>
          <w:rFonts w:ascii="Arial" w:hAnsi="Arial" w:cs="Arial"/>
          <w:sz w:val="22"/>
          <w:szCs w:val="22"/>
          <w:lang w:val="en-US"/>
        </w:rPr>
        <w:t xml:space="preserve">required number </w:t>
      </w:r>
      <w:r w:rsidR="001C50DC" w:rsidRPr="22823477">
        <w:rPr>
          <w:rFonts w:ascii="Arial" w:hAnsi="Arial" w:cs="Arial"/>
          <w:sz w:val="22"/>
          <w:szCs w:val="22"/>
          <w:lang w:val="en-US"/>
        </w:rPr>
        <w:t xml:space="preserve">of offspring </w:t>
      </w:r>
      <w:r w:rsidR="0089382C" w:rsidRPr="22823477">
        <w:rPr>
          <w:rFonts w:ascii="Arial" w:hAnsi="Arial" w:cs="Arial"/>
          <w:sz w:val="22"/>
          <w:szCs w:val="22"/>
          <w:lang w:val="en-US"/>
        </w:rPr>
        <w:t xml:space="preserve">of two genotypes appearing with the Mendelian frequency of 0.25 </w:t>
      </w:r>
      <w:r w:rsidR="00155423" w:rsidRPr="22823477">
        <w:rPr>
          <w:rFonts w:ascii="Arial" w:hAnsi="Arial" w:cs="Arial"/>
          <w:sz w:val="22"/>
          <w:szCs w:val="22"/>
          <w:lang w:val="en-US"/>
        </w:rPr>
        <w:t>(x- and y-axis) and the number of animals necessary to be born for</w:t>
      </w:r>
      <w:r w:rsidR="0089382C" w:rsidRPr="22823477">
        <w:rPr>
          <w:rFonts w:ascii="Arial" w:hAnsi="Arial" w:cs="Arial"/>
          <w:sz w:val="22"/>
          <w:szCs w:val="22"/>
          <w:lang w:val="en-US"/>
        </w:rPr>
        <w:t xml:space="preserve"> a success probability of 0.</w:t>
      </w:r>
      <w:r w:rsidR="00EE110B" w:rsidRPr="22823477">
        <w:rPr>
          <w:rFonts w:ascii="Arial" w:hAnsi="Arial" w:cs="Arial"/>
          <w:sz w:val="22"/>
          <w:szCs w:val="22"/>
          <w:lang w:val="en-US"/>
        </w:rPr>
        <w:t>9</w:t>
      </w:r>
      <w:r w:rsidR="00155423" w:rsidRPr="22823477">
        <w:rPr>
          <w:rFonts w:ascii="Arial" w:hAnsi="Arial" w:cs="Arial"/>
          <w:sz w:val="22"/>
          <w:szCs w:val="22"/>
          <w:lang w:val="en-US"/>
        </w:rPr>
        <w:t xml:space="preserve"> (the isolines)</w:t>
      </w:r>
      <w:r w:rsidR="0089382C" w:rsidRPr="22823477">
        <w:rPr>
          <w:rFonts w:ascii="Arial" w:hAnsi="Arial" w:cs="Arial"/>
          <w:sz w:val="22"/>
          <w:szCs w:val="22"/>
          <w:lang w:val="en-US"/>
        </w:rPr>
        <w:t xml:space="preserve">. </w:t>
      </w:r>
      <w:r w:rsidR="00517824" w:rsidRPr="22823477">
        <w:rPr>
          <w:rFonts w:ascii="Arial" w:hAnsi="Arial" w:cs="Arial"/>
          <w:sz w:val="22"/>
          <w:szCs w:val="22"/>
          <w:lang w:val="en-US"/>
        </w:rPr>
        <w:t xml:space="preserve">Here also the required number of offspring can be obtained for situations in which the group sizes are unequal. </w:t>
      </w:r>
      <w:r w:rsidR="00581FE2" w:rsidRPr="22823477">
        <w:rPr>
          <w:rFonts w:ascii="Arial" w:hAnsi="Arial" w:cs="Arial"/>
          <w:sz w:val="22"/>
          <w:szCs w:val="22"/>
          <w:lang w:val="en-US"/>
        </w:rPr>
        <w:t>The same predictions can be generated when the required genotypes have different Mendelian frequencies, as shown in Fig. 3D for Mendelian frequencies of 0.5 and 0.25.</w:t>
      </w:r>
    </w:p>
    <w:p w14:paraId="4AAD09DF" w14:textId="77777777" w:rsidR="008F5740" w:rsidRPr="00341542" w:rsidRDefault="008F5740" w:rsidP="00341542">
      <w:pPr>
        <w:spacing w:line="360" w:lineRule="auto"/>
        <w:jc w:val="both"/>
        <w:rPr>
          <w:rFonts w:ascii="Arial" w:hAnsi="Arial" w:cs="Arial"/>
          <w:sz w:val="22"/>
          <w:szCs w:val="22"/>
          <w:lang w:val="en-US"/>
        </w:rPr>
      </w:pPr>
    </w:p>
    <w:p w14:paraId="0AD79DBF" w14:textId="61BC434A"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Discussion</w:t>
      </w:r>
    </w:p>
    <w:commentRangeStart w:id="12"/>
    <w:p w14:paraId="696DC04C" w14:textId="32AF9FB6" w:rsidR="0000457A" w:rsidRDefault="006E11C2">
      <w:pPr>
        <w:spacing w:line="360" w:lineRule="auto"/>
        <w:jc w:val="both"/>
        <w:rPr>
          <w:rFonts w:ascii="Arial" w:hAnsi="Arial" w:cs="Arial"/>
          <w:sz w:val="22"/>
          <w:szCs w:val="22"/>
          <w:lang w:val="en-GB"/>
        </w:rPr>
      </w:pPr>
      <w:r>
        <w:rPr>
          <w:rFonts w:ascii="Arial" w:hAnsi="Arial" w:cs="Arial"/>
          <w:noProof/>
          <w:sz w:val="22"/>
          <w:szCs w:val="22"/>
          <w:lang w:val="en-US"/>
        </w:rPr>
        <mc:AlternateContent>
          <mc:Choice Requires="wpi">
            <w:drawing>
              <wp:anchor distT="0" distB="0" distL="114300" distR="114300" simplePos="0" relativeHeight="251659264" behindDoc="0" locked="0" layoutInCell="1" allowOverlap="1" wp14:anchorId="4D47A8B8" wp14:editId="1D2511C0">
                <wp:simplePos x="0" y="0"/>
                <wp:positionH relativeFrom="column">
                  <wp:posOffset>1264600</wp:posOffset>
                </wp:positionH>
                <wp:positionV relativeFrom="paragraph">
                  <wp:posOffset>70370</wp:posOffset>
                </wp:positionV>
                <wp:extent cx="9360" cy="5040"/>
                <wp:effectExtent l="38100" t="38100" r="48260" b="527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890" cy="4445"/>
                      </w14:xfrm>
                    </w14:contentPart>
                  </a:graphicData>
                </a:graphic>
              </wp:anchor>
            </w:drawing>
          </mc:Choice>
          <mc:Fallback xmlns:a="http://schemas.openxmlformats.org/drawingml/2006/main">
            <w:pict>
              <v:shapetype id="_x0000_t75" coordsize="21600,21600" filled="f" stroked="f" o:spt="75" o:preferrelative="t" path="m@4@5l@4@11@9@11@9@5xe" w14:anchorId="0139846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98.85pt;margin-top:4.85pt;width:2.2pt;height:1.8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">
                <v:imagedata o:title="" r:id="rId10"/>
              </v:shape>
            </w:pict>
          </mc:Fallback>
        </mc:AlternateContent>
      </w:r>
      <w:r w:rsidR="008657EE">
        <w:rPr>
          <w:rFonts w:ascii="Arial" w:hAnsi="Arial" w:cs="Arial"/>
          <w:sz w:val="22"/>
          <w:szCs w:val="22"/>
          <w:lang w:val="en-US"/>
        </w:rPr>
        <w:t>Application of the 3R has become standard</w:t>
      </w:r>
      <w:r w:rsidR="00BA2D5D">
        <w:rPr>
          <w:rFonts w:ascii="Arial" w:hAnsi="Arial" w:cs="Arial"/>
          <w:sz w:val="22"/>
          <w:szCs w:val="22"/>
          <w:lang w:val="en-US"/>
        </w:rPr>
        <w:t>, frequently also a legal requirement,</w:t>
      </w:r>
      <w:r w:rsidR="008657EE">
        <w:rPr>
          <w:rFonts w:ascii="Arial" w:hAnsi="Arial" w:cs="Arial"/>
          <w:sz w:val="22"/>
          <w:szCs w:val="22"/>
          <w:lang w:val="en-US"/>
        </w:rPr>
        <w:t xml:space="preserve"> in experimental sciences using animals.</w:t>
      </w:r>
      <w:r w:rsidR="00BA2D5D">
        <w:rPr>
          <w:rFonts w:ascii="Arial" w:hAnsi="Arial" w:cs="Arial"/>
          <w:sz w:val="22"/>
          <w:szCs w:val="22"/>
          <w:lang w:val="en-US"/>
        </w:rPr>
        <w:t xml:space="preserve"> </w:t>
      </w:r>
      <w:r w:rsidR="00B84E59">
        <w:rPr>
          <w:rFonts w:ascii="Arial" w:hAnsi="Arial" w:cs="Arial"/>
          <w:sz w:val="22"/>
          <w:szCs w:val="22"/>
          <w:lang w:val="en-US"/>
        </w:rPr>
        <w:t>In this context</w:t>
      </w:r>
      <w:r w:rsidR="008657EE">
        <w:rPr>
          <w:rFonts w:ascii="Arial" w:hAnsi="Arial" w:cs="Arial"/>
          <w:sz w:val="22"/>
          <w:szCs w:val="22"/>
          <w:lang w:val="en-US"/>
        </w:rPr>
        <w:t xml:space="preserve"> also </w:t>
      </w:r>
      <w:proofErr w:type="spellStart"/>
      <w:r w:rsidR="008657EE">
        <w:rPr>
          <w:rFonts w:ascii="Arial" w:hAnsi="Arial" w:cs="Arial"/>
          <w:sz w:val="22"/>
          <w:szCs w:val="22"/>
          <w:lang w:val="en-US"/>
        </w:rPr>
        <w:t>pract</w:t>
      </w:r>
      <w:del w:id="13" w:author="Philippe Bugnon" w:date="2020-06-12T20:04:00Z">
        <w:r w:rsidRPr="56FF9D21" w:rsidDel="006E11C2">
          <w:rPr>
            <w:rFonts w:ascii="Arial" w:hAnsi="Arial" w:cs="Arial"/>
            <w:sz w:val="22"/>
            <w:szCs w:val="22"/>
            <w:lang w:val="en-US"/>
          </w:rPr>
          <w:delText>i</w:delText>
        </w:r>
      </w:del>
      <w:ins w:id="14" w:author="Philippe Bugnon" w:date="2020-06-12T20:04:00Z">
        <w:r w:rsidR="44885501" w:rsidRPr="56FF9D21">
          <w:rPr>
            <w:rFonts w:ascii="Arial" w:hAnsi="Arial" w:cs="Arial"/>
            <w:sz w:val="22"/>
            <w:szCs w:val="22"/>
            <w:lang w:val="en-US"/>
          </w:rPr>
          <w:t>I</w:t>
        </w:r>
      </w:ins>
      <w:r w:rsidR="008657EE">
        <w:rPr>
          <w:rFonts w:ascii="Arial" w:hAnsi="Arial" w:cs="Arial"/>
          <w:sz w:val="22"/>
          <w:szCs w:val="22"/>
          <w:lang w:val="en-US"/>
        </w:rPr>
        <w:t>ces</w:t>
      </w:r>
      <w:proofErr w:type="spellEnd"/>
      <w:r w:rsidR="008657EE">
        <w:rPr>
          <w:rFonts w:ascii="Arial" w:hAnsi="Arial" w:cs="Arial"/>
          <w:sz w:val="22"/>
          <w:szCs w:val="22"/>
          <w:lang w:val="en-US"/>
        </w:rPr>
        <w:t xml:space="preserve"> in general husbandry including breeding practices </w:t>
      </w:r>
      <w:r w:rsidR="00BA2D5D">
        <w:rPr>
          <w:rFonts w:ascii="Arial" w:hAnsi="Arial" w:cs="Arial"/>
          <w:sz w:val="22"/>
          <w:szCs w:val="22"/>
          <w:lang w:val="en-US"/>
        </w:rPr>
        <w:t>need to be scientifically optimized</w:t>
      </w:r>
      <w:r w:rsidR="008657EE">
        <w:rPr>
          <w:rFonts w:ascii="Arial" w:hAnsi="Arial" w:cs="Arial"/>
          <w:sz w:val="22"/>
          <w:szCs w:val="22"/>
          <w:lang w:val="en-US"/>
        </w:rPr>
        <w:t>.</w:t>
      </w:r>
      <w:commentRangeEnd w:id="12"/>
      <w:r>
        <w:rPr>
          <w:rStyle w:val="CommentReference"/>
        </w:rPr>
        <w:commentReference w:id="12"/>
      </w:r>
      <w:r w:rsidR="008657EE">
        <w:rPr>
          <w:rFonts w:ascii="Arial" w:hAnsi="Arial" w:cs="Arial"/>
          <w:sz w:val="22"/>
          <w:szCs w:val="22"/>
          <w:lang w:val="en-US"/>
        </w:rPr>
        <w:t xml:space="preserve"> </w:t>
      </w:r>
      <w:r w:rsidR="00BA2D5D">
        <w:rPr>
          <w:rFonts w:ascii="Arial" w:hAnsi="Arial" w:cs="Arial"/>
          <w:sz w:val="22"/>
          <w:szCs w:val="22"/>
          <w:lang w:val="en-US"/>
        </w:rPr>
        <w:t>Further, a</w:t>
      </w:r>
      <w:r w:rsidR="008657EE">
        <w:rPr>
          <w:rFonts w:ascii="Arial" w:hAnsi="Arial" w:cs="Arial"/>
          <w:sz w:val="22"/>
          <w:szCs w:val="22"/>
          <w:lang w:val="en-US"/>
        </w:rPr>
        <w:t xml:space="preserve">nimals that are produced in husbandries but are not used for </w:t>
      </w:r>
      <w:r w:rsidR="00137078">
        <w:rPr>
          <w:rFonts w:ascii="Arial" w:hAnsi="Arial" w:cs="Arial"/>
          <w:sz w:val="22"/>
          <w:szCs w:val="22"/>
          <w:lang w:val="en-US"/>
        </w:rPr>
        <w:t xml:space="preserve">experiments </w:t>
      </w:r>
      <w:r w:rsidR="00C0259F">
        <w:rPr>
          <w:rFonts w:ascii="Arial" w:hAnsi="Arial" w:cs="Arial"/>
          <w:sz w:val="22"/>
          <w:szCs w:val="22"/>
          <w:lang w:val="en-US"/>
        </w:rPr>
        <w:t>are</w:t>
      </w:r>
      <w:r w:rsidR="00BA2D5D">
        <w:rPr>
          <w:rFonts w:ascii="Arial" w:hAnsi="Arial" w:cs="Arial"/>
          <w:sz w:val="22"/>
          <w:szCs w:val="22"/>
          <w:lang w:val="en-US"/>
        </w:rPr>
        <w:t xml:space="preserve"> </w:t>
      </w:r>
      <w:r w:rsidR="00137078">
        <w:rPr>
          <w:rFonts w:ascii="Arial" w:hAnsi="Arial" w:cs="Arial"/>
          <w:sz w:val="22"/>
          <w:szCs w:val="22"/>
          <w:lang w:val="en-US"/>
        </w:rPr>
        <w:t>a new focal point of political attention.</w:t>
      </w:r>
      <w:r w:rsidR="00252CB3">
        <w:rPr>
          <w:rFonts w:ascii="Arial" w:hAnsi="Arial" w:cs="Arial"/>
          <w:sz w:val="22"/>
          <w:szCs w:val="22"/>
          <w:lang w:val="en-US"/>
        </w:rPr>
        <w:t xml:space="preserve"> </w:t>
      </w:r>
      <w:r w:rsidR="00BA2D5D">
        <w:rPr>
          <w:rFonts w:ascii="Arial" w:hAnsi="Arial" w:cs="Arial"/>
          <w:sz w:val="22"/>
          <w:szCs w:val="22"/>
          <w:lang w:val="en-US"/>
        </w:rPr>
        <w:t>Many of t</w:t>
      </w:r>
      <w:r w:rsidR="00137078">
        <w:rPr>
          <w:rFonts w:ascii="Arial" w:hAnsi="Arial" w:cs="Arial"/>
          <w:sz w:val="22"/>
          <w:szCs w:val="22"/>
          <w:lang w:val="en-US"/>
        </w:rPr>
        <w:t>hese</w:t>
      </w:r>
      <w:r w:rsidR="0000457A">
        <w:rPr>
          <w:rFonts w:ascii="Arial" w:hAnsi="Arial" w:cs="Arial"/>
          <w:sz w:val="22"/>
          <w:szCs w:val="22"/>
          <w:lang w:val="en-US"/>
        </w:rPr>
        <w:t xml:space="preserve"> </w:t>
      </w:r>
      <w:r w:rsidR="00137078">
        <w:rPr>
          <w:rFonts w:ascii="Arial" w:hAnsi="Arial" w:cs="Arial"/>
          <w:sz w:val="22"/>
          <w:szCs w:val="22"/>
          <w:lang w:val="en-US"/>
        </w:rPr>
        <w:t>surplus</w:t>
      </w:r>
      <w:r w:rsidR="0000457A">
        <w:rPr>
          <w:rFonts w:ascii="Arial" w:hAnsi="Arial" w:cs="Arial"/>
          <w:sz w:val="22"/>
          <w:szCs w:val="22"/>
          <w:lang w:val="en-US"/>
        </w:rPr>
        <w:t xml:space="preserve"> animals</w:t>
      </w:r>
      <w:r w:rsidR="00252CB3">
        <w:rPr>
          <w:rFonts w:ascii="Arial" w:hAnsi="Arial" w:cs="Arial"/>
          <w:sz w:val="22"/>
          <w:szCs w:val="22"/>
          <w:lang w:val="en-US"/>
        </w:rPr>
        <w:t xml:space="preserve"> </w:t>
      </w:r>
      <w:r w:rsidR="006964AC">
        <w:rPr>
          <w:rFonts w:ascii="Arial" w:hAnsi="Arial" w:cs="Arial"/>
          <w:sz w:val="22"/>
          <w:szCs w:val="22"/>
          <w:lang w:val="en-US"/>
        </w:rPr>
        <w:t xml:space="preserve">are result of the very basic biology of mammalian genetics. We show here that for adequate planning of breeding outcomes even more surplus animals will have to be generated than </w:t>
      </w:r>
      <w:r w:rsidR="00BA2D5D">
        <w:rPr>
          <w:rFonts w:ascii="Arial" w:hAnsi="Arial" w:cs="Arial"/>
          <w:sz w:val="22"/>
          <w:szCs w:val="22"/>
          <w:lang w:val="en-US"/>
        </w:rPr>
        <w:t>when calculations are based on simple probabilities according to Mendel´s rules d</w:t>
      </w:r>
      <w:r w:rsidR="006964AC">
        <w:rPr>
          <w:rFonts w:ascii="Arial" w:hAnsi="Arial" w:cs="Arial"/>
          <w:sz w:val="22"/>
          <w:szCs w:val="22"/>
          <w:lang w:val="en-US"/>
        </w:rPr>
        <w:t xml:space="preserve">ue to the stochastic nature of </w:t>
      </w:r>
      <w:proofErr w:type="spellStart"/>
      <w:r w:rsidR="006964AC">
        <w:rPr>
          <w:rFonts w:ascii="Arial" w:hAnsi="Arial" w:cs="Arial"/>
          <w:sz w:val="22"/>
          <w:szCs w:val="22"/>
          <w:lang w:val="en-US"/>
        </w:rPr>
        <w:t>breeding</w:t>
      </w:r>
      <w:r w:rsidR="00BA2D5D">
        <w:rPr>
          <w:rFonts w:ascii="Arial" w:hAnsi="Arial" w:cs="Arial"/>
          <w:sz w:val="22"/>
          <w:szCs w:val="22"/>
          <w:lang w:val="en-US"/>
        </w:rPr>
        <w:t>s</w:t>
      </w:r>
      <w:proofErr w:type="spellEnd"/>
      <w:r w:rsidR="00BA2D5D">
        <w:rPr>
          <w:rFonts w:ascii="Arial" w:hAnsi="Arial" w:cs="Arial"/>
          <w:sz w:val="22"/>
          <w:szCs w:val="22"/>
          <w:lang w:val="en-US"/>
        </w:rPr>
        <w:t xml:space="preserve"> with small colony sizes</w:t>
      </w:r>
      <w:r w:rsidR="006964AC">
        <w:rPr>
          <w:rFonts w:ascii="Arial" w:hAnsi="Arial" w:cs="Arial"/>
          <w:sz w:val="22"/>
          <w:szCs w:val="22"/>
          <w:lang w:val="en-US"/>
        </w:rPr>
        <w:t>. Here we show the extent of these additional animals required for breeding success probabilities of 90</w:t>
      </w:r>
      <w:r w:rsidR="00252CB3">
        <w:rPr>
          <w:rFonts w:ascii="Arial" w:hAnsi="Arial" w:cs="Arial"/>
          <w:sz w:val="22"/>
          <w:szCs w:val="22"/>
          <w:lang w:val="en-US"/>
        </w:rPr>
        <w:t>%</w:t>
      </w:r>
      <w:r w:rsidR="006964AC">
        <w:rPr>
          <w:rFonts w:ascii="Arial" w:hAnsi="Arial" w:cs="Arial"/>
          <w:sz w:val="22"/>
          <w:szCs w:val="22"/>
          <w:lang w:val="en-US"/>
        </w:rPr>
        <w:t>.</w:t>
      </w:r>
      <w:r w:rsidR="0064057F">
        <w:rPr>
          <w:rFonts w:ascii="Arial" w:hAnsi="Arial" w:cs="Arial"/>
          <w:sz w:val="22"/>
          <w:szCs w:val="22"/>
          <w:lang w:val="en-US"/>
        </w:rPr>
        <w:t xml:space="preserve"> W</w:t>
      </w:r>
      <w:r w:rsidR="006964AC">
        <w:rPr>
          <w:rFonts w:ascii="Arial" w:hAnsi="Arial" w:cs="Arial"/>
          <w:sz w:val="22"/>
          <w:szCs w:val="22"/>
          <w:lang w:val="en-US"/>
        </w:rPr>
        <w:t xml:space="preserve">e also show how the common </w:t>
      </w:r>
      <w:r w:rsidR="00BA2D5D">
        <w:rPr>
          <w:rFonts w:ascii="Arial" w:hAnsi="Arial" w:cs="Arial"/>
          <w:sz w:val="22"/>
          <w:szCs w:val="22"/>
          <w:lang w:val="en-US"/>
        </w:rPr>
        <w:t>practice</w:t>
      </w:r>
      <w:r w:rsidR="006964AC">
        <w:rPr>
          <w:rFonts w:ascii="Arial" w:hAnsi="Arial" w:cs="Arial"/>
          <w:sz w:val="22"/>
          <w:szCs w:val="22"/>
          <w:lang w:val="en-US"/>
        </w:rPr>
        <w:t xml:space="preserve"> of using</w:t>
      </w:r>
      <w:r w:rsidR="0064057F">
        <w:rPr>
          <w:rFonts w:ascii="Arial" w:hAnsi="Arial" w:cs="Arial"/>
          <w:sz w:val="22"/>
          <w:szCs w:val="22"/>
          <w:lang w:val="en-US"/>
        </w:rPr>
        <w:t xml:space="preserve"> </w:t>
      </w:r>
      <w:r w:rsidR="006964AC">
        <w:rPr>
          <w:rFonts w:ascii="Arial" w:hAnsi="Arial" w:cs="Arial"/>
          <w:sz w:val="22"/>
          <w:szCs w:val="22"/>
          <w:lang w:val="en-US"/>
        </w:rPr>
        <w:t xml:space="preserve">different genotypes derived from the same </w:t>
      </w:r>
      <w:proofErr w:type="spellStart"/>
      <w:r w:rsidR="006964AC">
        <w:rPr>
          <w:rFonts w:ascii="Arial" w:hAnsi="Arial" w:cs="Arial"/>
          <w:sz w:val="22"/>
          <w:szCs w:val="22"/>
          <w:lang w:val="en-US"/>
        </w:rPr>
        <w:t>bree</w:t>
      </w:r>
      <w:r w:rsidR="00BA2D5D">
        <w:rPr>
          <w:rFonts w:ascii="Arial" w:hAnsi="Arial" w:cs="Arial"/>
          <w:sz w:val="22"/>
          <w:szCs w:val="22"/>
          <w:lang w:val="en-US"/>
        </w:rPr>
        <w:t>d</w:t>
      </w:r>
      <w:r w:rsidR="006964AC">
        <w:rPr>
          <w:rFonts w:ascii="Arial" w:hAnsi="Arial" w:cs="Arial"/>
          <w:sz w:val="22"/>
          <w:szCs w:val="22"/>
          <w:lang w:val="en-US"/>
        </w:rPr>
        <w:t>ings</w:t>
      </w:r>
      <w:proofErr w:type="spellEnd"/>
      <w:r w:rsidR="006964AC">
        <w:rPr>
          <w:rFonts w:ascii="Arial" w:hAnsi="Arial" w:cs="Arial"/>
          <w:sz w:val="22"/>
          <w:szCs w:val="22"/>
          <w:lang w:val="en-US"/>
        </w:rPr>
        <w:t xml:space="preserve"> influences breeding success and thus requires even further additional animals. We provide tables that facilitate easy breeding planning for the practitioner.</w:t>
      </w:r>
      <w:r w:rsidR="0064057F">
        <w:rPr>
          <w:rFonts w:ascii="Arial" w:hAnsi="Arial" w:cs="Arial"/>
          <w:sz w:val="22"/>
          <w:szCs w:val="22"/>
          <w:lang w:val="en-US"/>
        </w:rPr>
        <w:t xml:space="preserve"> </w:t>
      </w:r>
      <w:r w:rsidR="00620888">
        <w:rPr>
          <w:rFonts w:ascii="Arial" w:hAnsi="Arial" w:cs="Arial"/>
          <w:sz w:val="22"/>
          <w:szCs w:val="22"/>
          <w:lang w:val="en-GB"/>
        </w:rPr>
        <w:t xml:space="preserve">The </w:t>
      </w:r>
      <w:r w:rsidR="00BA2D5D">
        <w:rPr>
          <w:rFonts w:ascii="Arial" w:hAnsi="Arial" w:cs="Arial"/>
          <w:sz w:val="22"/>
          <w:szCs w:val="22"/>
          <w:lang w:val="en-GB"/>
        </w:rPr>
        <w:t xml:space="preserve">R </w:t>
      </w:r>
      <w:commentRangeStart w:id="15"/>
      <w:commentRangeStart w:id="16"/>
      <w:r w:rsidR="00620888">
        <w:rPr>
          <w:rFonts w:ascii="Arial" w:hAnsi="Arial" w:cs="Arial"/>
          <w:sz w:val="22"/>
          <w:szCs w:val="22"/>
          <w:lang w:val="en-GB"/>
        </w:rPr>
        <w:t>scripts</w:t>
      </w:r>
      <w:commentRangeEnd w:id="15"/>
      <w:r>
        <w:rPr>
          <w:rStyle w:val="CommentReference"/>
        </w:rPr>
        <w:commentReference w:id="15"/>
      </w:r>
      <w:commentRangeEnd w:id="16"/>
      <w:r w:rsidR="00663889">
        <w:rPr>
          <w:rStyle w:val="CommentReference"/>
        </w:rPr>
        <w:commentReference w:id="16"/>
      </w:r>
      <w:r w:rsidR="00620888">
        <w:rPr>
          <w:rFonts w:ascii="Arial" w:hAnsi="Arial" w:cs="Arial"/>
          <w:sz w:val="22"/>
          <w:szCs w:val="22"/>
          <w:lang w:val="en-GB"/>
        </w:rPr>
        <w:t xml:space="preserve"> can be easily adapted for other use cases, such as higher o</w:t>
      </w:r>
      <w:r w:rsidR="00BA2D5D">
        <w:rPr>
          <w:rFonts w:ascii="Arial" w:hAnsi="Arial" w:cs="Arial"/>
          <w:sz w:val="22"/>
          <w:szCs w:val="22"/>
          <w:lang w:val="en-GB"/>
        </w:rPr>
        <w:t>r</w:t>
      </w:r>
      <w:r w:rsidR="00620888">
        <w:rPr>
          <w:rFonts w:ascii="Arial" w:hAnsi="Arial" w:cs="Arial"/>
          <w:sz w:val="22"/>
          <w:szCs w:val="22"/>
          <w:lang w:val="en-GB"/>
        </w:rPr>
        <w:t xml:space="preserve"> lower success probabilities. </w:t>
      </w:r>
      <w:r w:rsidR="00BA2D5D">
        <w:rPr>
          <w:rFonts w:ascii="Arial" w:hAnsi="Arial" w:cs="Arial"/>
          <w:sz w:val="22"/>
          <w:szCs w:val="22"/>
          <w:lang w:val="en-GB"/>
        </w:rPr>
        <w:t xml:space="preserve">Through simple modification of the respective frequency of </w:t>
      </w:r>
      <w:proofErr w:type="spellStart"/>
      <w:r w:rsidR="00BA2D5D">
        <w:rPr>
          <w:rFonts w:ascii="Arial" w:hAnsi="Arial" w:cs="Arial"/>
          <w:sz w:val="22"/>
          <w:szCs w:val="22"/>
          <w:lang w:val="en-GB"/>
        </w:rPr>
        <w:t>occurance</w:t>
      </w:r>
      <w:proofErr w:type="spellEnd"/>
      <w:r w:rsidR="00BA2D5D">
        <w:rPr>
          <w:rFonts w:ascii="Arial" w:hAnsi="Arial" w:cs="Arial"/>
          <w:sz w:val="22"/>
          <w:szCs w:val="22"/>
          <w:lang w:val="en-GB"/>
        </w:rPr>
        <w:t>, they</w:t>
      </w:r>
      <w:r w:rsidR="00620888">
        <w:rPr>
          <w:rFonts w:ascii="Arial" w:hAnsi="Arial" w:cs="Arial"/>
          <w:sz w:val="22"/>
          <w:szCs w:val="22"/>
          <w:lang w:val="en-GB"/>
        </w:rPr>
        <w:t xml:space="preserve"> can also be applied for the planning of </w:t>
      </w:r>
      <w:proofErr w:type="spellStart"/>
      <w:r w:rsidR="00620888">
        <w:rPr>
          <w:rFonts w:ascii="Arial" w:hAnsi="Arial" w:cs="Arial"/>
          <w:sz w:val="22"/>
          <w:szCs w:val="22"/>
          <w:lang w:val="en-GB"/>
        </w:rPr>
        <w:t>bree</w:t>
      </w:r>
      <w:r w:rsidR="00BA2D5D">
        <w:rPr>
          <w:rFonts w:ascii="Arial" w:hAnsi="Arial" w:cs="Arial"/>
          <w:sz w:val="22"/>
          <w:szCs w:val="22"/>
          <w:lang w:val="en-GB"/>
        </w:rPr>
        <w:t>d</w:t>
      </w:r>
      <w:r w:rsidR="00620888">
        <w:rPr>
          <w:rFonts w:ascii="Arial" w:hAnsi="Arial" w:cs="Arial"/>
          <w:sz w:val="22"/>
          <w:szCs w:val="22"/>
          <w:lang w:val="en-GB"/>
        </w:rPr>
        <w:t>ings</w:t>
      </w:r>
      <w:proofErr w:type="spellEnd"/>
      <w:r w:rsidR="00620888">
        <w:rPr>
          <w:rFonts w:ascii="Arial" w:hAnsi="Arial" w:cs="Arial"/>
          <w:sz w:val="22"/>
          <w:szCs w:val="22"/>
          <w:lang w:val="en-GB"/>
        </w:rPr>
        <w:t xml:space="preserve"> where the outcomes are not following strict Mendelian frequencies. An example would be </w:t>
      </w:r>
      <w:proofErr w:type="spellStart"/>
      <w:r w:rsidR="009400F5">
        <w:rPr>
          <w:rFonts w:ascii="Arial" w:hAnsi="Arial" w:cs="Arial"/>
          <w:sz w:val="22"/>
          <w:szCs w:val="22"/>
          <w:lang w:val="en-GB"/>
        </w:rPr>
        <w:t>breedings</w:t>
      </w:r>
      <w:proofErr w:type="spellEnd"/>
      <w:r w:rsidR="009400F5">
        <w:rPr>
          <w:rFonts w:ascii="Arial" w:hAnsi="Arial" w:cs="Arial"/>
          <w:sz w:val="22"/>
          <w:szCs w:val="22"/>
          <w:lang w:val="en-GB"/>
        </w:rPr>
        <w:t xml:space="preserve"> yielding in some </w:t>
      </w:r>
      <w:r w:rsidR="00287487">
        <w:rPr>
          <w:rFonts w:ascii="Arial" w:hAnsi="Arial" w:cs="Arial"/>
          <w:sz w:val="22"/>
          <w:szCs w:val="22"/>
          <w:lang w:val="en-GB"/>
        </w:rPr>
        <w:t>allele combinations</w:t>
      </w:r>
      <w:r w:rsidR="009400F5">
        <w:rPr>
          <w:rFonts w:ascii="Arial" w:hAnsi="Arial" w:cs="Arial"/>
          <w:sz w:val="22"/>
          <w:szCs w:val="22"/>
          <w:lang w:val="en-GB"/>
        </w:rPr>
        <w:t xml:space="preserve"> </w:t>
      </w:r>
      <w:r w:rsidR="009400F5">
        <w:rPr>
          <w:rFonts w:ascii="Arial" w:hAnsi="Arial" w:cs="Arial"/>
          <w:sz w:val="22"/>
          <w:szCs w:val="22"/>
          <w:lang w:val="en-GB"/>
        </w:rPr>
        <w:lastRenderedPageBreak/>
        <w:t>embryonically lethal genotypes of partial penetrance</w:t>
      </w:r>
      <w:r w:rsidR="00ED405A">
        <w:rPr>
          <w:rFonts w:ascii="Arial" w:hAnsi="Arial" w:cs="Arial"/>
          <w:sz w:val="22"/>
          <w:szCs w:val="22"/>
          <w:lang w:val="en-GB"/>
        </w:rPr>
        <w:t xml:space="preserve"> (</w:t>
      </w:r>
      <w:commentRangeStart w:id="17"/>
      <w:r w:rsidR="00ED405A">
        <w:rPr>
          <w:rFonts w:ascii="Arial" w:hAnsi="Arial" w:cs="Arial"/>
          <w:sz w:val="22"/>
          <w:szCs w:val="22"/>
          <w:lang w:val="en-GB"/>
        </w:rPr>
        <w:t>e.g. Li 2008 Dev. Cell</w:t>
      </w:r>
      <w:commentRangeEnd w:id="17"/>
      <w:r w:rsidR="00ED405A">
        <w:rPr>
          <w:rStyle w:val="CommentReference"/>
        </w:rPr>
        <w:commentReference w:id="17"/>
      </w:r>
      <w:r w:rsidR="00E51C0F">
        <w:rPr>
          <w:rFonts w:ascii="Arial" w:hAnsi="Arial" w:cs="Arial"/>
          <w:sz w:val="22"/>
          <w:szCs w:val="22"/>
          <w:lang w:val="en-GB"/>
        </w:rPr>
        <w:t>,</w:t>
      </w:r>
      <w:r w:rsidR="00C423AF">
        <w:rPr>
          <w:rFonts w:ascii="Arial" w:hAnsi="Arial" w:cs="Arial"/>
          <w:sz w:val="22"/>
          <w:szCs w:val="22"/>
          <w:lang w:val="en-GB"/>
        </w:rPr>
        <w:t xml:space="preserve"> </w:t>
      </w:r>
      <w:commentRangeStart w:id="18"/>
      <w:proofErr w:type="spellStart"/>
      <w:r w:rsidR="00A8158C">
        <w:rPr>
          <w:rFonts w:ascii="Arial" w:hAnsi="Arial" w:cs="Arial"/>
          <w:sz w:val="22"/>
          <w:szCs w:val="22"/>
          <w:lang w:val="en-GB"/>
        </w:rPr>
        <w:t>Kallapur</w:t>
      </w:r>
      <w:proofErr w:type="spellEnd"/>
      <w:r w:rsidR="00A8158C">
        <w:rPr>
          <w:rFonts w:ascii="Arial" w:hAnsi="Arial" w:cs="Arial"/>
          <w:sz w:val="22"/>
          <w:szCs w:val="22"/>
          <w:lang w:val="en-GB"/>
        </w:rPr>
        <w:t xml:space="preserve"> 1999 Mol </w:t>
      </w:r>
      <w:proofErr w:type="spellStart"/>
      <w:r w:rsidR="00A8158C">
        <w:rPr>
          <w:rFonts w:ascii="Arial" w:hAnsi="Arial" w:cs="Arial"/>
          <w:sz w:val="22"/>
          <w:szCs w:val="22"/>
          <w:lang w:val="en-GB"/>
        </w:rPr>
        <w:t>Reprod</w:t>
      </w:r>
      <w:proofErr w:type="spellEnd"/>
      <w:r w:rsidR="00A8158C">
        <w:rPr>
          <w:rFonts w:ascii="Arial" w:hAnsi="Arial" w:cs="Arial"/>
          <w:sz w:val="22"/>
          <w:szCs w:val="22"/>
          <w:lang w:val="en-GB"/>
        </w:rPr>
        <w:t xml:space="preserve"> Dev</w:t>
      </w:r>
      <w:commentRangeEnd w:id="18"/>
      <w:r w:rsidR="00A8158C">
        <w:rPr>
          <w:rStyle w:val="CommentReference"/>
        </w:rPr>
        <w:commentReference w:id="18"/>
      </w:r>
      <w:r w:rsidR="00A8158C">
        <w:rPr>
          <w:rFonts w:ascii="Arial" w:hAnsi="Arial" w:cs="Arial"/>
          <w:sz w:val="22"/>
          <w:szCs w:val="22"/>
          <w:lang w:val="en-GB"/>
        </w:rPr>
        <w:t xml:space="preserve"> </w:t>
      </w:r>
      <w:r w:rsidR="00ED405A">
        <w:rPr>
          <w:rFonts w:ascii="Arial" w:hAnsi="Arial" w:cs="Arial"/>
          <w:sz w:val="22"/>
          <w:szCs w:val="22"/>
          <w:lang w:val="en-GB"/>
        </w:rPr>
        <w:t>)</w:t>
      </w:r>
      <w:r w:rsidR="009400F5">
        <w:rPr>
          <w:rFonts w:ascii="Arial" w:hAnsi="Arial" w:cs="Arial"/>
          <w:sz w:val="22"/>
          <w:szCs w:val="22"/>
          <w:lang w:val="en-GB"/>
        </w:rPr>
        <w:t>.</w:t>
      </w:r>
    </w:p>
    <w:p w14:paraId="6D01B1AD" w14:textId="0B7C22D0" w:rsidR="00287487" w:rsidRPr="00BA2D5D" w:rsidRDefault="00287487">
      <w:pPr>
        <w:spacing w:line="360" w:lineRule="auto"/>
        <w:jc w:val="both"/>
        <w:rPr>
          <w:rFonts w:ascii="Arial" w:hAnsi="Arial" w:cs="Arial"/>
          <w:sz w:val="22"/>
          <w:szCs w:val="22"/>
          <w:lang w:val="en-US"/>
        </w:rPr>
      </w:pPr>
      <w:r>
        <w:rPr>
          <w:rFonts w:ascii="Arial" w:hAnsi="Arial" w:cs="Arial"/>
          <w:sz w:val="22"/>
          <w:szCs w:val="22"/>
          <w:lang w:val="en-GB"/>
        </w:rPr>
        <w:t xml:space="preserve">While our calculations take into account the stochastics of obtaining successful breeding outcomes </w:t>
      </w:r>
      <w:r w:rsidR="00B70382">
        <w:rPr>
          <w:rFonts w:ascii="Arial" w:hAnsi="Arial" w:cs="Arial"/>
          <w:sz w:val="22"/>
          <w:szCs w:val="22"/>
          <w:lang w:val="en-GB"/>
        </w:rPr>
        <w:t>in terms of required genotypes, the scientist</w:t>
      </w:r>
      <w:r w:rsidR="00ED405A">
        <w:rPr>
          <w:rFonts w:ascii="Arial" w:hAnsi="Arial" w:cs="Arial"/>
          <w:sz w:val="22"/>
          <w:szCs w:val="22"/>
          <w:lang w:val="en-GB"/>
        </w:rPr>
        <w:t xml:space="preserve"> who plans his </w:t>
      </w:r>
      <w:proofErr w:type="spellStart"/>
      <w:r w:rsidR="00ED405A">
        <w:rPr>
          <w:rFonts w:ascii="Arial" w:hAnsi="Arial" w:cs="Arial"/>
          <w:sz w:val="22"/>
          <w:szCs w:val="22"/>
          <w:lang w:val="en-GB"/>
        </w:rPr>
        <w:t>breedings</w:t>
      </w:r>
      <w:proofErr w:type="spellEnd"/>
      <w:r w:rsidR="00B70382">
        <w:rPr>
          <w:rFonts w:ascii="Arial" w:hAnsi="Arial" w:cs="Arial"/>
          <w:sz w:val="22"/>
          <w:szCs w:val="22"/>
          <w:lang w:val="en-GB"/>
        </w:rPr>
        <w:t xml:space="preserve"> should still take into account the </w:t>
      </w:r>
      <w:r w:rsidR="00ED405A">
        <w:rPr>
          <w:rFonts w:ascii="Arial" w:hAnsi="Arial" w:cs="Arial"/>
          <w:sz w:val="22"/>
          <w:szCs w:val="22"/>
          <w:lang w:val="en-GB"/>
        </w:rPr>
        <w:t>general breeding efficiency of a particular strain</w:t>
      </w:r>
      <w:r>
        <w:rPr>
          <w:rFonts w:ascii="Arial" w:hAnsi="Arial" w:cs="Arial"/>
          <w:sz w:val="22"/>
          <w:szCs w:val="22"/>
          <w:lang w:val="en-GB"/>
        </w:rPr>
        <w:t>.</w:t>
      </w:r>
      <w:r w:rsidR="00ED405A">
        <w:rPr>
          <w:rFonts w:ascii="Arial" w:hAnsi="Arial" w:cs="Arial"/>
          <w:sz w:val="22"/>
          <w:szCs w:val="22"/>
          <w:lang w:val="en-GB"/>
        </w:rPr>
        <w:t xml:space="preserve"> This can be done through</w:t>
      </w:r>
      <w:r w:rsidR="00E51C0F">
        <w:rPr>
          <w:rFonts w:ascii="Arial" w:hAnsi="Arial" w:cs="Arial"/>
          <w:sz w:val="22"/>
          <w:szCs w:val="22"/>
          <w:lang w:val="en-GB"/>
        </w:rPr>
        <w:t xml:space="preserve"> the production index (</w:t>
      </w:r>
      <w:proofErr w:type="gramStart"/>
      <w:r w:rsidR="00E51C0F">
        <w:rPr>
          <w:rFonts w:ascii="Arial" w:hAnsi="Arial" w:cs="Arial"/>
          <w:sz w:val="22"/>
          <w:szCs w:val="22"/>
          <w:lang w:val="en-GB"/>
        </w:rPr>
        <w:t xml:space="preserve">PI, </w:t>
      </w:r>
      <w:r>
        <w:rPr>
          <w:rFonts w:ascii="Arial" w:hAnsi="Arial" w:cs="Arial"/>
          <w:sz w:val="22"/>
          <w:szCs w:val="22"/>
          <w:lang w:val="en-GB"/>
        </w:rPr>
        <w:t xml:space="preserve"> </w:t>
      </w:r>
      <w:commentRangeStart w:id="19"/>
      <w:proofErr w:type="spellStart"/>
      <w:r w:rsidR="00BE7B52">
        <w:rPr>
          <w:rFonts w:ascii="Arial" w:hAnsi="Arial" w:cs="Arial"/>
          <w:sz w:val="22"/>
          <w:szCs w:val="22"/>
          <w:lang w:val="en-GB"/>
        </w:rPr>
        <w:t>Ayadi</w:t>
      </w:r>
      <w:proofErr w:type="spellEnd"/>
      <w:proofErr w:type="gramEnd"/>
      <w:r w:rsidR="00BE7B52">
        <w:rPr>
          <w:rFonts w:ascii="Arial" w:hAnsi="Arial" w:cs="Arial"/>
          <w:sz w:val="22"/>
          <w:szCs w:val="22"/>
          <w:lang w:val="en-GB"/>
        </w:rPr>
        <w:t xml:space="preserve"> 2011</w:t>
      </w:r>
      <w:commentRangeEnd w:id="19"/>
      <w:r w:rsidR="00BE7B52">
        <w:rPr>
          <w:rStyle w:val="CommentReference"/>
        </w:rPr>
        <w:commentReference w:id="19"/>
      </w:r>
      <w:r w:rsidR="00BE7B52">
        <w:rPr>
          <w:rFonts w:ascii="Arial" w:hAnsi="Arial" w:cs="Arial"/>
          <w:sz w:val="22"/>
          <w:szCs w:val="22"/>
          <w:lang w:val="en-GB"/>
        </w:rPr>
        <w:t xml:space="preserve">, </w:t>
      </w:r>
      <w:proofErr w:type="spellStart"/>
      <w:r w:rsidR="00704EAD">
        <w:rPr>
          <w:rFonts w:ascii="Arial" w:hAnsi="Arial" w:cs="Arial"/>
          <w:sz w:val="22"/>
          <w:szCs w:val="22"/>
          <w:lang w:val="en-GB"/>
        </w:rPr>
        <w:t>Festing</w:t>
      </w:r>
      <w:proofErr w:type="spellEnd"/>
      <w:r w:rsidR="00704EAD">
        <w:rPr>
          <w:rFonts w:ascii="Arial" w:hAnsi="Arial" w:cs="Arial"/>
          <w:sz w:val="22"/>
          <w:szCs w:val="22"/>
          <w:lang w:val="en-GB"/>
        </w:rPr>
        <w:t xml:space="preserve"> and Peters 1999)</w:t>
      </w:r>
      <w:r w:rsidR="00E82307">
        <w:rPr>
          <w:rFonts w:ascii="Arial" w:hAnsi="Arial" w:cs="Arial"/>
          <w:sz w:val="22"/>
          <w:szCs w:val="22"/>
          <w:lang w:val="en-GB"/>
        </w:rPr>
        <w:t>.</w:t>
      </w:r>
      <w:r w:rsidR="006A7E6E">
        <w:rPr>
          <w:rFonts w:ascii="Arial" w:hAnsi="Arial" w:cs="Arial"/>
          <w:sz w:val="22"/>
          <w:szCs w:val="22"/>
          <w:lang w:val="en-GB"/>
        </w:rPr>
        <w:t xml:space="preserve"> A table of production indices of various strains can be found in </w:t>
      </w:r>
      <w:commentRangeStart w:id="20"/>
      <w:r w:rsidR="006A7E6E">
        <w:rPr>
          <w:rFonts w:ascii="Arial" w:hAnsi="Arial" w:cs="Arial"/>
          <w:sz w:val="22"/>
          <w:szCs w:val="22"/>
          <w:lang w:val="en-GB"/>
        </w:rPr>
        <w:t>White 2007.</w:t>
      </w:r>
      <w:commentRangeEnd w:id="20"/>
      <w:r w:rsidR="006A7E6E">
        <w:rPr>
          <w:rStyle w:val="CommentReference"/>
        </w:rPr>
        <w:commentReference w:id="20"/>
      </w:r>
      <w:r w:rsidR="006A7E6E" w:rsidRPr="006A7E6E">
        <w:rPr>
          <w:rFonts w:ascii="Arial" w:hAnsi="Arial" w:cs="Arial"/>
          <w:sz w:val="22"/>
          <w:szCs w:val="22"/>
          <w:lang w:val="en-US"/>
        </w:rPr>
        <w:t>; it is recommended however to establish the index for each mouse line</w:t>
      </w:r>
      <w:r w:rsidR="006A7E6E">
        <w:rPr>
          <w:rFonts w:ascii="Arial" w:hAnsi="Arial" w:cs="Arial"/>
          <w:sz w:val="22"/>
          <w:szCs w:val="22"/>
          <w:lang w:val="en-US"/>
        </w:rPr>
        <w:t xml:space="preserve"> and facility independently.</w:t>
      </w:r>
      <w:r w:rsidR="006A7E6E">
        <w:rPr>
          <w:rFonts w:ascii="Arial" w:hAnsi="Arial" w:cs="Arial"/>
          <w:sz w:val="22"/>
          <w:szCs w:val="22"/>
          <w:lang w:val="en-GB"/>
        </w:rPr>
        <w:t xml:space="preserve"> </w:t>
      </w:r>
      <w:ins w:id="21" w:author="Thorsten Buch" w:date="2020-07-02T14:11:00Z">
        <w:r w:rsidR="00387AA8">
          <w:rPr>
            <w:rFonts w:ascii="Arial" w:hAnsi="Arial" w:cs="Arial"/>
            <w:sz w:val="22"/>
            <w:szCs w:val="22"/>
            <w:lang w:val="en-GB"/>
          </w:rPr>
          <w:t xml:space="preserve">An example how to perform the required calculations can be found in table 3. </w:t>
        </w:r>
      </w:ins>
      <w:ins w:id="22" w:author="Thorsten Buch" w:date="2020-07-02T14:15:00Z">
        <w:r w:rsidR="001B4044">
          <w:rPr>
            <w:rFonts w:ascii="Arial" w:hAnsi="Arial" w:cs="Arial"/>
            <w:sz w:val="22"/>
            <w:szCs w:val="22"/>
            <w:lang w:val="en-GB"/>
          </w:rPr>
          <w:t xml:space="preserve">We introduce an </w:t>
        </w:r>
        <w:proofErr w:type="spellStart"/>
        <w:r w:rsidR="001B4044">
          <w:rPr>
            <w:rFonts w:ascii="Arial" w:hAnsi="Arial" w:cs="Arial"/>
            <w:sz w:val="22"/>
            <w:szCs w:val="22"/>
            <w:lang w:val="en-GB"/>
          </w:rPr>
          <w:t>adjustement</w:t>
        </w:r>
        <w:proofErr w:type="spellEnd"/>
        <w:r w:rsidR="001B4044">
          <w:rPr>
            <w:rFonts w:ascii="Arial" w:hAnsi="Arial" w:cs="Arial"/>
            <w:sz w:val="22"/>
            <w:szCs w:val="22"/>
            <w:lang w:val="en-GB"/>
          </w:rPr>
          <w:t xml:space="preserve"> factor for use of the PI in a</w:t>
        </w:r>
      </w:ins>
      <w:ins w:id="23" w:author="Thorsten Buch" w:date="2020-07-02T14:16:00Z">
        <w:r w:rsidR="001B4044">
          <w:rPr>
            <w:rFonts w:ascii="Arial" w:hAnsi="Arial" w:cs="Arial"/>
            <w:sz w:val="22"/>
            <w:szCs w:val="22"/>
            <w:lang w:val="en-GB"/>
          </w:rPr>
          <w:t xml:space="preserve"> timed breeding. Assuming that in a </w:t>
        </w:r>
        <w:proofErr w:type="gramStart"/>
        <w:r w:rsidR="001B4044">
          <w:rPr>
            <w:rFonts w:ascii="Arial" w:hAnsi="Arial" w:cs="Arial"/>
            <w:sz w:val="22"/>
            <w:szCs w:val="22"/>
            <w:lang w:val="en-GB"/>
          </w:rPr>
          <w:t>continuous breeding setting females</w:t>
        </w:r>
        <w:proofErr w:type="gramEnd"/>
        <w:r w:rsidR="001B4044">
          <w:rPr>
            <w:rFonts w:ascii="Arial" w:hAnsi="Arial" w:cs="Arial"/>
            <w:sz w:val="22"/>
            <w:szCs w:val="22"/>
            <w:lang w:val="en-GB"/>
          </w:rPr>
          <w:t xml:space="preserve"> are distributed over the full 3 weeks of gestation, we</w:t>
        </w:r>
      </w:ins>
      <w:ins w:id="24" w:author="Thorsten Buch" w:date="2020-07-02T14:17:00Z">
        <w:r w:rsidR="001B4044">
          <w:rPr>
            <w:rFonts w:ascii="Arial" w:hAnsi="Arial" w:cs="Arial"/>
            <w:sz w:val="22"/>
            <w:szCs w:val="22"/>
            <w:lang w:val="en-GB"/>
          </w:rPr>
          <w:t xml:space="preserve"> made the assumption that in a timed mating all these pregnancies occurred together (hence the correction factor of 3). </w:t>
        </w:r>
      </w:ins>
      <w:ins w:id="25" w:author="Thorsten Buch" w:date="2020-07-02T14:11:00Z">
        <w:r w:rsidR="00387AA8">
          <w:rPr>
            <w:rFonts w:ascii="Arial" w:hAnsi="Arial" w:cs="Arial"/>
            <w:sz w:val="22"/>
            <w:szCs w:val="22"/>
            <w:lang w:val="en-GB"/>
          </w:rPr>
          <w:t>Another method to meet t</w:t>
        </w:r>
      </w:ins>
      <w:ins w:id="26" w:author="Thorsten Buch" w:date="2020-07-02T14:12:00Z">
        <w:r w:rsidR="00387AA8">
          <w:rPr>
            <w:rFonts w:ascii="Arial" w:hAnsi="Arial" w:cs="Arial"/>
            <w:sz w:val="22"/>
            <w:szCs w:val="22"/>
            <w:lang w:val="en-GB"/>
          </w:rPr>
          <w:t>he requirement of obtaining a defined number of animals within a specific period of time</w:t>
        </w:r>
      </w:ins>
      <w:ins w:id="27" w:author="Thorsten Buch" w:date="2020-07-02T14:18:00Z">
        <w:r w:rsidR="001B4044">
          <w:rPr>
            <w:rFonts w:ascii="Arial" w:hAnsi="Arial" w:cs="Arial"/>
            <w:sz w:val="22"/>
            <w:szCs w:val="22"/>
            <w:lang w:val="en-GB"/>
          </w:rPr>
          <w:t xml:space="preserve"> was presented by </w:t>
        </w:r>
        <w:proofErr w:type="spellStart"/>
        <w:r w:rsidR="001B4044">
          <w:rPr>
            <w:rFonts w:ascii="Arial" w:hAnsi="Arial" w:cs="Arial"/>
            <w:sz w:val="22"/>
            <w:szCs w:val="22"/>
            <w:lang w:val="en-GB"/>
          </w:rPr>
          <w:t>Festing</w:t>
        </w:r>
      </w:ins>
      <w:proofErr w:type="spellEnd"/>
      <w:ins w:id="28" w:author="Thorsten Buch" w:date="2020-07-02T15:20:00Z">
        <w:r w:rsidR="00266AC2">
          <w:rPr>
            <w:rFonts w:ascii="Arial" w:hAnsi="Arial" w:cs="Arial"/>
            <w:sz w:val="22"/>
            <w:szCs w:val="22"/>
            <w:lang w:val="en-GB"/>
          </w:rPr>
          <w:t xml:space="preserve"> (</w:t>
        </w:r>
        <w:proofErr w:type="spellStart"/>
        <w:r w:rsidR="00266AC2" w:rsidRPr="00266AC2">
          <w:rPr>
            <w:rFonts w:ascii="Arial" w:hAnsi="Arial" w:cs="Arial"/>
            <w:sz w:val="22"/>
            <w:szCs w:val="22"/>
            <w:lang w:val="en-GB"/>
          </w:rPr>
          <w:t>Festing</w:t>
        </w:r>
        <w:proofErr w:type="spellEnd"/>
        <w:r w:rsidR="00266AC2" w:rsidRPr="00266AC2">
          <w:rPr>
            <w:rFonts w:ascii="Arial" w:hAnsi="Arial" w:cs="Arial"/>
            <w:sz w:val="22"/>
            <w:szCs w:val="22"/>
            <w:lang w:val="en-GB"/>
          </w:rPr>
          <w:t xml:space="preserve"> UFAW Handbook Laboratory Animals Breeding and Genetics 6th edition</w:t>
        </w:r>
        <w:r w:rsidR="00266AC2">
          <w:rPr>
            <w:rFonts w:ascii="Arial" w:hAnsi="Arial" w:cs="Arial"/>
            <w:sz w:val="22"/>
            <w:szCs w:val="22"/>
            <w:lang w:val="en-GB"/>
          </w:rPr>
          <w:t>)</w:t>
        </w:r>
      </w:ins>
      <w:ins w:id="29" w:author="Thorsten Buch" w:date="2020-07-02T14:18:00Z">
        <w:r w:rsidR="001B4044">
          <w:rPr>
            <w:rFonts w:ascii="Arial" w:hAnsi="Arial" w:cs="Arial"/>
            <w:sz w:val="22"/>
            <w:szCs w:val="22"/>
            <w:lang w:val="en-GB"/>
          </w:rPr>
          <w:t>. It involves the littering percentages</w:t>
        </w:r>
      </w:ins>
      <w:ins w:id="30" w:author="Thorsten Buch" w:date="2020-07-02T14:20:00Z">
        <w:r w:rsidR="001B4044">
          <w:rPr>
            <w:rFonts w:ascii="Arial" w:hAnsi="Arial" w:cs="Arial"/>
            <w:sz w:val="22"/>
            <w:szCs w:val="22"/>
            <w:lang w:val="en-GB"/>
          </w:rPr>
          <w:t xml:space="preserve"> at days after start of breeding</w:t>
        </w:r>
      </w:ins>
      <w:ins w:id="31" w:author="Thorsten Buch" w:date="2020-07-02T14:18:00Z">
        <w:r w:rsidR="001B4044">
          <w:rPr>
            <w:rFonts w:ascii="Arial" w:hAnsi="Arial" w:cs="Arial"/>
            <w:sz w:val="22"/>
            <w:szCs w:val="22"/>
            <w:lang w:val="en-GB"/>
          </w:rPr>
          <w:t xml:space="preserve">, the </w:t>
        </w:r>
      </w:ins>
      <w:ins w:id="32" w:author="Thorsten Buch" w:date="2020-07-02T14:21:00Z">
        <w:r w:rsidR="001B4044">
          <w:rPr>
            <w:rFonts w:ascii="Arial" w:hAnsi="Arial" w:cs="Arial"/>
            <w:sz w:val="22"/>
            <w:szCs w:val="22"/>
            <w:lang w:val="en-GB"/>
          </w:rPr>
          <w:t xml:space="preserve">average effective </w:t>
        </w:r>
      </w:ins>
      <w:ins w:id="33" w:author="Thorsten Buch" w:date="2020-07-02T14:20:00Z">
        <w:r w:rsidR="001B4044">
          <w:rPr>
            <w:rFonts w:ascii="Arial" w:hAnsi="Arial" w:cs="Arial"/>
            <w:sz w:val="22"/>
            <w:szCs w:val="22"/>
            <w:lang w:val="en-GB"/>
          </w:rPr>
          <w:t xml:space="preserve">litter size, </w:t>
        </w:r>
      </w:ins>
      <w:ins w:id="34" w:author="Thorsten Buch" w:date="2020-07-02T14:21:00Z">
        <w:r w:rsidR="001B4044">
          <w:rPr>
            <w:rFonts w:ascii="Arial" w:hAnsi="Arial" w:cs="Arial"/>
            <w:sz w:val="22"/>
            <w:szCs w:val="22"/>
            <w:lang w:val="en-GB"/>
          </w:rPr>
          <w:t>and the percentage of eff</w:t>
        </w:r>
      </w:ins>
      <w:ins w:id="35" w:author="Thorsten Buch" w:date="2020-07-02T14:22:00Z">
        <w:r w:rsidR="001B4044">
          <w:rPr>
            <w:rFonts w:ascii="Arial" w:hAnsi="Arial" w:cs="Arial"/>
            <w:sz w:val="22"/>
            <w:szCs w:val="22"/>
            <w:lang w:val="en-GB"/>
          </w:rPr>
          <w:t>ective fertility.</w:t>
        </w:r>
      </w:ins>
      <w:ins w:id="36" w:author="Thorsten Buch" w:date="2020-07-02T14:12:00Z">
        <w:r w:rsidR="00387AA8">
          <w:rPr>
            <w:rFonts w:ascii="Arial" w:hAnsi="Arial" w:cs="Arial"/>
            <w:sz w:val="22"/>
            <w:szCs w:val="22"/>
            <w:lang w:val="en-GB"/>
          </w:rPr>
          <w:t xml:space="preserve"> </w:t>
        </w:r>
      </w:ins>
      <w:del w:id="37" w:author="Thorsten Buch" w:date="2020-07-02T14:11:00Z">
        <w:r w:rsidR="006A7E6E" w:rsidDel="00387AA8">
          <w:rPr>
            <w:rFonts w:ascii="Arial" w:hAnsi="Arial" w:cs="Arial"/>
            <w:sz w:val="22"/>
            <w:szCs w:val="22"/>
            <w:lang w:val="en-GB"/>
          </w:rPr>
          <w:delText xml:space="preserve"> </w:delText>
        </w:r>
      </w:del>
    </w:p>
    <w:p w14:paraId="28B89825" w14:textId="349C40C6" w:rsidR="00A0771B" w:rsidRPr="00341542" w:rsidRDefault="00A0771B" w:rsidP="00341542">
      <w:pPr>
        <w:spacing w:line="360" w:lineRule="auto"/>
        <w:jc w:val="both"/>
        <w:rPr>
          <w:rFonts w:ascii="Arial" w:hAnsi="Arial" w:cs="Arial"/>
          <w:sz w:val="22"/>
          <w:szCs w:val="22"/>
          <w:lang w:val="en-US"/>
        </w:rPr>
      </w:pPr>
    </w:p>
    <w:p w14:paraId="70E35B34" w14:textId="0E6E5D9B" w:rsidR="000C6FAB" w:rsidRPr="00341542" w:rsidRDefault="000C6FAB" w:rsidP="00341542">
      <w:pPr>
        <w:spacing w:line="360" w:lineRule="auto"/>
        <w:jc w:val="both"/>
        <w:rPr>
          <w:rFonts w:ascii="Arial" w:hAnsi="Arial" w:cs="Arial"/>
          <w:sz w:val="22"/>
          <w:szCs w:val="22"/>
          <w:lang w:val="en-US"/>
        </w:rPr>
      </w:pPr>
    </w:p>
    <w:p w14:paraId="3B09B01E" w14:textId="7362822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Material and Methods</w:t>
      </w:r>
    </w:p>
    <w:p w14:paraId="25273303" w14:textId="2663D761" w:rsidR="000C6FAB" w:rsidRPr="00341542" w:rsidRDefault="000C6FAB" w:rsidP="00341542">
      <w:pPr>
        <w:spacing w:line="360" w:lineRule="auto"/>
        <w:jc w:val="both"/>
        <w:rPr>
          <w:rFonts w:ascii="Arial" w:hAnsi="Arial" w:cs="Arial"/>
          <w:sz w:val="22"/>
          <w:szCs w:val="22"/>
          <w:lang w:val="en-US"/>
        </w:rPr>
      </w:pPr>
    </w:p>
    <w:p w14:paraId="1EF8A14B" w14:textId="583C0485" w:rsidR="00574629" w:rsidRPr="00341542" w:rsidRDefault="00574629"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11865509" w14:textId="051E710F" w:rsidR="00D64B1D"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lastRenderedPageBreak/>
        <w:t>Table 1</w:t>
      </w:r>
    </w:p>
    <w:tbl>
      <w:tblPr>
        <w:tblStyle w:val="TableGridLight"/>
        <w:tblW w:w="7933" w:type="dxa"/>
        <w:tblLook w:val="0600" w:firstRow="0" w:lastRow="0" w:firstColumn="0" w:lastColumn="0" w:noHBand="1" w:noVBand="1"/>
      </w:tblPr>
      <w:tblGrid>
        <w:gridCol w:w="2061"/>
        <w:gridCol w:w="1468"/>
        <w:gridCol w:w="1468"/>
        <w:gridCol w:w="1468"/>
        <w:gridCol w:w="1468"/>
      </w:tblGrid>
      <w:tr w:rsidR="00C1730E" w:rsidRPr="00341542" w14:paraId="14528781" w14:textId="77777777" w:rsidTr="007C6BDA">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4D2B61C4" w14:textId="7A6B8450" w:rsidR="00C1730E" w:rsidRPr="00341542" w:rsidRDefault="00C1730E"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D64B1D" w:rsidRPr="00341542" w14:paraId="3A7B217C" w14:textId="77777777" w:rsidTr="007C6BDA">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4B132BE8" w14:textId="77777777" w:rsidR="00D64B1D" w:rsidRPr="00341542" w:rsidRDefault="00D64B1D"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39883C39"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probability according to Mendel</w:t>
            </w:r>
          </w:p>
        </w:tc>
      </w:tr>
      <w:tr w:rsidR="008D0F69" w:rsidRPr="00341542" w14:paraId="1EBDA6E0" w14:textId="77777777" w:rsidTr="007C6BDA">
        <w:trPr>
          <w:trHeight w:val="320"/>
        </w:trPr>
        <w:tc>
          <w:tcPr>
            <w:tcW w:w="2061" w:type="dxa"/>
            <w:tcBorders>
              <w:left w:val="single" w:sz="12" w:space="0" w:color="auto"/>
              <w:bottom w:val="single" w:sz="12" w:space="0" w:color="auto"/>
              <w:right w:val="single" w:sz="12" w:space="0" w:color="auto"/>
            </w:tcBorders>
          </w:tcPr>
          <w:p w14:paraId="20C07687" w14:textId="7C95A694" w:rsidR="00D64B1D" w:rsidRPr="00341542" w:rsidRDefault="00D64B1D"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128FE2C7"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34FB959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32A62BD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BEC2E6C"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B55F16" w:rsidRPr="00341542" w14:paraId="65076DF5" w14:textId="77777777" w:rsidTr="007C6BDA">
        <w:trPr>
          <w:trHeight w:val="320"/>
        </w:trPr>
        <w:tc>
          <w:tcPr>
            <w:tcW w:w="2061" w:type="dxa"/>
            <w:tcBorders>
              <w:top w:val="single" w:sz="12" w:space="0" w:color="auto"/>
              <w:left w:val="single" w:sz="12" w:space="0" w:color="auto"/>
              <w:right w:val="single" w:sz="12" w:space="0" w:color="auto"/>
            </w:tcBorders>
          </w:tcPr>
          <w:p w14:paraId="787863DE" w14:textId="5F9120EC"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045A4B6F" w14:textId="77777777" w:rsidR="00B55F16" w:rsidRPr="00341542" w:rsidRDefault="00B55F16" w:rsidP="007C6BDA">
            <w:pPr>
              <w:spacing w:line="360" w:lineRule="auto"/>
              <w:jc w:val="center"/>
              <w:rPr>
                <w:rFonts w:ascii="Arial" w:hAnsi="Arial" w:cs="Arial"/>
                <w:b/>
                <w:bCs/>
                <w:sz w:val="22"/>
                <w:szCs w:val="22"/>
              </w:rPr>
            </w:pPr>
          </w:p>
          <w:p w14:paraId="37C393BC" w14:textId="5A442C09" w:rsidR="00B55F16" w:rsidRPr="00341542" w:rsidRDefault="00B55F16"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bCs/>
                <w:sz w:val="22"/>
                <w:szCs w:val="22"/>
                <w:lang w:val="en-US"/>
              </w:rPr>
              <w:t>to be born</w:t>
            </w:r>
          </w:p>
        </w:tc>
      </w:tr>
      <w:tr w:rsidR="00B55F16" w:rsidRPr="00341542" w14:paraId="7BE34F9D" w14:textId="77777777" w:rsidTr="007C6BDA">
        <w:trPr>
          <w:trHeight w:val="320"/>
        </w:trPr>
        <w:tc>
          <w:tcPr>
            <w:tcW w:w="2061" w:type="dxa"/>
            <w:tcBorders>
              <w:top w:val="single" w:sz="12" w:space="0" w:color="auto"/>
              <w:left w:val="single" w:sz="12" w:space="0" w:color="auto"/>
              <w:right w:val="single" w:sz="12" w:space="0" w:color="auto"/>
            </w:tcBorders>
            <w:hideMark/>
          </w:tcPr>
          <w:p w14:paraId="6CB7975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hideMark/>
          </w:tcPr>
          <w:p w14:paraId="5A35FF1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w:t>
            </w:r>
          </w:p>
        </w:tc>
        <w:tc>
          <w:tcPr>
            <w:tcW w:w="1468" w:type="dxa"/>
            <w:tcBorders>
              <w:top w:val="single" w:sz="12" w:space="0" w:color="auto"/>
            </w:tcBorders>
            <w:hideMark/>
          </w:tcPr>
          <w:p w14:paraId="64889DA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tcBorders>
              <w:top w:val="single" w:sz="12" w:space="0" w:color="auto"/>
            </w:tcBorders>
            <w:hideMark/>
          </w:tcPr>
          <w:p w14:paraId="6813F5C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w:t>
            </w:r>
          </w:p>
        </w:tc>
        <w:tc>
          <w:tcPr>
            <w:tcW w:w="1468" w:type="dxa"/>
            <w:tcBorders>
              <w:top w:val="single" w:sz="12" w:space="0" w:color="auto"/>
              <w:right w:val="single" w:sz="12" w:space="0" w:color="auto"/>
            </w:tcBorders>
            <w:hideMark/>
          </w:tcPr>
          <w:p w14:paraId="60C8369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36</w:t>
            </w:r>
          </w:p>
        </w:tc>
      </w:tr>
      <w:tr w:rsidR="00B55F16" w:rsidRPr="00341542" w14:paraId="4322EDFF" w14:textId="77777777" w:rsidTr="007C6BDA">
        <w:trPr>
          <w:trHeight w:val="320"/>
        </w:trPr>
        <w:tc>
          <w:tcPr>
            <w:tcW w:w="2061" w:type="dxa"/>
            <w:tcBorders>
              <w:left w:val="single" w:sz="12" w:space="0" w:color="auto"/>
              <w:right w:val="single" w:sz="12" w:space="0" w:color="auto"/>
            </w:tcBorders>
            <w:hideMark/>
          </w:tcPr>
          <w:p w14:paraId="5A72378A"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hideMark/>
          </w:tcPr>
          <w:p w14:paraId="6AC98C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w:t>
            </w:r>
          </w:p>
        </w:tc>
        <w:tc>
          <w:tcPr>
            <w:tcW w:w="1468" w:type="dxa"/>
            <w:hideMark/>
          </w:tcPr>
          <w:p w14:paraId="51224B9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w:t>
            </w:r>
          </w:p>
        </w:tc>
        <w:tc>
          <w:tcPr>
            <w:tcW w:w="1468" w:type="dxa"/>
            <w:hideMark/>
          </w:tcPr>
          <w:p w14:paraId="2BBA298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tcBorders>
              <w:right w:val="single" w:sz="12" w:space="0" w:color="auto"/>
            </w:tcBorders>
            <w:hideMark/>
          </w:tcPr>
          <w:p w14:paraId="1FD82C2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61</w:t>
            </w:r>
          </w:p>
        </w:tc>
      </w:tr>
      <w:tr w:rsidR="00B55F16" w:rsidRPr="00341542" w14:paraId="7DDAAA58" w14:textId="77777777" w:rsidTr="007C6BDA">
        <w:trPr>
          <w:trHeight w:val="320"/>
        </w:trPr>
        <w:tc>
          <w:tcPr>
            <w:tcW w:w="2061" w:type="dxa"/>
            <w:tcBorders>
              <w:left w:val="single" w:sz="12" w:space="0" w:color="auto"/>
              <w:right w:val="single" w:sz="12" w:space="0" w:color="auto"/>
            </w:tcBorders>
            <w:hideMark/>
          </w:tcPr>
          <w:p w14:paraId="2E1125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hideMark/>
          </w:tcPr>
          <w:p w14:paraId="62E9E51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hideMark/>
          </w:tcPr>
          <w:p w14:paraId="4205BEC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w:t>
            </w:r>
          </w:p>
        </w:tc>
        <w:tc>
          <w:tcPr>
            <w:tcW w:w="1468" w:type="dxa"/>
            <w:hideMark/>
          </w:tcPr>
          <w:p w14:paraId="7175A17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41</w:t>
            </w:r>
          </w:p>
        </w:tc>
        <w:tc>
          <w:tcPr>
            <w:tcW w:w="1468" w:type="dxa"/>
            <w:tcBorders>
              <w:right w:val="single" w:sz="12" w:space="0" w:color="auto"/>
            </w:tcBorders>
            <w:hideMark/>
          </w:tcPr>
          <w:p w14:paraId="48BFB6F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84</w:t>
            </w:r>
          </w:p>
        </w:tc>
      </w:tr>
      <w:tr w:rsidR="00B55F16" w:rsidRPr="00341542" w14:paraId="2B671498" w14:textId="77777777" w:rsidTr="007C6BDA">
        <w:trPr>
          <w:trHeight w:val="320"/>
        </w:trPr>
        <w:tc>
          <w:tcPr>
            <w:tcW w:w="2061" w:type="dxa"/>
            <w:tcBorders>
              <w:left w:val="single" w:sz="12" w:space="0" w:color="auto"/>
              <w:right w:val="single" w:sz="12" w:space="0" w:color="auto"/>
            </w:tcBorders>
            <w:hideMark/>
          </w:tcPr>
          <w:p w14:paraId="48C5EDE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hideMark/>
          </w:tcPr>
          <w:p w14:paraId="6C447B2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w:t>
            </w:r>
          </w:p>
        </w:tc>
        <w:tc>
          <w:tcPr>
            <w:tcW w:w="1468" w:type="dxa"/>
            <w:hideMark/>
          </w:tcPr>
          <w:p w14:paraId="1A36596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25</w:t>
            </w:r>
          </w:p>
        </w:tc>
        <w:tc>
          <w:tcPr>
            <w:tcW w:w="1468" w:type="dxa"/>
            <w:hideMark/>
          </w:tcPr>
          <w:p w14:paraId="32104ED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52</w:t>
            </w:r>
          </w:p>
        </w:tc>
        <w:tc>
          <w:tcPr>
            <w:tcW w:w="1468" w:type="dxa"/>
            <w:tcBorders>
              <w:right w:val="single" w:sz="12" w:space="0" w:color="auto"/>
            </w:tcBorders>
            <w:hideMark/>
          </w:tcPr>
          <w:p w14:paraId="36AD24B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106</w:t>
            </w:r>
          </w:p>
        </w:tc>
      </w:tr>
      <w:tr w:rsidR="00B55F16" w:rsidRPr="00341542" w14:paraId="12535A1C" w14:textId="77777777" w:rsidTr="007C6BDA">
        <w:trPr>
          <w:trHeight w:val="320"/>
        </w:trPr>
        <w:tc>
          <w:tcPr>
            <w:tcW w:w="2061" w:type="dxa"/>
            <w:tcBorders>
              <w:left w:val="single" w:sz="12" w:space="0" w:color="auto"/>
              <w:right w:val="single" w:sz="12" w:space="0" w:color="auto"/>
            </w:tcBorders>
            <w:hideMark/>
          </w:tcPr>
          <w:p w14:paraId="2C8DCB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hideMark/>
          </w:tcPr>
          <w:p w14:paraId="56D64D7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w:t>
            </w:r>
          </w:p>
        </w:tc>
        <w:tc>
          <w:tcPr>
            <w:tcW w:w="1468" w:type="dxa"/>
            <w:hideMark/>
          </w:tcPr>
          <w:p w14:paraId="7665E7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hideMark/>
          </w:tcPr>
          <w:p w14:paraId="3E6678F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62</w:t>
            </w:r>
          </w:p>
        </w:tc>
        <w:tc>
          <w:tcPr>
            <w:tcW w:w="1468" w:type="dxa"/>
            <w:tcBorders>
              <w:right w:val="single" w:sz="12" w:space="0" w:color="auto"/>
            </w:tcBorders>
            <w:hideMark/>
          </w:tcPr>
          <w:p w14:paraId="7C3B846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126</w:t>
            </w:r>
          </w:p>
        </w:tc>
      </w:tr>
      <w:tr w:rsidR="00B55F16" w:rsidRPr="00341542" w14:paraId="1D389F29" w14:textId="77777777" w:rsidTr="007C6BDA">
        <w:trPr>
          <w:trHeight w:val="320"/>
        </w:trPr>
        <w:tc>
          <w:tcPr>
            <w:tcW w:w="2061" w:type="dxa"/>
            <w:tcBorders>
              <w:left w:val="single" w:sz="12" w:space="0" w:color="auto"/>
              <w:right w:val="single" w:sz="12" w:space="0" w:color="auto"/>
            </w:tcBorders>
            <w:hideMark/>
          </w:tcPr>
          <w:p w14:paraId="22B48CDC"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hideMark/>
          </w:tcPr>
          <w:p w14:paraId="038C9F9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17</w:t>
            </w:r>
          </w:p>
        </w:tc>
        <w:tc>
          <w:tcPr>
            <w:tcW w:w="1468" w:type="dxa"/>
            <w:hideMark/>
          </w:tcPr>
          <w:p w14:paraId="44D39BF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0512C4A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tcBorders>
              <w:right w:val="single" w:sz="12" w:space="0" w:color="auto"/>
            </w:tcBorders>
            <w:hideMark/>
          </w:tcPr>
          <w:p w14:paraId="3C0EC21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147</w:t>
            </w:r>
          </w:p>
        </w:tc>
      </w:tr>
      <w:tr w:rsidR="00B55F16" w:rsidRPr="00341542" w14:paraId="7A25F2A7" w14:textId="77777777" w:rsidTr="007C6BDA">
        <w:trPr>
          <w:trHeight w:val="320"/>
        </w:trPr>
        <w:tc>
          <w:tcPr>
            <w:tcW w:w="2061" w:type="dxa"/>
            <w:tcBorders>
              <w:left w:val="single" w:sz="12" w:space="0" w:color="auto"/>
              <w:right w:val="single" w:sz="12" w:space="0" w:color="auto"/>
            </w:tcBorders>
            <w:hideMark/>
          </w:tcPr>
          <w:p w14:paraId="203EA13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hideMark/>
          </w:tcPr>
          <w:p w14:paraId="1DBB93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19</w:t>
            </w:r>
          </w:p>
        </w:tc>
        <w:tc>
          <w:tcPr>
            <w:tcW w:w="1468" w:type="dxa"/>
            <w:hideMark/>
          </w:tcPr>
          <w:p w14:paraId="4006F0F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40</w:t>
            </w:r>
          </w:p>
        </w:tc>
        <w:tc>
          <w:tcPr>
            <w:tcW w:w="1468" w:type="dxa"/>
            <w:hideMark/>
          </w:tcPr>
          <w:p w14:paraId="6555EC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82</w:t>
            </w:r>
          </w:p>
        </w:tc>
        <w:tc>
          <w:tcPr>
            <w:tcW w:w="1468" w:type="dxa"/>
            <w:tcBorders>
              <w:right w:val="single" w:sz="12" w:space="0" w:color="auto"/>
            </w:tcBorders>
            <w:hideMark/>
          </w:tcPr>
          <w:p w14:paraId="2C55FF0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167</w:t>
            </w:r>
          </w:p>
        </w:tc>
      </w:tr>
      <w:tr w:rsidR="00B55F16" w:rsidRPr="00341542" w14:paraId="188D6312" w14:textId="77777777" w:rsidTr="007C6BDA">
        <w:trPr>
          <w:trHeight w:val="320"/>
        </w:trPr>
        <w:tc>
          <w:tcPr>
            <w:tcW w:w="2061" w:type="dxa"/>
            <w:tcBorders>
              <w:left w:val="single" w:sz="12" w:space="0" w:color="auto"/>
              <w:right w:val="single" w:sz="12" w:space="0" w:color="auto"/>
            </w:tcBorders>
            <w:hideMark/>
          </w:tcPr>
          <w:p w14:paraId="1CDAF09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hideMark/>
          </w:tcPr>
          <w:p w14:paraId="164BED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21</w:t>
            </w:r>
          </w:p>
        </w:tc>
        <w:tc>
          <w:tcPr>
            <w:tcW w:w="1468" w:type="dxa"/>
            <w:hideMark/>
          </w:tcPr>
          <w:p w14:paraId="79DA87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45</w:t>
            </w:r>
          </w:p>
        </w:tc>
        <w:tc>
          <w:tcPr>
            <w:tcW w:w="1468" w:type="dxa"/>
            <w:hideMark/>
          </w:tcPr>
          <w:p w14:paraId="4F84510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92</w:t>
            </w:r>
          </w:p>
        </w:tc>
        <w:tc>
          <w:tcPr>
            <w:tcW w:w="1468" w:type="dxa"/>
            <w:tcBorders>
              <w:right w:val="single" w:sz="12" w:space="0" w:color="auto"/>
            </w:tcBorders>
            <w:hideMark/>
          </w:tcPr>
          <w:p w14:paraId="2225A0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186</w:t>
            </w:r>
          </w:p>
        </w:tc>
      </w:tr>
      <w:tr w:rsidR="00B55F16" w:rsidRPr="00341542" w14:paraId="4E40DD8C" w14:textId="77777777" w:rsidTr="007C6BDA">
        <w:trPr>
          <w:trHeight w:val="320"/>
        </w:trPr>
        <w:tc>
          <w:tcPr>
            <w:tcW w:w="2061" w:type="dxa"/>
            <w:tcBorders>
              <w:left w:val="single" w:sz="12" w:space="0" w:color="auto"/>
              <w:right w:val="single" w:sz="12" w:space="0" w:color="auto"/>
            </w:tcBorders>
            <w:hideMark/>
          </w:tcPr>
          <w:p w14:paraId="031E6A3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hideMark/>
          </w:tcPr>
          <w:p w14:paraId="40DD1D5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w:t>
            </w:r>
          </w:p>
        </w:tc>
        <w:tc>
          <w:tcPr>
            <w:tcW w:w="1468" w:type="dxa"/>
            <w:hideMark/>
          </w:tcPr>
          <w:p w14:paraId="7DBC55C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50</w:t>
            </w:r>
          </w:p>
        </w:tc>
        <w:tc>
          <w:tcPr>
            <w:tcW w:w="1468" w:type="dxa"/>
            <w:hideMark/>
          </w:tcPr>
          <w:p w14:paraId="3D33675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102</w:t>
            </w:r>
          </w:p>
        </w:tc>
        <w:tc>
          <w:tcPr>
            <w:tcW w:w="1468" w:type="dxa"/>
            <w:tcBorders>
              <w:right w:val="single" w:sz="12" w:space="0" w:color="auto"/>
            </w:tcBorders>
            <w:hideMark/>
          </w:tcPr>
          <w:p w14:paraId="781164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206</w:t>
            </w:r>
          </w:p>
        </w:tc>
      </w:tr>
      <w:tr w:rsidR="00B55F16" w:rsidRPr="00341542" w14:paraId="7E54FF82" w14:textId="77777777" w:rsidTr="007C6BDA">
        <w:trPr>
          <w:trHeight w:val="320"/>
        </w:trPr>
        <w:tc>
          <w:tcPr>
            <w:tcW w:w="2061" w:type="dxa"/>
            <w:tcBorders>
              <w:left w:val="single" w:sz="12" w:space="0" w:color="auto"/>
              <w:right w:val="single" w:sz="12" w:space="0" w:color="auto"/>
            </w:tcBorders>
            <w:hideMark/>
          </w:tcPr>
          <w:p w14:paraId="2980111D"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hideMark/>
          </w:tcPr>
          <w:p w14:paraId="311D436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w:t>
            </w:r>
          </w:p>
        </w:tc>
        <w:tc>
          <w:tcPr>
            <w:tcW w:w="1468" w:type="dxa"/>
            <w:hideMark/>
          </w:tcPr>
          <w:p w14:paraId="4AB087C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55</w:t>
            </w:r>
          </w:p>
        </w:tc>
        <w:tc>
          <w:tcPr>
            <w:tcW w:w="1468" w:type="dxa"/>
            <w:hideMark/>
          </w:tcPr>
          <w:p w14:paraId="7156060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111</w:t>
            </w:r>
          </w:p>
        </w:tc>
        <w:tc>
          <w:tcPr>
            <w:tcW w:w="1468" w:type="dxa"/>
            <w:tcBorders>
              <w:right w:val="single" w:sz="12" w:space="0" w:color="auto"/>
            </w:tcBorders>
            <w:hideMark/>
          </w:tcPr>
          <w:p w14:paraId="0C323CD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225</w:t>
            </w:r>
          </w:p>
        </w:tc>
      </w:tr>
      <w:tr w:rsidR="00B55F16" w:rsidRPr="00341542" w14:paraId="6B4A1C98" w14:textId="77777777" w:rsidTr="007C6BDA">
        <w:trPr>
          <w:trHeight w:val="320"/>
        </w:trPr>
        <w:tc>
          <w:tcPr>
            <w:tcW w:w="2061" w:type="dxa"/>
            <w:tcBorders>
              <w:left w:val="single" w:sz="12" w:space="0" w:color="auto"/>
              <w:right w:val="single" w:sz="12" w:space="0" w:color="auto"/>
            </w:tcBorders>
            <w:hideMark/>
          </w:tcPr>
          <w:p w14:paraId="1DDB24A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hideMark/>
          </w:tcPr>
          <w:p w14:paraId="7B19C90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w:t>
            </w:r>
          </w:p>
        </w:tc>
        <w:tc>
          <w:tcPr>
            <w:tcW w:w="1468" w:type="dxa"/>
            <w:hideMark/>
          </w:tcPr>
          <w:p w14:paraId="2742BBE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59</w:t>
            </w:r>
          </w:p>
        </w:tc>
        <w:tc>
          <w:tcPr>
            <w:tcW w:w="1468" w:type="dxa"/>
            <w:hideMark/>
          </w:tcPr>
          <w:p w14:paraId="462F988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121</w:t>
            </w:r>
          </w:p>
        </w:tc>
        <w:tc>
          <w:tcPr>
            <w:tcW w:w="1468" w:type="dxa"/>
            <w:tcBorders>
              <w:right w:val="single" w:sz="12" w:space="0" w:color="auto"/>
            </w:tcBorders>
            <w:hideMark/>
          </w:tcPr>
          <w:p w14:paraId="2AFA9C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244</w:t>
            </w:r>
          </w:p>
        </w:tc>
      </w:tr>
      <w:tr w:rsidR="00B55F16" w:rsidRPr="00341542" w14:paraId="78F41E30" w14:textId="77777777" w:rsidTr="007C6BDA">
        <w:trPr>
          <w:trHeight w:val="320"/>
        </w:trPr>
        <w:tc>
          <w:tcPr>
            <w:tcW w:w="2061" w:type="dxa"/>
            <w:tcBorders>
              <w:left w:val="single" w:sz="12" w:space="0" w:color="auto"/>
              <w:right w:val="single" w:sz="12" w:space="0" w:color="auto"/>
            </w:tcBorders>
            <w:hideMark/>
          </w:tcPr>
          <w:p w14:paraId="1537D407"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hideMark/>
          </w:tcPr>
          <w:p w14:paraId="19CDDE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w:t>
            </w:r>
          </w:p>
        </w:tc>
        <w:tc>
          <w:tcPr>
            <w:tcW w:w="1468" w:type="dxa"/>
            <w:hideMark/>
          </w:tcPr>
          <w:p w14:paraId="09CE187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64</w:t>
            </w:r>
          </w:p>
        </w:tc>
        <w:tc>
          <w:tcPr>
            <w:tcW w:w="1468" w:type="dxa"/>
            <w:hideMark/>
          </w:tcPr>
          <w:p w14:paraId="428E17C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130</w:t>
            </w:r>
          </w:p>
        </w:tc>
        <w:tc>
          <w:tcPr>
            <w:tcW w:w="1468" w:type="dxa"/>
            <w:tcBorders>
              <w:right w:val="single" w:sz="12" w:space="0" w:color="auto"/>
            </w:tcBorders>
            <w:hideMark/>
          </w:tcPr>
          <w:p w14:paraId="6031FE4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263</w:t>
            </w:r>
          </w:p>
        </w:tc>
      </w:tr>
      <w:tr w:rsidR="00B55F16" w:rsidRPr="00341542" w14:paraId="13929510" w14:textId="77777777" w:rsidTr="007C6BDA">
        <w:trPr>
          <w:trHeight w:val="320"/>
        </w:trPr>
        <w:tc>
          <w:tcPr>
            <w:tcW w:w="2061" w:type="dxa"/>
            <w:tcBorders>
              <w:left w:val="single" w:sz="12" w:space="0" w:color="auto"/>
              <w:right w:val="single" w:sz="12" w:space="0" w:color="auto"/>
            </w:tcBorders>
            <w:hideMark/>
          </w:tcPr>
          <w:p w14:paraId="48370D1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hideMark/>
          </w:tcPr>
          <w:p w14:paraId="02FD72A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33</w:t>
            </w:r>
          </w:p>
        </w:tc>
        <w:tc>
          <w:tcPr>
            <w:tcW w:w="1468" w:type="dxa"/>
            <w:hideMark/>
          </w:tcPr>
          <w:p w14:paraId="50239DC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69</w:t>
            </w:r>
          </w:p>
        </w:tc>
        <w:tc>
          <w:tcPr>
            <w:tcW w:w="1468" w:type="dxa"/>
            <w:hideMark/>
          </w:tcPr>
          <w:p w14:paraId="0169790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140</w:t>
            </w:r>
          </w:p>
        </w:tc>
        <w:tc>
          <w:tcPr>
            <w:tcW w:w="1468" w:type="dxa"/>
            <w:tcBorders>
              <w:right w:val="single" w:sz="12" w:space="0" w:color="auto"/>
            </w:tcBorders>
            <w:hideMark/>
          </w:tcPr>
          <w:p w14:paraId="4653AFF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282</w:t>
            </w:r>
          </w:p>
        </w:tc>
      </w:tr>
      <w:tr w:rsidR="00B55F16" w:rsidRPr="00341542" w14:paraId="3F9DC860" w14:textId="77777777" w:rsidTr="007C6BDA">
        <w:trPr>
          <w:trHeight w:val="320"/>
        </w:trPr>
        <w:tc>
          <w:tcPr>
            <w:tcW w:w="2061" w:type="dxa"/>
            <w:tcBorders>
              <w:left w:val="single" w:sz="12" w:space="0" w:color="auto"/>
              <w:right w:val="single" w:sz="12" w:space="0" w:color="auto"/>
            </w:tcBorders>
            <w:hideMark/>
          </w:tcPr>
          <w:p w14:paraId="796D4F31"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hideMark/>
          </w:tcPr>
          <w:p w14:paraId="7183F67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6E935A8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hideMark/>
          </w:tcPr>
          <w:p w14:paraId="2605779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149</w:t>
            </w:r>
          </w:p>
        </w:tc>
        <w:tc>
          <w:tcPr>
            <w:tcW w:w="1468" w:type="dxa"/>
            <w:tcBorders>
              <w:right w:val="single" w:sz="12" w:space="0" w:color="auto"/>
            </w:tcBorders>
            <w:hideMark/>
          </w:tcPr>
          <w:p w14:paraId="3AC8ACE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301</w:t>
            </w:r>
          </w:p>
        </w:tc>
      </w:tr>
      <w:tr w:rsidR="00B55F16" w:rsidRPr="00341542" w14:paraId="1428DCC3" w14:textId="77777777" w:rsidTr="007C6BDA">
        <w:trPr>
          <w:trHeight w:val="320"/>
        </w:trPr>
        <w:tc>
          <w:tcPr>
            <w:tcW w:w="2061" w:type="dxa"/>
            <w:tcBorders>
              <w:left w:val="single" w:sz="12" w:space="0" w:color="auto"/>
              <w:bottom w:val="single" w:sz="12" w:space="0" w:color="auto"/>
              <w:right w:val="single" w:sz="12" w:space="0" w:color="auto"/>
            </w:tcBorders>
            <w:hideMark/>
          </w:tcPr>
          <w:p w14:paraId="231CD60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hideMark/>
          </w:tcPr>
          <w:p w14:paraId="244BAB8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37</w:t>
            </w:r>
          </w:p>
        </w:tc>
        <w:tc>
          <w:tcPr>
            <w:tcW w:w="1468" w:type="dxa"/>
            <w:tcBorders>
              <w:bottom w:val="single" w:sz="12" w:space="0" w:color="auto"/>
            </w:tcBorders>
            <w:hideMark/>
          </w:tcPr>
          <w:p w14:paraId="05FF28F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78</w:t>
            </w:r>
          </w:p>
        </w:tc>
        <w:tc>
          <w:tcPr>
            <w:tcW w:w="1468" w:type="dxa"/>
            <w:tcBorders>
              <w:bottom w:val="single" w:sz="12" w:space="0" w:color="auto"/>
            </w:tcBorders>
            <w:hideMark/>
          </w:tcPr>
          <w:p w14:paraId="28D4436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158</w:t>
            </w:r>
          </w:p>
        </w:tc>
        <w:tc>
          <w:tcPr>
            <w:tcW w:w="1468" w:type="dxa"/>
            <w:tcBorders>
              <w:bottom w:val="single" w:sz="12" w:space="0" w:color="auto"/>
              <w:right w:val="single" w:sz="12" w:space="0" w:color="auto"/>
            </w:tcBorders>
            <w:hideMark/>
          </w:tcPr>
          <w:p w14:paraId="722BC4C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319</w:t>
            </w:r>
          </w:p>
        </w:tc>
      </w:tr>
    </w:tbl>
    <w:p w14:paraId="61190B8A" w14:textId="1E3AE3CC" w:rsidR="00C704C5" w:rsidRPr="00341542" w:rsidRDefault="00C704C5" w:rsidP="00341542">
      <w:pPr>
        <w:spacing w:line="360" w:lineRule="auto"/>
        <w:jc w:val="both"/>
        <w:rPr>
          <w:rFonts w:ascii="Arial" w:hAnsi="Arial" w:cs="Arial"/>
          <w:sz w:val="22"/>
          <w:szCs w:val="22"/>
          <w:lang w:val="en-US"/>
        </w:rPr>
      </w:pPr>
    </w:p>
    <w:p w14:paraId="5441CE58" w14:textId="77777777"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2BCACD83" w14:textId="77777777" w:rsidR="00D64B1D" w:rsidRPr="00341542" w:rsidRDefault="00D64B1D" w:rsidP="00341542">
      <w:pPr>
        <w:spacing w:line="360" w:lineRule="auto"/>
        <w:jc w:val="both"/>
        <w:rPr>
          <w:rFonts w:ascii="Arial" w:hAnsi="Arial" w:cs="Arial"/>
          <w:sz w:val="22"/>
          <w:szCs w:val="22"/>
          <w:lang w:val="en-US"/>
        </w:rPr>
      </w:pPr>
    </w:p>
    <w:p w14:paraId="2C22A6C3" w14:textId="4BE2787B"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t>Table 2</w:t>
      </w:r>
    </w:p>
    <w:p w14:paraId="4A34D7FB" w14:textId="77777777" w:rsidR="00C704C5" w:rsidRPr="00341542" w:rsidRDefault="00C704C5" w:rsidP="00341542">
      <w:pPr>
        <w:spacing w:line="360" w:lineRule="auto"/>
        <w:jc w:val="both"/>
        <w:rPr>
          <w:rFonts w:ascii="Arial" w:hAnsi="Arial" w:cs="Arial"/>
          <w:sz w:val="22"/>
          <w:szCs w:val="22"/>
          <w:lang w:val="en-US"/>
        </w:rPr>
      </w:pPr>
    </w:p>
    <w:tbl>
      <w:tblPr>
        <w:tblStyle w:val="TableGridLight"/>
        <w:tblW w:w="7933" w:type="dxa"/>
        <w:tblLook w:val="0600" w:firstRow="0" w:lastRow="0" w:firstColumn="0" w:lastColumn="0" w:noHBand="1" w:noVBand="1"/>
      </w:tblPr>
      <w:tblGrid>
        <w:gridCol w:w="2061"/>
        <w:gridCol w:w="1468"/>
        <w:gridCol w:w="1468"/>
        <w:gridCol w:w="1468"/>
        <w:gridCol w:w="1468"/>
      </w:tblGrid>
      <w:tr w:rsidR="00C704C5" w:rsidRPr="00341542" w14:paraId="6C7144C8" w14:textId="77777777" w:rsidTr="00BC29B7">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3329FA3A" w14:textId="77777777" w:rsidR="00C704C5" w:rsidRPr="00341542" w:rsidRDefault="00C704C5"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C704C5" w:rsidRPr="00341542" w14:paraId="5F0832DC" w14:textId="77777777" w:rsidTr="00BC29B7">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506891F5" w14:textId="77777777" w:rsidR="00C704C5" w:rsidRPr="00341542" w:rsidRDefault="00C704C5"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56B45405" w14:textId="79753E65"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w:t>
            </w:r>
            <w:r w:rsidR="00651F64" w:rsidRPr="00341542">
              <w:rPr>
                <w:rFonts w:ascii="Arial" w:hAnsi="Arial" w:cs="Arial"/>
                <w:b/>
                <w:bCs/>
                <w:sz w:val="22"/>
                <w:szCs w:val="22"/>
                <w:lang w:val="en-GB"/>
              </w:rPr>
              <w:t>ies</w:t>
            </w:r>
            <w:r w:rsidRPr="00341542">
              <w:rPr>
                <w:rFonts w:ascii="Arial" w:hAnsi="Arial" w:cs="Arial"/>
                <w:b/>
                <w:bCs/>
                <w:sz w:val="22"/>
                <w:szCs w:val="22"/>
                <w:lang w:val="en-GB"/>
              </w:rPr>
              <w:t xml:space="preserve"> according to Mendel</w:t>
            </w:r>
          </w:p>
        </w:tc>
      </w:tr>
      <w:tr w:rsidR="00C704C5" w:rsidRPr="00341542" w14:paraId="63F4991A" w14:textId="77777777" w:rsidTr="00BC29B7">
        <w:trPr>
          <w:trHeight w:val="320"/>
        </w:trPr>
        <w:tc>
          <w:tcPr>
            <w:tcW w:w="2061" w:type="dxa"/>
            <w:tcBorders>
              <w:left w:val="single" w:sz="12" w:space="0" w:color="auto"/>
              <w:bottom w:val="single" w:sz="12" w:space="0" w:color="auto"/>
              <w:right w:val="single" w:sz="12" w:space="0" w:color="auto"/>
            </w:tcBorders>
          </w:tcPr>
          <w:p w14:paraId="5894031A" w14:textId="77777777" w:rsidR="00C704C5" w:rsidRPr="00341542" w:rsidRDefault="00C704C5"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4147ECD7"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7F55B943"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16B13248"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6E2C036"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C704C5" w:rsidRPr="00341542" w14:paraId="256DD74C" w14:textId="77777777" w:rsidTr="00BC29B7">
        <w:trPr>
          <w:trHeight w:val="320"/>
        </w:trPr>
        <w:tc>
          <w:tcPr>
            <w:tcW w:w="2061" w:type="dxa"/>
            <w:tcBorders>
              <w:top w:val="single" w:sz="12" w:space="0" w:color="auto"/>
              <w:left w:val="single" w:sz="12" w:space="0" w:color="auto"/>
              <w:right w:val="single" w:sz="12" w:space="0" w:color="auto"/>
            </w:tcBorders>
          </w:tcPr>
          <w:p w14:paraId="39A27135"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27DDD446" w14:textId="77777777" w:rsidR="00C704C5" w:rsidRPr="00341542" w:rsidRDefault="00C704C5" w:rsidP="007C6BDA">
            <w:pPr>
              <w:spacing w:line="360" w:lineRule="auto"/>
              <w:jc w:val="center"/>
              <w:rPr>
                <w:rFonts w:ascii="Arial" w:hAnsi="Arial" w:cs="Arial"/>
                <w:b/>
                <w:bCs/>
                <w:sz w:val="22"/>
                <w:szCs w:val="22"/>
              </w:rPr>
            </w:pPr>
          </w:p>
          <w:p w14:paraId="042548FD" w14:textId="77777777" w:rsidR="00C704C5" w:rsidRPr="00341542" w:rsidRDefault="00C704C5"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bCs/>
                <w:sz w:val="22"/>
                <w:szCs w:val="22"/>
                <w:lang w:val="en-US"/>
              </w:rPr>
              <w:t>to be born</w:t>
            </w:r>
          </w:p>
        </w:tc>
      </w:tr>
      <w:tr w:rsidR="00651F64" w:rsidRPr="00341542" w14:paraId="1B2B2044" w14:textId="77777777" w:rsidTr="00AC0133">
        <w:trPr>
          <w:trHeight w:val="320"/>
        </w:trPr>
        <w:tc>
          <w:tcPr>
            <w:tcW w:w="2061" w:type="dxa"/>
            <w:tcBorders>
              <w:top w:val="single" w:sz="12" w:space="0" w:color="auto"/>
              <w:left w:val="single" w:sz="12" w:space="0" w:color="auto"/>
              <w:right w:val="single" w:sz="12" w:space="0" w:color="auto"/>
            </w:tcBorders>
            <w:hideMark/>
          </w:tcPr>
          <w:p w14:paraId="01E939BB"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vAlign w:val="bottom"/>
            <w:hideMark/>
          </w:tcPr>
          <w:p w14:paraId="6B587A78" w14:textId="5D4485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5</w:t>
            </w:r>
          </w:p>
        </w:tc>
        <w:tc>
          <w:tcPr>
            <w:tcW w:w="1468" w:type="dxa"/>
            <w:tcBorders>
              <w:top w:val="single" w:sz="12" w:space="0" w:color="auto"/>
            </w:tcBorders>
            <w:vAlign w:val="bottom"/>
            <w:hideMark/>
          </w:tcPr>
          <w:p w14:paraId="3C5F4EFF" w14:textId="1CD83B8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w:t>
            </w:r>
          </w:p>
        </w:tc>
        <w:tc>
          <w:tcPr>
            <w:tcW w:w="1468" w:type="dxa"/>
            <w:tcBorders>
              <w:top w:val="single" w:sz="12" w:space="0" w:color="auto"/>
            </w:tcBorders>
            <w:vAlign w:val="bottom"/>
            <w:hideMark/>
          </w:tcPr>
          <w:p w14:paraId="2F6671B7" w14:textId="6A68D5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tcBorders>
              <w:top w:val="single" w:sz="12" w:space="0" w:color="auto"/>
              <w:right w:val="single" w:sz="12" w:space="0" w:color="auto"/>
            </w:tcBorders>
            <w:vAlign w:val="bottom"/>
            <w:hideMark/>
          </w:tcPr>
          <w:p w14:paraId="08255499" w14:textId="3649D88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47</w:t>
            </w:r>
          </w:p>
        </w:tc>
      </w:tr>
      <w:tr w:rsidR="00651F64" w:rsidRPr="00341542" w14:paraId="50C3ACB2" w14:textId="77777777" w:rsidTr="00AC0133">
        <w:trPr>
          <w:trHeight w:val="320"/>
        </w:trPr>
        <w:tc>
          <w:tcPr>
            <w:tcW w:w="2061" w:type="dxa"/>
            <w:tcBorders>
              <w:left w:val="single" w:sz="12" w:space="0" w:color="auto"/>
              <w:right w:val="single" w:sz="12" w:space="0" w:color="auto"/>
            </w:tcBorders>
            <w:hideMark/>
          </w:tcPr>
          <w:p w14:paraId="60818A6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vAlign w:val="bottom"/>
            <w:hideMark/>
          </w:tcPr>
          <w:p w14:paraId="64A73FA6" w14:textId="7F68A8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8</w:t>
            </w:r>
          </w:p>
        </w:tc>
        <w:tc>
          <w:tcPr>
            <w:tcW w:w="1468" w:type="dxa"/>
            <w:vAlign w:val="bottom"/>
            <w:hideMark/>
          </w:tcPr>
          <w:p w14:paraId="7F419FEA" w14:textId="1EAB119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w:t>
            </w:r>
          </w:p>
        </w:tc>
        <w:tc>
          <w:tcPr>
            <w:tcW w:w="1468" w:type="dxa"/>
            <w:vAlign w:val="bottom"/>
            <w:hideMark/>
          </w:tcPr>
          <w:p w14:paraId="13A0C155" w14:textId="71FC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36</w:t>
            </w:r>
          </w:p>
        </w:tc>
        <w:tc>
          <w:tcPr>
            <w:tcW w:w="1468" w:type="dxa"/>
            <w:tcBorders>
              <w:right w:val="single" w:sz="12" w:space="0" w:color="auto"/>
            </w:tcBorders>
            <w:vAlign w:val="bottom"/>
            <w:hideMark/>
          </w:tcPr>
          <w:p w14:paraId="19258DF5" w14:textId="1E036B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r>
      <w:tr w:rsidR="00651F64" w:rsidRPr="00341542" w14:paraId="19A14242" w14:textId="77777777" w:rsidTr="00AC0133">
        <w:trPr>
          <w:trHeight w:val="320"/>
        </w:trPr>
        <w:tc>
          <w:tcPr>
            <w:tcW w:w="2061" w:type="dxa"/>
            <w:tcBorders>
              <w:left w:val="single" w:sz="12" w:space="0" w:color="auto"/>
              <w:right w:val="single" w:sz="12" w:space="0" w:color="auto"/>
            </w:tcBorders>
            <w:hideMark/>
          </w:tcPr>
          <w:p w14:paraId="7DC5077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vAlign w:val="bottom"/>
            <w:hideMark/>
          </w:tcPr>
          <w:p w14:paraId="0ABB9801" w14:textId="4E9F4001"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11</w:t>
            </w:r>
          </w:p>
        </w:tc>
        <w:tc>
          <w:tcPr>
            <w:tcW w:w="1468" w:type="dxa"/>
            <w:vAlign w:val="bottom"/>
            <w:hideMark/>
          </w:tcPr>
          <w:p w14:paraId="59C30DF1" w14:textId="6BE4832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vAlign w:val="bottom"/>
            <w:hideMark/>
          </w:tcPr>
          <w:p w14:paraId="2AFABD81" w14:textId="4CC0231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49</w:t>
            </w:r>
          </w:p>
        </w:tc>
        <w:tc>
          <w:tcPr>
            <w:tcW w:w="1468" w:type="dxa"/>
            <w:tcBorders>
              <w:right w:val="single" w:sz="12" w:space="0" w:color="auto"/>
            </w:tcBorders>
            <w:vAlign w:val="bottom"/>
            <w:hideMark/>
          </w:tcPr>
          <w:p w14:paraId="7044C75E" w14:textId="2A38F22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99</w:t>
            </w:r>
          </w:p>
        </w:tc>
      </w:tr>
      <w:tr w:rsidR="00651F64" w:rsidRPr="00341542" w14:paraId="10CD29F0" w14:textId="77777777" w:rsidTr="00AC0133">
        <w:trPr>
          <w:trHeight w:val="320"/>
        </w:trPr>
        <w:tc>
          <w:tcPr>
            <w:tcW w:w="2061" w:type="dxa"/>
            <w:tcBorders>
              <w:left w:val="single" w:sz="12" w:space="0" w:color="auto"/>
              <w:right w:val="single" w:sz="12" w:space="0" w:color="auto"/>
            </w:tcBorders>
            <w:hideMark/>
          </w:tcPr>
          <w:p w14:paraId="5A77A10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vAlign w:val="bottom"/>
            <w:hideMark/>
          </w:tcPr>
          <w:p w14:paraId="3A69C5EA" w14:textId="752E32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13</w:t>
            </w:r>
          </w:p>
        </w:tc>
        <w:tc>
          <w:tcPr>
            <w:tcW w:w="1468" w:type="dxa"/>
            <w:vAlign w:val="bottom"/>
            <w:hideMark/>
          </w:tcPr>
          <w:p w14:paraId="06DA6E37" w14:textId="6A4CC5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29</w:t>
            </w:r>
          </w:p>
        </w:tc>
        <w:tc>
          <w:tcPr>
            <w:tcW w:w="1468" w:type="dxa"/>
            <w:vAlign w:val="bottom"/>
            <w:hideMark/>
          </w:tcPr>
          <w:p w14:paraId="04C2DD0C" w14:textId="5170FB3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tcBorders>
              <w:right w:val="single" w:sz="12" w:space="0" w:color="auto"/>
            </w:tcBorders>
            <w:vAlign w:val="bottom"/>
            <w:hideMark/>
          </w:tcPr>
          <w:p w14:paraId="42A6B727" w14:textId="4C22B98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r>
      <w:tr w:rsidR="00651F64" w:rsidRPr="00341542" w14:paraId="366BB100" w14:textId="77777777" w:rsidTr="00AC0133">
        <w:trPr>
          <w:trHeight w:val="320"/>
        </w:trPr>
        <w:tc>
          <w:tcPr>
            <w:tcW w:w="2061" w:type="dxa"/>
            <w:tcBorders>
              <w:left w:val="single" w:sz="12" w:space="0" w:color="auto"/>
              <w:right w:val="single" w:sz="12" w:space="0" w:color="auto"/>
            </w:tcBorders>
            <w:hideMark/>
          </w:tcPr>
          <w:p w14:paraId="29CE9CB4"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vAlign w:val="bottom"/>
            <w:hideMark/>
          </w:tcPr>
          <w:p w14:paraId="765E67ED" w14:textId="2DCF7EB4"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16</w:t>
            </w:r>
          </w:p>
        </w:tc>
        <w:tc>
          <w:tcPr>
            <w:tcW w:w="1468" w:type="dxa"/>
            <w:vAlign w:val="bottom"/>
            <w:hideMark/>
          </w:tcPr>
          <w:p w14:paraId="1EC5D454" w14:textId="0D87414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w:t>
            </w:r>
          </w:p>
        </w:tc>
        <w:tc>
          <w:tcPr>
            <w:tcW w:w="1468" w:type="dxa"/>
            <w:vAlign w:val="bottom"/>
            <w:hideMark/>
          </w:tcPr>
          <w:p w14:paraId="266F5D47" w14:textId="2BE23E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71</w:t>
            </w:r>
          </w:p>
        </w:tc>
        <w:tc>
          <w:tcPr>
            <w:tcW w:w="1468" w:type="dxa"/>
            <w:tcBorders>
              <w:right w:val="single" w:sz="12" w:space="0" w:color="auto"/>
            </w:tcBorders>
            <w:vAlign w:val="bottom"/>
            <w:hideMark/>
          </w:tcPr>
          <w:p w14:paraId="195A4091" w14:textId="4E8377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144</w:t>
            </w:r>
          </w:p>
        </w:tc>
      </w:tr>
      <w:tr w:rsidR="00651F64" w:rsidRPr="00341542" w14:paraId="4D2E3FEC" w14:textId="77777777" w:rsidTr="00AC0133">
        <w:trPr>
          <w:trHeight w:val="320"/>
        </w:trPr>
        <w:tc>
          <w:tcPr>
            <w:tcW w:w="2061" w:type="dxa"/>
            <w:tcBorders>
              <w:left w:val="single" w:sz="12" w:space="0" w:color="auto"/>
              <w:right w:val="single" w:sz="12" w:space="0" w:color="auto"/>
            </w:tcBorders>
            <w:hideMark/>
          </w:tcPr>
          <w:p w14:paraId="5C721A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vAlign w:val="bottom"/>
            <w:hideMark/>
          </w:tcPr>
          <w:p w14:paraId="207FCC58" w14:textId="5177A7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18</w:t>
            </w:r>
          </w:p>
        </w:tc>
        <w:tc>
          <w:tcPr>
            <w:tcW w:w="1468" w:type="dxa"/>
            <w:vAlign w:val="bottom"/>
            <w:hideMark/>
          </w:tcPr>
          <w:p w14:paraId="61CF0211" w14:textId="13A278C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40</w:t>
            </w:r>
          </w:p>
        </w:tc>
        <w:tc>
          <w:tcPr>
            <w:tcW w:w="1468" w:type="dxa"/>
            <w:vAlign w:val="bottom"/>
            <w:hideMark/>
          </w:tcPr>
          <w:p w14:paraId="5D8F258F" w14:textId="127E8AE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82</w:t>
            </w:r>
          </w:p>
        </w:tc>
        <w:tc>
          <w:tcPr>
            <w:tcW w:w="1468" w:type="dxa"/>
            <w:tcBorders>
              <w:right w:val="single" w:sz="12" w:space="0" w:color="auto"/>
            </w:tcBorders>
            <w:vAlign w:val="bottom"/>
            <w:hideMark/>
          </w:tcPr>
          <w:p w14:paraId="57A0C18E" w14:textId="71F1CF3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165</w:t>
            </w:r>
          </w:p>
        </w:tc>
      </w:tr>
      <w:tr w:rsidR="00651F64" w:rsidRPr="00341542" w14:paraId="6EC0B07C" w14:textId="77777777" w:rsidTr="00AC0133">
        <w:trPr>
          <w:trHeight w:val="320"/>
        </w:trPr>
        <w:tc>
          <w:tcPr>
            <w:tcW w:w="2061" w:type="dxa"/>
            <w:tcBorders>
              <w:left w:val="single" w:sz="12" w:space="0" w:color="auto"/>
              <w:right w:val="single" w:sz="12" w:space="0" w:color="auto"/>
            </w:tcBorders>
            <w:hideMark/>
          </w:tcPr>
          <w:p w14:paraId="02572AB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vAlign w:val="bottom"/>
            <w:hideMark/>
          </w:tcPr>
          <w:p w14:paraId="650D4F44" w14:textId="2FFA4E2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21</w:t>
            </w:r>
          </w:p>
        </w:tc>
        <w:tc>
          <w:tcPr>
            <w:tcW w:w="1468" w:type="dxa"/>
            <w:vAlign w:val="bottom"/>
            <w:hideMark/>
          </w:tcPr>
          <w:p w14:paraId="4AA6DFC9" w14:textId="09442D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45</w:t>
            </w:r>
          </w:p>
        </w:tc>
        <w:tc>
          <w:tcPr>
            <w:tcW w:w="1468" w:type="dxa"/>
            <w:vAlign w:val="bottom"/>
            <w:hideMark/>
          </w:tcPr>
          <w:p w14:paraId="7EE40B11" w14:textId="14465AE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92</w:t>
            </w:r>
          </w:p>
        </w:tc>
        <w:tc>
          <w:tcPr>
            <w:tcW w:w="1468" w:type="dxa"/>
            <w:tcBorders>
              <w:right w:val="single" w:sz="12" w:space="0" w:color="auto"/>
            </w:tcBorders>
            <w:vAlign w:val="bottom"/>
            <w:hideMark/>
          </w:tcPr>
          <w:p w14:paraId="0D897E58" w14:textId="28F1F65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186</w:t>
            </w:r>
          </w:p>
        </w:tc>
      </w:tr>
      <w:tr w:rsidR="00651F64" w:rsidRPr="00341542" w14:paraId="1B75131A" w14:textId="77777777" w:rsidTr="00AC0133">
        <w:trPr>
          <w:trHeight w:val="320"/>
        </w:trPr>
        <w:tc>
          <w:tcPr>
            <w:tcW w:w="2061" w:type="dxa"/>
            <w:tcBorders>
              <w:left w:val="single" w:sz="12" w:space="0" w:color="auto"/>
              <w:right w:val="single" w:sz="12" w:space="0" w:color="auto"/>
            </w:tcBorders>
            <w:hideMark/>
          </w:tcPr>
          <w:p w14:paraId="713F7F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vAlign w:val="bottom"/>
            <w:hideMark/>
          </w:tcPr>
          <w:p w14:paraId="2C1BA31B" w14:textId="4BDBD1B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23</w:t>
            </w:r>
          </w:p>
        </w:tc>
        <w:tc>
          <w:tcPr>
            <w:tcW w:w="1468" w:type="dxa"/>
            <w:vAlign w:val="bottom"/>
            <w:hideMark/>
          </w:tcPr>
          <w:p w14:paraId="3B4D0DF6" w14:textId="3E0387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50</w:t>
            </w:r>
          </w:p>
        </w:tc>
        <w:tc>
          <w:tcPr>
            <w:tcW w:w="1468" w:type="dxa"/>
            <w:vAlign w:val="bottom"/>
            <w:hideMark/>
          </w:tcPr>
          <w:p w14:paraId="161D7754" w14:textId="348612D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102</w:t>
            </w:r>
          </w:p>
        </w:tc>
        <w:tc>
          <w:tcPr>
            <w:tcW w:w="1468" w:type="dxa"/>
            <w:tcBorders>
              <w:right w:val="single" w:sz="12" w:space="0" w:color="auto"/>
            </w:tcBorders>
            <w:vAlign w:val="bottom"/>
            <w:hideMark/>
          </w:tcPr>
          <w:p w14:paraId="037786A5" w14:textId="6B1BBF46"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207</w:t>
            </w:r>
          </w:p>
        </w:tc>
      </w:tr>
      <w:tr w:rsidR="00651F64" w:rsidRPr="00341542" w14:paraId="2BB9F508" w14:textId="77777777" w:rsidTr="00AC0133">
        <w:trPr>
          <w:trHeight w:val="320"/>
        </w:trPr>
        <w:tc>
          <w:tcPr>
            <w:tcW w:w="2061" w:type="dxa"/>
            <w:tcBorders>
              <w:left w:val="single" w:sz="12" w:space="0" w:color="auto"/>
              <w:right w:val="single" w:sz="12" w:space="0" w:color="auto"/>
            </w:tcBorders>
            <w:hideMark/>
          </w:tcPr>
          <w:p w14:paraId="756A97E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vAlign w:val="bottom"/>
            <w:hideMark/>
          </w:tcPr>
          <w:p w14:paraId="15522906" w14:textId="0152E34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26</w:t>
            </w:r>
          </w:p>
        </w:tc>
        <w:tc>
          <w:tcPr>
            <w:tcW w:w="1468" w:type="dxa"/>
            <w:vAlign w:val="bottom"/>
            <w:hideMark/>
          </w:tcPr>
          <w:p w14:paraId="0BFC9656" w14:textId="5E3947B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55</w:t>
            </w:r>
          </w:p>
        </w:tc>
        <w:tc>
          <w:tcPr>
            <w:tcW w:w="1468" w:type="dxa"/>
            <w:vAlign w:val="bottom"/>
            <w:hideMark/>
          </w:tcPr>
          <w:p w14:paraId="74201BD5" w14:textId="28E6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112</w:t>
            </w:r>
          </w:p>
        </w:tc>
        <w:tc>
          <w:tcPr>
            <w:tcW w:w="1468" w:type="dxa"/>
            <w:tcBorders>
              <w:right w:val="single" w:sz="12" w:space="0" w:color="auto"/>
            </w:tcBorders>
            <w:vAlign w:val="bottom"/>
            <w:hideMark/>
          </w:tcPr>
          <w:p w14:paraId="0ED8BC3C" w14:textId="73B95F3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228</w:t>
            </w:r>
          </w:p>
        </w:tc>
      </w:tr>
      <w:tr w:rsidR="00651F64" w:rsidRPr="00341542" w14:paraId="65C5E6DF" w14:textId="77777777" w:rsidTr="00AC0133">
        <w:trPr>
          <w:trHeight w:val="320"/>
        </w:trPr>
        <w:tc>
          <w:tcPr>
            <w:tcW w:w="2061" w:type="dxa"/>
            <w:tcBorders>
              <w:left w:val="single" w:sz="12" w:space="0" w:color="auto"/>
              <w:right w:val="single" w:sz="12" w:space="0" w:color="auto"/>
            </w:tcBorders>
            <w:hideMark/>
          </w:tcPr>
          <w:p w14:paraId="17FA065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vAlign w:val="bottom"/>
            <w:hideMark/>
          </w:tcPr>
          <w:p w14:paraId="6DD196DC" w14:textId="5D78817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28</w:t>
            </w:r>
          </w:p>
        </w:tc>
        <w:tc>
          <w:tcPr>
            <w:tcW w:w="1468" w:type="dxa"/>
            <w:vAlign w:val="bottom"/>
            <w:hideMark/>
          </w:tcPr>
          <w:p w14:paraId="1C9567AA" w14:textId="3786D7A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vAlign w:val="bottom"/>
            <w:hideMark/>
          </w:tcPr>
          <w:p w14:paraId="2AB6B469" w14:textId="7E744F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c>
          <w:tcPr>
            <w:tcW w:w="1468" w:type="dxa"/>
            <w:tcBorders>
              <w:right w:val="single" w:sz="12" w:space="0" w:color="auto"/>
            </w:tcBorders>
            <w:vAlign w:val="bottom"/>
            <w:hideMark/>
          </w:tcPr>
          <w:p w14:paraId="3E33D6D8" w14:textId="774AF7C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248</w:t>
            </w:r>
          </w:p>
        </w:tc>
      </w:tr>
      <w:tr w:rsidR="00651F64" w:rsidRPr="00341542" w14:paraId="4633603C" w14:textId="77777777" w:rsidTr="00AC0133">
        <w:trPr>
          <w:trHeight w:val="320"/>
        </w:trPr>
        <w:tc>
          <w:tcPr>
            <w:tcW w:w="2061" w:type="dxa"/>
            <w:tcBorders>
              <w:left w:val="single" w:sz="12" w:space="0" w:color="auto"/>
              <w:right w:val="single" w:sz="12" w:space="0" w:color="auto"/>
            </w:tcBorders>
            <w:hideMark/>
          </w:tcPr>
          <w:p w14:paraId="7436E10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vAlign w:val="bottom"/>
            <w:hideMark/>
          </w:tcPr>
          <w:p w14:paraId="78630E6C" w14:textId="366C317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30</w:t>
            </w:r>
          </w:p>
        </w:tc>
        <w:tc>
          <w:tcPr>
            <w:tcW w:w="1468" w:type="dxa"/>
            <w:vAlign w:val="bottom"/>
            <w:hideMark/>
          </w:tcPr>
          <w:p w14:paraId="0B2D3974" w14:textId="082070E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65</w:t>
            </w:r>
          </w:p>
        </w:tc>
        <w:tc>
          <w:tcPr>
            <w:tcW w:w="1468" w:type="dxa"/>
            <w:vAlign w:val="bottom"/>
            <w:hideMark/>
          </w:tcPr>
          <w:p w14:paraId="6101C020" w14:textId="4A8120E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132</w:t>
            </w:r>
          </w:p>
        </w:tc>
        <w:tc>
          <w:tcPr>
            <w:tcW w:w="1468" w:type="dxa"/>
            <w:tcBorders>
              <w:right w:val="single" w:sz="12" w:space="0" w:color="auto"/>
            </w:tcBorders>
            <w:vAlign w:val="bottom"/>
            <w:hideMark/>
          </w:tcPr>
          <w:p w14:paraId="1B34732E" w14:textId="47D5AC3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268</w:t>
            </w:r>
          </w:p>
        </w:tc>
      </w:tr>
      <w:tr w:rsidR="00651F64" w:rsidRPr="00341542" w14:paraId="3340D619" w14:textId="77777777" w:rsidTr="00AC0133">
        <w:trPr>
          <w:trHeight w:val="320"/>
        </w:trPr>
        <w:tc>
          <w:tcPr>
            <w:tcW w:w="2061" w:type="dxa"/>
            <w:tcBorders>
              <w:left w:val="single" w:sz="12" w:space="0" w:color="auto"/>
              <w:right w:val="single" w:sz="12" w:space="0" w:color="auto"/>
            </w:tcBorders>
            <w:hideMark/>
          </w:tcPr>
          <w:p w14:paraId="3BFFC44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vAlign w:val="bottom"/>
            <w:hideMark/>
          </w:tcPr>
          <w:p w14:paraId="5E1A8407" w14:textId="2A7F28BC"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33</w:t>
            </w:r>
          </w:p>
        </w:tc>
        <w:tc>
          <w:tcPr>
            <w:tcW w:w="1468" w:type="dxa"/>
            <w:vAlign w:val="bottom"/>
            <w:hideMark/>
          </w:tcPr>
          <w:p w14:paraId="3A47FA61" w14:textId="14F68E7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69</w:t>
            </w:r>
          </w:p>
        </w:tc>
        <w:tc>
          <w:tcPr>
            <w:tcW w:w="1468" w:type="dxa"/>
            <w:vAlign w:val="bottom"/>
            <w:hideMark/>
          </w:tcPr>
          <w:p w14:paraId="765D1C0C" w14:textId="319416B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142</w:t>
            </w:r>
          </w:p>
        </w:tc>
        <w:tc>
          <w:tcPr>
            <w:tcW w:w="1468" w:type="dxa"/>
            <w:tcBorders>
              <w:right w:val="single" w:sz="12" w:space="0" w:color="auto"/>
            </w:tcBorders>
            <w:vAlign w:val="bottom"/>
            <w:hideMark/>
          </w:tcPr>
          <w:p w14:paraId="6D09FD21" w14:textId="12871AE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287</w:t>
            </w:r>
          </w:p>
        </w:tc>
      </w:tr>
      <w:tr w:rsidR="00651F64" w:rsidRPr="00341542" w14:paraId="6298786F" w14:textId="77777777" w:rsidTr="00AC0133">
        <w:trPr>
          <w:trHeight w:val="320"/>
        </w:trPr>
        <w:tc>
          <w:tcPr>
            <w:tcW w:w="2061" w:type="dxa"/>
            <w:tcBorders>
              <w:left w:val="single" w:sz="12" w:space="0" w:color="auto"/>
              <w:right w:val="single" w:sz="12" w:space="0" w:color="auto"/>
            </w:tcBorders>
            <w:hideMark/>
          </w:tcPr>
          <w:p w14:paraId="59624157"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vAlign w:val="bottom"/>
            <w:hideMark/>
          </w:tcPr>
          <w:p w14:paraId="297192A7" w14:textId="0DE2E69F"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35</w:t>
            </w:r>
          </w:p>
        </w:tc>
        <w:tc>
          <w:tcPr>
            <w:tcW w:w="1468" w:type="dxa"/>
            <w:vAlign w:val="bottom"/>
            <w:hideMark/>
          </w:tcPr>
          <w:p w14:paraId="0513E7AA" w14:textId="5324141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c>
          <w:tcPr>
            <w:tcW w:w="1468" w:type="dxa"/>
            <w:vAlign w:val="bottom"/>
            <w:hideMark/>
          </w:tcPr>
          <w:p w14:paraId="67AB13D0" w14:textId="7FA0EB1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152</w:t>
            </w:r>
          </w:p>
        </w:tc>
        <w:tc>
          <w:tcPr>
            <w:tcW w:w="1468" w:type="dxa"/>
            <w:tcBorders>
              <w:right w:val="single" w:sz="12" w:space="0" w:color="auto"/>
            </w:tcBorders>
            <w:vAlign w:val="bottom"/>
            <w:hideMark/>
          </w:tcPr>
          <w:p w14:paraId="2923EF1A" w14:textId="44E5C2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307</w:t>
            </w:r>
          </w:p>
        </w:tc>
      </w:tr>
      <w:tr w:rsidR="00651F64" w:rsidRPr="00341542" w14:paraId="108AC318" w14:textId="77777777" w:rsidTr="00AC0133">
        <w:trPr>
          <w:trHeight w:val="320"/>
        </w:trPr>
        <w:tc>
          <w:tcPr>
            <w:tcW w:w="2061" w:type="dxa"/>
            <w:tcBorders>
              <w:left w:val="single" w:sz="12" w:space="0" w:color="auto"/>
              <w:right w:val="single" w:sz="12" w:space="0" w:color="auto"/>
            </w:tcBorders>
            <w:hideMark/>
          </w:tcPr>
          <w:p w14:paraId="0E5118D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vAlign w:val="bottom"/>
            <w:hideMark/>
          </w:tcPr>
          <w:p w14:paraId="583198E9" w14:textId="50996856" w:rsidR="00651F64" w:rsidRPr="00341542" w:rsidRDefault="00651F64" w:rsidP="007C6BDA">
            <w:pPr>
              <w:spacing w:line="360" w:lineRule="auto"/>
              <w:jc w:val="center"/>
              <w:rPr>
                <w:rFonts w:ascii="Arial" w:hAnsi="Arial" w:cs="Arial"/>
                <w:sz w:val="22"/>
                <w:szCs w:val="22"/>
              </w:rPr>
            </w:pPr>
            <w:r w:rsidRPr="00341542">
              <w:rPr>
                <w:rFonts w:ascii="Arial" w:hAnsi="Arial" w:cs="Arial"/>
                <w:color w:val="000000"/>
                <w:sz w:val="22"/>
                <w:szCs w:val="22"/>
              </w:rPr>
              <w:t>37</w:t>
            </w:r>
          </w:p>
        </w:tc>
        <w:tc>
          <w:tcPr>
            <w:tcW w:w="1468" w:type="dxa"/>
            <w:vAlign w:val="bottom"/>
            <w:hideMark/>
          </w:tcPr>
          <w:p w14:paraId="01C40913" w14:textId="1710AED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79</w:t>
            </w:r>
          </w:p>
        </w:tc>
        <w:tc>
          <w:tcPr>
            <w:tcW w:w="1468" w:type="dxa"/>
            <w:vAlign w:val="bottom"/>
            <w:hideMark/>
          </w:tcPr>
          <w:p w14:paraId="589CDCFE" w14:textId="0E5D701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162</w:t>
            </w:r>
          </w:p>
        </w:tc>
        <w:tc>
          <w:tcPr>
            <w:tcW w:w="1468" w:type="dxa"/>
            <w:tcBorders>
              <w:right w:val="single" w:sz="12" w:space="0" w:color="auto"/>
            </w:tcBorders>
            <w:vAlign w:val="bottom"/>
            <w:hideMark/>
          </w:tcPr>
          <w:p w14:paraId="14D6D3DF" w14:textId="2CE7CC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327</w:t>
            </w:r>
          </w:p>
        </w:tc>
      </w:tr>
      <w:tr w:rsidR="00651F64" w:rsidRPr="00341542" w14:paraId="5D2EDC82" w14:textId="77777777" w:rsidTr="00AC0133">
        <w:trPr>
          <w:trHeight w:val="320"/>
        </w:trPr>
        <w:tc>
          <w:tcPr>
            <w:tcW w:w="2061" w:type="dxa"/>
            <w:tcBorders>
              <w:left w:val="single" w:sz="12" w:space="0" w:color="auto"/>
              <w:bottom w:val="single" w:sz="12" w:space="0" w:color="auto"/>
              <w:right w:val="single" w:sz="12" w:space="0" w:color="auto"/>
            </w:tcBorders>
            <w:hideMark/>
          </w:tcPr>
          <w:p w14:paraId="366B223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vAlign w:val="bottom"/>
            <w:hideMark/>
          </w:tcPr>
          <w:p w14:paraId="470CA884" w14:textId="6DB86ED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40</w:t>
            </w:r>
          </w:p>
        </w:tc>
        <w:tc>
          <w:tcPr>
            <w:tcW w:w="1468" w:type="dxa"/>
            <w:tcBorders>
              <w:bottom w:val="single" w:sz="12" w:space="0" w:color="auto"/>
            </w:tcBorders>
            <w:vAlign w:val="bottom"/>
            <w:hideMark/>
          </w:tcPr>
          <w:p w14:paraId="4BA9B88D" w14:textId="734A117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84</w:t>
            </w:r>
          </w:p>
        </w:tc>
        <w:tc>
          <w:tcPr>
            <w:tcW w:w="1468" w:type="dxa"/>
            <w:tcBorders>
              <w:bottom w:val="single" w:sz="12" w:space="0" w:color="auto"/>
            </w:tcBorders>
            <w:vAlign w:val="bottom"/>
            <w:hideMark/>
          </w:tcPr>
          <w:p w14:paraId="4919E8F1" w14:textId="4746826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171</w:t>
            </w:r>
          </w:p>
        </w:tc>
        <w:tc>
          <w:tcPr>
            <w:tcW w:w="1468" w:type="dxa"/>
            <w:tcBorders>
              <w:bottom w:val="single" w:sz="12" w:space="0" w:color="auto"/>
              <w:right w:val="single" w:sz="12" w:space="0" w:color="auto"/>
            </w:tcBorders>
            <w:vAlign w:val="bottom"/>
            <w:hideMark/>
          </w:tcPr>
          <w:p w14:paraId="020A38BA" w14:textId="481F6C5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346</w:t>
            </w:r>
          </w:p>
        </w:tc>
      </w:tr>
    </w:tbl>
    <w:p w14:paraId="613838D9" w14:textId="5C135ABC" w:rsidR="00C704C5" w:rsidRPr="00341542" w:rsidRDefault="00C704C5" w:rsidP="00341542">
      <w:pPr>
        <w:spacing w:line="360" w:lineRule="auto"/>
        <w:jc w:val="both"/>
        <w:rPr>
          <w:rFonts w:ascii="Arial" w:hAnsi="Arial" w:cs="Arial"/>
          <w:sz w:val="22"/>
          <w:szCs w:val="22"/>
          <w:lang w:val="en-US"/>
        </w:rPr>
      </w:pPr>
    </w:p>
    <w:p w14:paraId="0C9D494C" w14:textId="77777777" w:rsidR="00C92F3F" w:rsidRDefault="00C92F3F" w:rsidP="00341542">
      <w:pPr>
        <w:spacing w:line="360" w:lineRule="auto"/>
        <w:jc w:val="both"/>
        <w:rPr>
          <w:rFonts w:ascii="Arial" w:hAnsi="Arial" w:cs="Arial"/>
          <w:sz w:val="22"/>
          <w:szCs w:val="22"/>
          <w:lang w:val="en-US"/>
        </w:rPr>
      </w:pPr>
    </w:p>
    <w:p w14:paraId="0911AAC6" w14:textId="77777777" w:rsidR="00C92F3F" w:rsidRDefault="00C92F3F" w:rsidP="00C92F3F">
      <w:pPr>
        <w:spacing w:line="360" w:lineRule="auto"/>
        <w:jc w:val="both"/>
        <w:rPr>
          <w:rFonts w:ascii="Arial" w:hAnsi="Arial" w:cs="Arial"/>
          <w:sz w:val="22"/>
          <w:szCs w:val="22"/>
          <w:lang w:val="en-US"/>
        </w:rPr>
      </w:pPr>
      <w:r>
        <w:rPr>
          <w:rFonts w:ascii="Arial" w:hAnsi="Arial" w:cs="Arial"/>
          <w:sz w:val="22"/>
          <w:szCs w:val="22"/>
          <w:lang w:val="en-US"/>
        </w:rPr>
        <w:t>Table 3</w:t>
      </w:r>
    </w:p>
    <w:p w14:paraId="05D13052" w14:textId="77777777" w:rsidR="00C92F3F" w:rsidRDefault="00C92F3F" w:rsidP="00C92F3F">
      <w:pPr>
        <w:spacing w:line="360" w:lineRule="auto"/>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3003"/>
        <w:gridCol w:w="3003"/>
        <w:gridCol w:w="3004"/>
      </w:tblGrid>
      <w:tr w:rsidR="00C92F3F" w14:paraId="4C88D71C" w14:textId="77777777" w:rsidTr="00B9488F">
        <w:tc>
          <w:tcPr>
            <w:tcW w:w="3003" w:type="dxa"/>
          </w:tcPr>
          <w:p w14:paraId="45376AB8" w14:textId="77777777" w:rsidR="00C92F3F" w:rsidRDefault="00C92F3F" w:rsidP="00B9488F">
            <w:pPr>
              <w:spacing w:line="360" w:lineRule="auto"/>
              <w:jc w:val="both"/>
              <w:rPr>
                <w:rFonts w:ascii="Arial" w:hAnsi="Arial" w:cs="Arial"/>
                <w:sz w:val="22"/>
                <w:szCs w:val="22"/>
                <w:lang w:val="en-US"/>
              </w:rPr>
            </w:pPr>
          </w:p>
        </w:tc>
        <w:tc>
          <w:tcPr>
            <w:tcW w:w="3003" w:type="dxa"/>
          </w:tcPr>
          <w:p w14:paraId="7A05DFC5" w14:textId="77777777" w:rsidR="00C92F3F" w:rsidRDefault="00C92F3F" w:rsidP="00B9488F">
            <w:pPr>
              <w:spacing w:line="360" w:lineRule="auto"/>
              <w:jc w:val="both"/>
              <w:rPr>
                <w:rFonts w:ascii="Arial" w:hAnsi="Arial" w:cs="Arial"/>
                <w:sz w:val="22"/>
                <w:szCs w:val="22"/>
                <w:lang w:val="en-US"/>
              </w:rPr>
            </w:pPr>
          </w:p>
        </w:tc>
        <w:tc>
          <w:tcPr>
            <w:tcW w:w="3004" w:type="dxa"/>
          </w:tcPr>
          <w:p w14:paraId="4E667AFB"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Example</w:t>
            </w:r>
          </w:p>
        </w:tc>
      </w:tr>
      <w:tr w:rsidR="00C92F3F" w14:paraId="36BFFFF8" w14:textId="77777777" w:rsidTr="00B9488F">
        <w:tc>
          <w:tcPr>
            <w:tcW w:w="3003" w:type="dxa"/>
          </w:tcPr>
          <w:p w14:paraId="38B1248A"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Targeted group size</w:t>
            </w:r>
          </w:p>
        </w:tc>
        <w:tc>
          <w:tcPr>
            <w:tcW w:w="3003" w:type="dxa"/>
          </w:tcPr>
          <w:p w14:paraId="7ED39407"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A</w:t>
            </w:r>
          </w:p>
        </w:tc>
        <w:tc>
          <w:tcPr>
            <w:tcW w:w="3004" w:type="dxa"/>
          </w:tcPr>
          <w:p w14:paraId="15E2BED7"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10</w:t>
            </w:r>
          </w:p>
        </w:tc>
      </w:tr>
      <w:tr w:rsidR="00C92F3F" w14:paraId="7AFFE30F" w14:textId="77777777" w:rsidTr="00B9488F">
        <w:tc>
          <w:tcPr>
            <w:tcW w:w="3003" w:type="dxa"/>
          </w:tcPr>
          <w:p w14:paraId="7ECB99F7"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Probability according to Mendel</w:t>
            </w:r>
          </w:p>
        </w:tc>
        <w:tc>
          <w:tcPr>
            <w:tcW w:w="3003" w:type="dxa"/>
          </w:tcPr>
          <w:p w14:paraId="63DEA6DE"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B</w:t>
            </w:r>
          </w:p>
        </w:tc>
        <w:tc>
          <w:tcPr>
            <w:tcW w:w="3004" w:type="dxa"/>
          </w:tcPr>
          <w:p w14:paraId="6FB48284"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0.125</w:t>
            </w:r>
          </w:p>
        </w:tc>
      </w:tr>
      <w:tr w:rsidR="00C92F3F" w14:paraId="54BD711C" w14:textId="77777777" w:rsidTr="00B9488F">
        <w:tc>
          <w:tcPr>
            <w:tcW w:w="3003" w:type="dxa"/>
          </w:tcPr>
          <w:p w14:paraId="45B69FE0"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Animals required to be born according to Mendel</w:t>
            </w:r>
          </w:p>
        </w:tc>
        <w:tc>
          <w:tcPr>
            <w:tcW w:w="3003" w:type="dxa"/>
          </w:tcPr>
          <w:p w14:paraId="0A201DBC"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C = A / B</w:t>
            </w:r>
          </w:p>
        </w:tc>
        <w:tc>
          <w:tcPr>
            <w:tcW w:w="3004" w:type="dxa"/>
          </w:tcPr>
          <w:p w14:paraId="0D21621C"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80</w:t>
            </w:r>
          </w:p>
        </w:tc>
      </w:tr>
      <w:tr w:rsidR="00C92F3F" w14:paraId="5F4230A3" w14:textId="77777777" w:rsidTr="00B9488F">
        <w:tc>
          <w:tcPr>
            <w:tcW w:w="3003" w:type="dxa"/>
          </w:tcPr>
          <w:p w14:paraId="02A92E12"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lastRenderedPageBreak/>
              <w:t>Animals required to be born according to table 1</w:t>
            </w:r>
          </w:p>
        </w:tc>
        <w:tc>
          <w:tcPr>
            <w:tcW w:w="3003" w:type="dxa"/>
          </w:tcPr>
          <w:p w14:paraId="2F59156C"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D</w:t>
            </w:r>
          </w:p>
        </w:tc>
        <w:tc>
          <w:tcPr>
            <w:tcW w:w="3004" w:type="dxa"/>
          </w:tcPr>
          <w:p w14:paraId="0797A283"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111</w:t>
            </w:r>
          </w:p>
        </w:tc>
      </w:tr>
      <w:tr w:rsidR="00C92F3F" w14:paraId="141E3D67" w14:textId="77777777" w:rsidTr="00B9488F">
        <w:tc>
          <w:tcPr>
            <w:tcW w:w="3003" w:type="dxa"/>
          </w:tcPr>
          <w:p w14:paraId="0950CE23" w14:textId="257F14BC"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PI (production index)</w:t>
            </w:r>
          </w:p>
        </w:tc>
        <w:tc>
          <w:tcPr>
            <w:tcW w:w="3003" w:type="dxa"/>
          </w:tcPr>
          <w:p w14:paraId="7C00BDEC"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E</w:t>
            </w:r>
          </w:p>
        </w:tc>
        <w:tc>
          <w:tcPr>
            <w:tcW w:w="3004" w:type="dxa"/>
          </w:tcPr>
          <w:p w14:paraId="43830331"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0.5</w:t>
            </w:r>
          </w:p>
        </w:tc>
      </w:tr>
      <w:tr w:rsidR="00387AA8" w14:paraId="6BAE3903" w14:textId="77777777" w:rsidTr="00B9488F">
        <w:tc>
          <w:tcPr>
            <w:tcW w:w="3003" w:type="dxa"/>
          </w:tcPr>
          <w:p w14:paraId="2B6035F9" w14:textId="7873A862" w:rsidR="00387AA8" w:rsidRDefault="00387AA8" w:rsidP="00B9488F">
            <w:pPr>
              <w:spacing w:line="360" w:lineRule="auto"/>
              <w:jc w:val="both"/>
              <w:rPr>
                <w:rFonts w:ascii="Arial" w:hAnsi="Arial" w:cs="Arial"/>
                <w:sz w:val="22"/>
                <w:szCs w:val="22"/>
                <w:lang w:val="en-US"/>
              </w:rPr>
            </w:pPr>
            <w:r>
              <w:rPr>
                <w:rFonts w:ascii="Arial" w:hAnsi="Arial" w:cs="Arial"/>
                <w:sz w:val="22"/>
                <w:szCs w:val="22"/>
                <w:lang w:val="en-US"/>
              </w:rPr>
              <w:t>Adjustment factor for timed breeding (versus continuous)</w:t>
            </w:r>
          </w:p>
        </w:tc>
        <w:tc>
          <w:tcPr>
            <w:tcW w:w="3003" w:type="dxa"/>
          </w:tcPr>
          <w:p w14:paraId="2503678D" w14:textId="10276B8B" w:rsidR="00387AA8" w:rsidRDefault="00387AA8" w:rsidP="00B9488F">
            <w:pPr>
              <w:spacing w:line="360" w:lineRule="auto"/>
              <w:jc w:val="both"/>
              <w:rPr>
                <w:rFonts w:ascii="Arial" w:hAnsi="Arial" w:cs="Arial"/>
                <w:sz w:val="22"/>
                <w:szCs w:val="22"/>
                <w:lang w:val="en-US"/>
              </w:rPr>
            </w:pPr>
            <w:r>
              <w:rPr>
                <w:rFonts w:ascii="Arial" w:hAnsi="Arial" w:cs="Arial"/>
                <w:sz w:val="22"/>
                <w:szCs w:val="22"/>
                <w:lang w:val="en-US"/>
              </w:rPr>
              <w:t>F</w:t>
            </w:r>
          </w:p>
        </w:tc>
        <w:tc>
          <w:tcPr>
            <w:tcW w:w="3004" w:type="dxa"/>
          </w:tcPr>
          <w:p w14:paraId="0EA85AC0" w14:textId="53557AAD" w:rsidR="00387AA8" w:rsidDel="00387AA8" w:rsidRDefault="00387AA8" w:rsidP="00B9488F">
            <w:pPr>
              <w:spacing w:line="360" w:lineRule="auto"/>
              <w:jc w:val="both"/>
              <w:rPr>
                <w:rFonts w:ascii="Arial" w:hAnsi="Arial" w:cs="Arial"/>
                <w:sz w:val="22"/>
                <w:szCs w:val="22"/>
                <w:lang w:val="en-US"/>
              </w:rPr>
            </w:pPr>
            <w:r>
              <w:rPr>
                <w:rFonts w:ascii="Arial" w:hAnsi="Arial" w:cs="Arial"/>
                <w:sz w:val="22"/>
                <w:szCs w:val="22"/>
                <w:lang w:val="en-US"/>
              </w:rPr>
              <w:t>3</w:t>
            </w:r>
          </w:p>
        </w:tc>
      </w:tr>
      <w:tr w:rsidR="00387AA8" w14:paraId="31ABEDC5" w14:textId="77777777" w:rsidTr="00B9488F">
        <w:tc>
          <w:tcPr>
            <w:tcW w:w="3003" w:type="dxa"/>
          </w:tcPr>
          <w:p w14:paraId="4F8ACCD8" w14:textId="6EE8D935" w:rsidR="00387AA8" w:rsidRDefault="00387AA8" w:rsidP="00B9488F">
            <w:pPr>
              <w:spacing w:line="360" w:lineRule="auto"/>
              <w:jc w:val="both"/>
              <w:rPr>
                <w:rFonts w:ascii="Arial" w:hAnsi="Arial" w:cs="Arial"/>
                <w:sz w:val="22"/>
                <w:szCs w:val="22"/>
                <w:lang w:val="en-US"/>
              </w:rPr>
            </w:pPr>
            <w:r>
              <w:rPr>
                <w:rFonts w:ascii="Arial" w:hAnsi="Arial" w:cs="Arial"/>
                <w:sz w:val="22"/>
                <w:szCs w:val="22"/>
                <w:lang w:val="en-US"/>
              </w:rPr>
              <w:t>Adjusted PI</w:t>
            </w:r>
          </w:p>
        </w:tc>
        <w:tc>
          <w:tcPr>
            <w:tcW w:w="3003" w:type="dxa"/>
          </w:tcPr>
          <w:p w14:paraId="1AE16638" w14:textId="1178CC42" w:rsidR="00387AA8" w:rsidDel="00387AA8" w:rsidRDefault="00387AA8" w:rsidP="00B9488F">
            <w:pPr>
              <w:spacing w:line="360" w:lineRule="auto"/>
              <w:jc w:val="both"/>
              <w:rPr>
                <w:rFonts w:ascii="Arial" w:hAnsi="Arial" w:cs="Arial"/>
                <w:sz w:val="22"/>
                <w:szCs w:val="22"/>
                <w:lang w:val="en-US"/>
              </w:rPr>
            </w:pPr>
            <w:r>
              <w:rPr>
                <w:rFonts w:ascii="Arial" w:hAnsi="Arial" w:cs="Arial"/>
                <w:sz w:val="22"/>
                <w:szCs w:val="22"/>
                <w:lang w:val="en-US"/>
              </w:rPr>
              <w:t>G = F*E</w:t>
            </w:r>
          </w:p>
        </w:tc>
        <w:tc>
          <w:tcPr>
            <w:tcW w:w="3004" w:type="dxa"/>
          </w:tcPr>
          <w:p w14:paraId="541B2D76" w14:textId="10102994" w:rsidR="00387AA8" w:rsidDel="00387AA8" w:rsidRDefault="00387AA8" w:rsidP="00B9488F">
            <w:pPr>
              <w:spacing w:line="360" w:lineRule="auto"/>
              <w:jc w:val="both"/>
              <w:rPr>
                <w:rFonts w:ascii="Arial" w:hAnsi="Arial" w:cs="Arial"/>
                <w:sz w:val="22"/>
                <w:szCs w:val="22"/>
                <w:lang w:val="en-US"/>
              </w:rPr>
            </w:pPr>
            <w:r>
              <w:rPr>
                <w:rFonts w:ascii="Arial" w:hAnsi="Arial" w:cs="Arial"/>
                <w:sz w:val="22"/>
                <w:szCs w:val="22"/>
                <w:lang w:val="en-US"/>
              </w:rPr>
              <w:t>1.5</w:t>
            </w:r>
          </w:p>
        </w:tc>
      </w:tr>
      <w:tr w:rsidR="00C92F3F" w14:paraId="2089673E" w14:textId="77777777" w:rsidTr="00B9488F">
        <w:tc>
          <w:tcPr>
            <w:tcW w:w="3003" w:type="dxa"/>
          </w:tcPr>
          <w:p w14:paraId="672660A6" w14:textId="77777777"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Age range for experiment</w:t>
            </w:r>
          </w:p>
        </w:tc>
        <w:tc>
          <w:tcPr>
            <w:tcW w:w="3003" w:type="dxa"/>
          </w:tcPr>
          <w:p w14:paraId="46569E0A" w14:textId="30E77884" w:rsidR="00C92F3F" w:rsidRDefault="00387AA8" w:rsidP="00B9488F">
            <w:pPr>
              <w:spacing w:line="360" w:lineRule="auto"/>
              <w:jc w:val="both"/>
              <w:rPr>
                <w:rFonts w:ascii="Arial" w:hAnsi="Arial" w:cs="Arial"/>
                <w:sz w:val="22"/>
                <w:szCs w:val="22"/>
                <w:lang w:val="en-US"/>
              </w:rPr>
            </w:pPr>
            <w:r>
              <w:rPr>
                <w:rFonts w:ascii="Arial" w:hAnsi="Arial" w:cs="Arial"/>
                <w:sz w:val="22"/>
                <w:szCs w:val="22"/>
                <w:lang w:val="en-US"/>
              </w:rPr>
              <w:t>H</w:t>
            </w:r>
          </w:p>
        </w:tc>
        <w:tc>
          <w:tcPr>
            <w:tcW w:w="3004" w:type="dxa"/>
          </w:tcPr>
          <w:p w14:paraId="03F9C864" w14:textId="3B0735BF" w:rsidR="00C92F3F" w:rsidRDefault="00387AA8" w:rsidP="00B9488F">
            <w:pPr>
              <w:spacing w:line="360" w:lineRule="auto"/>
              <w:jc w:val="both"/>
              <w:rPr>
                <w:rFonts w:ascii="Arial" w:hAnsi="Arial" w:cs="Arial"/>
                <w:sz w:val="22"/>
                <w:szCs w:val="22"/>
                <w:lang w:val="en-US"/>
              </w:rPr>
            </w:pPr>
            <w:r>
              <w:rPr>
                <w:rFonts w:ascii="Arial" w:hAnsi="Arial" w:cs="Arial"/>
                <w:sz w:val="22"/>
                <w:szCs w:val="22"/>
                <w:lang w:val="en-US"/>
              </w:rPr>
              <w:t xml:space="preserve">2 </w:t>
            </w:r>
            <w:r w:rsidR="00C92F3F">
              <w:rPr>
                <w:rFonts w:ascii="Arial" w:hAnsi="Arial" w:cs="Arial"/>
                <w:sz w:val="22"/>
                <w:szCs w:val="22"/>
                <w:lang w:val="en-US"/>
              </w:rPr>
              <w:t>weeks</w:t>
            </w:r>
          </w:p>
        </w:tc>
      </w:tr>
      <w:tr w:rsidR="00C92F3F" w14:paraId="78F62DE3" w14:textId="77777777" w:rsidTr="00B9488F">
        <w:tc>
          <w:tcPr>
            <w:tcW w:w="3003" w:type="dxa"/>
          </w:tcPr>
          <w:p w14:paraId="524A70DE" w14:textId="1ACA5BB8" w:rsidR="00C92F3F" w:rsidRDefault="00C92F3F" w:rsidP="00B9488F">
            <w:pPr>
              <w:spacing w:line="360" w:lineRule="auto"/>
              <w:jc w:val="both"/>
              <w:rPr>
                <w:rFonts w:ascii="Arial" w:hAnsi="Arial" w:cs="Arial"/>
                <w:sz w:val="22"/>
                <w:szCs w:val="22"/>
                <w:lang w:val="en-US"/>
              </w:rPr>
            </w:pPr>
            <w:r>
              <w:rPr>
                <w:rFonts w:ascii="Arial" w:hAnsi="Arial" w:cs="Arial"/>
                <w:sz w:val="22"/>
                <w:szCs w:val="22"/>
                <w:lang w:val="en-US"/>
              </w:rPr>
              <w:t xml:space="preserve">Number of females required for </w:t>
            </w:r>
            <w:r w:rsidR="00F86E5D">
              <w:rPr>
                <w:rFonts w:ascii="Arial" w:hAnsi="Arial" w:cs="Arial"/>
                <w:sz w:val="22"/>
                <w:szCs w:val="22"/>
                <w:lang w:val="en-US"/>
              </w:rPr>
              <w:t>obtaining experimental animals</w:t>
            </w:r>
          </w:p>
        </w:tc>
        <w:tc>
          <w:tcPr>
            <w:tcW w:w="3003" w:type="dxa"/>
          </w:tcPr>
          <w:p w14:paraId="0CD8C919" w14:textId="56C6762A" w:rsidR="00C92F3F" w:rsidRDefault="006A7E6E" w:rsidP="00B9488F">
            <w:pPr>
              <w:spacing w:line="360" w:lineRule="auto"/>
              <w:jc w:val="both"/>
              <w:rPr>
                <w:rFonts w:ascii="Arial" w:hAnsi="Arial" w:cs="Arial"/>
                <w:sz w:val="22"/>
                <w:szCs w:val="22"/>
                <w:lang w:val="en-US"/>
              </w:rPr>
            </w:pPr>
            <w:r>
              <w:rPr>
                <w:rFonts w:ascii="Arial" w:hAnsi="Arial" w:cs="Arial"/>
                <w:sz w:val="22"/>
                <w:szCs w:val="22"/>
                <w:lang w:val="en-US"/>
              </w:rPr>
              <w:t>(D/</w:t>
            </w:r>
            <w:r w:rsidR="00387AA8">
              <w:rPr>
                <w:rFonts w:ascii="Arial" w:hAnsi="Arial" w:cs="Arial"/>
                <w:sz w:val="22"/>
                <w:szCs w:val="22"/>
                <w:lang w:val="en-US"/>
              </w:rPr>
              <w:t>G</w:t>
            </w:r>
            <w:r>
              <w:rPr>
                <w:rFonts w:ascii="Arial" w:hAnsi="Arial" w:cs="Arial"/>
                <w:sz w:val="22"/>
                <w:szCs w:val="22"/>
                <w:lang w:val="en-US"/>
              </w:rPr>
              <w:t>)/</w:t>
            </w:r>
            <w:r w:rsidR="00387AA8">
              <w:rPr>
                <w:rFonts w:ascii="Arial" w:hAnsi="Arial" w:cs="Arial"/>
                <w:sz w:val="22"/>
                <w:szCs w:val="22"/>
                <w:lang w:val="en-US"/>
              </w:rPr>
              <w:t>H</w:t>
            </w:r>
          </w:p>
        </w:tc>
        <w:tc>
          <w:tcPr>
            <w:tcW w:w="3004" w:type="dxa"/>
          </w:tcPr>
          <w:p w14:paraId="73A76C64" w14:textId="16B0099E" w:rsidR="00C92F3F" w:rsidRDefault="00387AA8" w:rsidP="00B9488F">
            <w:pPr>
              <w:spacing w:line="360" w:lineRule="auto"/>
              <w:jc w:val="both"/>
              <w:rPr>
                <w:rFonts w:ascii="Arial" w:hAnsi="Arial" w:cs="Arial"/>
                <w:sz w:val="22"/>
                <w:szCs w:val="22"/>
                <w:lang w:val="en-US"/>
              </w:rPr>
            </w:pPr>
            <w:r>
              <w:rPr>
                <w:rFonts w:ascii="Arial" w:hAnsi="Arial" w:cs="Arial"/>
                <w:sz w:val="22"/>
                <w:szCs w:val="22"/>
                <w:lang w:val="en-US"/>
              </w:rPr>
              <w:t>37</w:t>
            </w:r>
          </w:p>
        </w:tc>
      </w:tr>
    </w:tbl>
    <w:p w14:paraId="174B5D85" w14:textId="28440EFE" w:rsidR="00C92F3F" w:rsidRDefault="00C92F3F" w:rsidP="00C92F3F">
      <w:pPr>
        <w:spacing w:line="360" w:lineRule="auto"/>
        <w:jc w:val="both"/>
        <w:rPr>
          <w:rFonts w:ascii="Arial" w:hAnsi="Arial" w:cs="Arial"/>
          <w:sz w:val="22"/>
          <w:szCs w:val="22"/>
          <w:lang w:val="en-US"/>
        </w:rPr>
      </w:pPr>
    </w:p>
    <w:p w14:paraId="55FFFDDD" w14:textId="58BAEE16" w:rsidR="00266AC2" w:rsidRDefault="00266AC2" w:rsidP="00C92F3F">
      <w:pPr>
        <w:spacing w:line="360" w:lineRule="auto"/>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3003"/>
        <w:gridCol w:w="3003"/>
        <w:gridCol w:w="3004"/>
      </w:tblGrid>
      <w:tr w:rsidR="00B25A3E" w14:paraId="2A7F151D" w14:textId="77777777" w:rsidTr="00FB1360">
        <w:tc>
          <w:tcPr>
            <w:tcW w:w="3003" w:type="dxa"/>
          </w:tcPr>
          <w:p w14:paraId="7B4E5F4F" w14:textId="77777777" w:rsidR="00B25A3E" w:rsidRDefault="00B25A3E" w:rsidP="00B25A3E">
            <w:pPr>
              <w:spacing w:line="360" w:lineRule="auto"/>
              <w:jc w:val="both"/>
              <w:rPr>
                <w:rFonts w:ascii="Arial" w:hAnsi="Arial" w:cs="Arial"/>
                <w:sz w:val="22"/>
                <w:szCs w:val="22"/>
                <w:lang w:val="en-US"/>
              </w:rPr>
            </w:pPr>
          </w:p>
        </w:tc>
        <w:tc>
          <w:tcPr>
            <w:tcW w:w="3003" w:type="dxa"/>
          </w:tcPr>
          <w:p w14:paraId="08AB551C" w14:textId="77777777" w:rsidR="00B25A3E" w:rsidRDefault="00B25A3E" w:rsidP="00B25A3E">
            <w:pPr>
              <w:spacing w:line="360" w:lineRule="auto"/>
              <w:jc w:val="both"/>
              <w:rPr>
                <w:rFonts w:ascii="Arial" w:hAnsi="Arial" w:cs="Arial"/>
                <w:sz w:val="22"/>
                <w:szCs w:val="22"/>
                <w:lang w:val="en-US"/>
              </w:rPr>
            </w:pPr>
          </w:p>
        </w:tc>
        <w:tc>
          <w:tcPr>
            <w:tcW w:w="3004" w:type="dxa"/>
          </w:tcPr>
          <w:p w14:paraId="2FECCCF1" w14:textId="3F582368"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Example</w:t>
            </w:r>
          </w:p>
        </w:tc>
      </w:tr>
      <w:tr w:rsidR="00B25A3E" w14:paraId="09D3B8D4" w14:textId="77777777" w:rsidTr="00FB1360">
        <w:tc>
          <w:tcPr>
            <w:tcW w:w="3003" w:type="dxa"/>
          </w:tcPr>
          <w:p w14:paraId="6859D206" w14:textId="4C074F8A"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Targeted group size</w:t>
            </w:r>
          </w:p>
        </w:tc>
        <w:tc>
          <w:tcPr>
            <w:tcW w:w="3003" w:type="dxa"/>
          </w:tcPr>
          <w:p w14:paraId="58DB1DE0" w14:textId="76ED85F9"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A</w:t>
            </w:r>
          </w:p>
        </w:tc>
        <w:tc>
          <w:tcPr>
            <w:tcW w:w="3004" w:type="dxa"/>
          </w:tcPr>
          <w:p w14:paraId="6915F137" w14:textId="69E7AE8E"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10</w:t>
            </w:r>
          </w:p>
        </w:tc>
      </w:tr>
      <w:tr w:rsidR="00B25A3E" w14:paraId="6A6EFBAA" w14:textId="77777777" w:rsidTr="00FB1360">
        <w:tc>
          <w:tcPr>
            <w:tcW w:w="3003" w:type="dxa"/>
          </w:tcPr>
          <w:p w14:paraId="1A665B6F" w14:textId="4907D586"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Probability according to Mendel</w:t>
            </w:r>
          </w:p>
        </w:tc>
        <w:tc>
          <w:tcPr>
            <w:tcW w:w="3003" w:type="dxa"/>
          </w:tcPr>
          <w:p w14:paraId="63CE7090" w14:textId="657EBFB7"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B</w:t>
            </w:r>
          </w:p>
        </w:tc>
        <w:tc>
          <w:tcPr>
            <w:tcW w:w="3004" w:type="dxa"/>
          </w:tcPr>
          <w:p w14:paraId="01C129D8" w14:textId="3D4B5F69"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0.125</w:t>
            </w:r>
          </w:p>
        </w:tc>
      </w:tr>
      <w:tr w:rsidR="00B25A3E" w14:paraId="118D451A" w14:textId="77777777" w:rsidTr="00FB1360">
        <w:tc>
          <w:tcPr>
            <w:tcW w:w="3003" w:type="dxa"/>
          </w:tcPr>
          <w:p w14:paraId="3EB98B71" w14:textId="138363DD"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Animals required to be born according to Mendel</w:t>
            </w:r>
          </w:p>
        </w:tc>
        <w:tc>
          <w:tcPr>
            <w:tcW w:w="3003" w:type="dxa"/>
          </w:tcPr>
          <w:p w14:paraId="6F2740FE" w14:textId="759C2373"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C = A / B</w:t>
            </w:r>
          </w:p>
        </w:tc>
        <w:tc>
          <w:tcPr>
            <w:tcW w:w="3004" w:type="dxa"/>
          </w:tcPr>
          <w:p w14:paraId="4FF55366" w14:textId="2CB774FF"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80</w:t>
            </w:r>
          </w:p>
        </w:tc>
      </w:tr>
      <w:tr w:rsidR="00B25A3E" w14:paraId="4C55CDFC" w14:textId="77777777" w:rsidTr="00FB1360">
        <w:tc>
          <w:tcPr>
            <w:tcW w:w="3003" w:type="dxa"/>
          </w:tcPr>
          <w:p w14:paraId="73A0B023" w14:textId="29D9B393"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Animals required to be born according to table 1</w:t>
            </w:r>
          </w:p>
        </w:tc>
        <w:tc>
          <w:tcPr>
            <w:tcW w:w="3003" w:type="dxa"/>
          </w:tcPr>
          <w:p w14:paraId="769229AB" w14:textId="43C400A6"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D</w:t>
            </w:r>
          </w:p>
        </w:tc>
        <w:tc>
          <w:tcPr>
            <w:tcW w:w="3004" w:type="dxa"/>
          </w:tcPr>
          <w:p w14:paraId="6055882B" w14:textId="78194833"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111</w:t>
            </w:r>
          </w:p>
        </w:tc>
      </w:tr>
      <w:tr w:rsidR="00B25A3E" w14:paraId="1DD7F612" w14:textId="77777777" w:rsidTr="00FB1360">
        <w:tc>
          <w:tcPr>
            <w:tcW w:w="3003" w:type="dxa"/>
          </w:tcPr>
          <w:p w14:paraId="061A4621" w14:textId="774B5332"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GB"/>
              </w:rPr>
              <w:t>average effective litter size</w:t>
            </w:r>
          </w:p>
        </w:tc>
        <w:tc>
          <w:tcPr>
            <w:tcW w:w="3003" w:type="dxa"/>
          </w:tcPr>
          <w:p w14:paraId="39012573" w14:textId="0D110B2C"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US"/>
              </w:rPr>
              <w:t>F</w:t>
            </w:r>
          </w:p>
        </w:tc>
        <w:tc>
          <w:tcPr>
            <w:tcW w:w="3004" w:type="dxa"/>
          </w:tcPr>
          <w:p w14:paraId="7C066EDC" w14:textId="02C7BF63" w:rsidR="00B25A3E" w:rsidDel="00387AA8" w:rsidRDefault="00B25A3E" w:rsidP="00B25A3E">
            <w:pPr>
              <w:spacing w:line="360" w:lineRule="auto"/>
              <w:jc w:val="both"/>
              <w:rPr>
                <w:rFonts w:ascii="Arial" w:hAnsi="Arial" w:cs="Arial"/>
                <w:sz w:val="22"/>
                <w:szCs w:val="22"/>
                <w:lang w:val="en-US"/>
              </w:rPr>
            </w:pPr>
            <w:commentRangeStart w:id="38"/>
            <w:r>
              <w:rPr>
                <w:rFonts w:ascii="Arial" w:hAnsi="Arial" w:cs="Arial"/>
                <w:sz w:val="22"/>
                <w:szCs w:val="22"/>
                <w:lang w:val="en-US"/>
              </w:rPr>
              <w:t>7</w:t>
            </w:r>
            <w:commentRangeEnd w:id="38"/>
            <w:r w:rsidR="00050A2A">
              <w:rPr>
                <w:rStyle w:val="CommentReference"/>
              </w:rPr>
              <w:commentReference w:id="38"/>
            </w:r>
          </w:p>
        </w:tc>
      </w:tr>
      <w:tr w:rsidR="00B25A3E" w14:paraId="74521FA3" w14:textId="77777777" w:rsidTr="00FB1360">
        <w:tc>
          <w:tcPr>
            <w:tcW w:w="3003" w:type="dxa"/>
          </w:tcPr>
          <w:p w14:paraId="0107C5AB" w14:textId="2A77DE46" w:rsidR="00B25A3E" w:rsidRDefault="00B25A3E" w:rsidP="00B25A3E">
            <w:pPr>
              <w:spacing w:line="360" w:lineRule="auto"/>
              <w:jc w:val="both"/>
              <w:rPr>
                <w:rFonts w:ascii="Arial" w:hAnsi="Arial" w:cs="Arial"/>
                <w:sz w:val="22"/>
                <w:szCs w:val="22"/>
                <w:lang w:val="en-US"/>
              </w:rPr>
            </w:pPr>
            <w:r>
              <w:rPr>
                <w:rFonts w:ascii="Arial" w:hAnsi="Arial" w:cs="Arial"/>
                <w:sz w:val="22"/>
                <w:szCs w:val="22"/>
                <w:lang w:val="en-GB"/>
              </w:rPr>
              <w:t>percentage of effective fertility</w:t>
            </w:r>
          </w:p>
        </w:tc>
        <w:tc>
          <w:tcPr>
            <w:tcW w:w="3003" w:type="dxa"/>
          </w:tcPr>
          <w:p w14:paraId="2236DC48" w14:textId="5E4FB9AC" w:rsidR="00B25A3E" w:rsidDel="00387AA8" w:rsidRDefault="00B25A3E" w:rsidP="00B25A3E">
            <w:pPr>
              <w:spacing w:line="360" w:lineRule="auto"/>
              <w:jc w:val="both"/>
              <w:rPr>
                <w:rFonts w:ascii="Arial" w:hAnsi="Arial" w:cs="Arial"/>
                <w:sz w:val="22"/>
                <w:szCs w:val="22"/>
                <w:lang w:val="en-US"/>
              </w:rPr>
            </w:pPr>
            <w:r>
              <w:rPr>
                <w:rFonts w:ascii="Arial" w:hAnsi="Arial" w:cs="Arial"/>
                <w:sz w:val="22"/>
                <w:szCs w:val="22"/>
                <w:lang w:val="en-US"/>
              </w:rPr>
              <w:t>G</w:t>
            </w:r>
          </w:p>
        </w:tc>
        <w:tc>
          <w:tcPr>
            <w:tcW w:w="3004" w:type="dxa"/>
          </w:tcPr>
          <w:p w14:paraId="1C504D31" w14:textId="77777777" w:rsidR="00050A2A" w:rsidRDefault="00B25A3E" w:rsidP="00050A2A">
            <w:r>
              <w:rPr>
                <w:rFonts w:ascii="Arial" w:hAnsi="Arial" w:cs="Arial"/>
                <w:sz w:val="22"/>
                <w:szCs w:val="22"/>
                <w:lang w:val="en-US"/>
              </w:rPr>
              <w:t>84</w:t>
            </w:r>
            <w:r w:rsidR="00050A2A">
              <w:rPr>
                <w:rFonts w:ascii="Arial" w:hAnsi="Arial" w:cs="Arial"/>
                <w:sz w:val="22"/>
                <w:szCs w:val="22"/>
                <w:lang w:val="en-US"/>
              </w:rPr>
              <w:t xml:space="preserve">% </w:t>
            </w:r>
            <w:commentRangeStart w:id="39"/>
            <w:r w:rsidR="00050A2A">
              <w:fldChar w:fldCharType="begin"/>
            </w:r>
            <w:r w:rsidR="00050A2A">
              <w:instrText xml:space="preserve"> HYPERLINK "http://www.informatics.jax.org/silver/references.shtml" \l "Green6" \t "_blank" </w:instrText>
            </w:r>
            <w:r w:rsidR="00050A2A">
              <w:fldChar w:fldCharType="separate"/>
            </w:r>
            <w:r w:rsidR="00050A2A">
              <w:rPr>
                <w:rStyle w:val="Hyperlink"/>
              </w:rPr>
              <w:t>Green and Witham, 1991</w:t>
            </w:r>
            <w:r w:rsidR="00050A2A">
              <w:fldChar w:fldCharType="end"/>
            </w:r>
            <w:commentRangeEnd w:id="39"/>
            <w:r w:rsidR="00050A2A">
              <w:rPr>
                <w:rStyle w:val="CommentReference"/>
              </w:rPr>
              <w:commentReference w:id="39"/>
            </w:r>
          </w:p>
          <w:p w14:paraId="2DAD819D" w14:textId="4FAE124A" w:rsidR="00B25A3E" w:rsidDel="00387AA8" w:rsidRDefault="00B25A3E" w:rsidP="00B25A3E">
            <w:pPr>
              <w:spacing w:line="360" w:lineRule="auto"/>
              <w:jc w:val="both"/>
              <w:rPr>
                <w:rFonts w:ascii="Arial" w:hAnsi="Arial" w:cs="Arial"/>
                <w:sz w:val="22"/>
                <w:szCs w:val="22"/>
                <w:lang w:val="en-US"/>
              </w:rPr>
            </w:pPr>
          </w:p>
        </w:tc>
      </w:tr>
      <w:tr w:rsidR="00B25A3E" w14:paraId="0D441C06" w14:textId="77777777" w:rsidTr="00FB1360">
        <w:tc>
          <w:tcPr>
            <w:tcW w:w="3003" w:type="dxa"/>
          </w:tcPr>
          <w:p w14:paraId="0D94B03C" w14:textId="703D611F" w:rsidR="00B25A3E" w:rsidRDefault="00B25A3E" w:rsidP="00FB1360">
            <w:pPr>
              <w:spacing w:line="360" w:lineRule="auto"/>
              <w:jc w:val="both"/>
              <w:rPr>
                <w:rFonts w:ascii="Arial" w:hAnsi="Arial" w:cs="Arial"/>
                <w:sz w:val="22"/>
                <w:szCs w:val="22"/>
                <w:lang w:val="en-US"/>
              </w:rPr>
            </w:pPr>
            <w:r>
              <w:rPr>
                <w:rFonts w:ascii="Arial" w:hAnsi="Arial" w:cs="Arial"/>
                <w:sz w:val="22"/>
                <w:szCs w:val="22"/>
                <w:lang w:val="en-US"/>
              </w:rPr>
              <w:t xml:space="preserve">No of </w:t>
            </w:r>
            <w:r w:rsidR="00050A2A">
              <w:rPr>
                <w:rFonts w:ascii="Arial" w:hAnsi="Arial" w:cs="Arial"/>
                <w:sz w:val="22"/>
                <w:szCs w:val="22"/>
                <w:lang w:val="en-US"/>
              </w:rPr>
              <w:t>litters</w:t>
            </w:r>
            <w:r>
              <w:rPr>
                <w:rFonts w:ascii="Arial" w:hAnsi="Arial" w:cs="Arial"/>
                <w:sz w:val="22"/>
                <w:szCs w:val="22"/>
                <w:lang w:val="en-US"/>
              </w:rPr>
              <w:t xml:space="preserve"> needed </w:t>
            </w:r>
          </w:p>
        </w:tc>
        <w:tc>
          <w:tcPr>
            <w:tcW w:w="3003" w:type="dxa"/>
          </w:tcPr>
          <w:p w14:paraId="1C399AFB" w14:textId="19891564" w:rsidR="00B25A3E" w:rsidRDefault="00050A2A" w:rsidP="00FB1360">
            <w:pPr>
              <w:spacing w:line="360" w:lineRule="auto"/>
              <w:jc w:val="both"/>
              <w:rPr>
                <w:rFonts w:ascii="Arial" w:hAnsi="Arial" w:cs="Arial"/>
                <w:sz w:val="22"/>
                <w:szCs w:val="22"/>
                <w:lang w:val="en-US"/>
              </w:rPr>
            </w:pPr>
            <w:r>
              <w:rPr>
                <w:rFonts w:ascii="Arial" w:hAnsi="Arial" w:cs="Arial"/>
                <w:sz w:val="22"/>
                <w:szCs w:val="22"/>
                <w:lang w:val="en-US"/>
              </w:rPr>
              <w:t xml:space="preserve">According to Table 3.12 </w:t>
            </w:r>
            <w:commentRangeStart w:id="40"/>
            <w:proofErr w:type="spellStart"/>
            <w:r>
              <w:rPr>
                <w:rFonts w:ascii="Arial" w:hAnsi="Arial" w:cs="Arial"/>
                <w:sz w:val="22"/>
                <w:szCs w:val="22"/>
                <w:lang w:val="en-US"/>
              </w:rPr>
              <w:t>Festing</w:t>
            </w:r>
            <w:commentRangeEnd w:id="40"/>
            <w:proofErr w:type="spellEnd"/>
            <w:r w:rsidR="004E43E3">
              <w:rPr>
                <w:rStyle w:val="CommentReference"/>
              </w:rPr>
              <w:commentReference w:id="40"/>
            </w:r>
          </w:p>
        </w:tc>
        <w:tc>
          <w:tcPr>
            <w:tcW w:w="3004" w:type="dxa"/>
          </w:tcPr>
          <w:p w14:paraId="68FB56F6" w14:textId="67FB871F" w:rsidR="00B25A3E" w:rsidRDefault="00050A2A" w:rsidP="00FB1360">
            <w:pPr>
              <w:spacing w:line="360" w:lineRule="auto"/>
              <w:jc w:val="both"/>
              <w:rPr>
                <w:rFonts w:ascii="Arial" w:hAnsi="Arial" w:cs="Arial"/>
                <w:sz w:val="22"/>
                <w:szCs w:val="22"/>
                <w:lang w:val="en-US"/>
              </w:rPr>
            </w:pPr>
            <w:r>
              <w:rPr>
                <w:rFonts w:ascii="Arial" w:hAnsi="Arial" w:cs="Arial"/>
                <w:sz w:val="22"/>
                <w:szCs w:val="22"/>
                <w:lang w:val="en-US"/>
              </w:rPr>
              <w:t>21</w:t>
            </w:r>
          </w:p>
        </w:tc>
      </w:tr>
      <w:tr w:rsidR="00B25A3E" w14:paraId="6F0B9B1B" w14:textId="77777777" w:rsidTr="00FB1360">
        <w:tc>
          <w:tcPr>
            <w:tcW w:w="3003" w:type="dxa"/>
          </w:tcPr>
          <w:p w14:paraId="08F3C0F0" w14:textId="77777777" w:rsidR="00B25A3E" w:rsidRDefault="00B25A3E" w:rsidP="00FB1360">
            <w:pPr>
              <w:spacing w:line="360" w:lineRule="auto"/>
              <w:jc w:val="both"/>
              <w:rPr>
                <w:rFonts w:ascii="Arial" w:hAnsi="Arial" w:cs="Arial"/>
                <w:sz w:val="22"/>
                <w:szCs w:val="22"/>
                <w:lang w:val="en-US"/>
              </w:rPr>
            </w:pPr>
            <w:r>
              <w:rPr>
                <w:rFonts w:ascii="Arial" w:hAnsi="Arial" w:cs="Arial"/>
                <w:sz w:val="22"/>
                <w:szCs w:val="22"/>
                <w:lang w:val="en-US"/>
              </w:rPr>
              <w:t>Number of females required for obtaining experimental animals</w:t>
            </w:r>
          </w:p>
        </w:tc>
        <w:tc>
          <w:tcPr>
            <w:tcW w:w="3003" w:type="dxa"/>
          </w:tcPr>
          <w:p w14:paraId="0A3D77DB" w14:textId="70E13837" w:rsidR="00B25A3E" w:rsidRDefault="00B25A3E" w:rsidP="00FB1360">
            <w:pPr>
              <w:spacing w:line="360" w:lineRule="auto"/>
              <w:jc w:val="both"/>
              <w:rPr>
                <w:rFonts w:ascii="Arial" w:hAnsi="Arial" w:cs="Arial"/>
                <w:sz w:val="22"/>
                <w:szCs w:val="22"/>
                <w:lang w:val="en-US"/>
              </w:rPr>
            </w:pPr>
          </w:p>
        </w:tc>
        <w:tc>
          <w:tcPr>
            <w:tcW w:w="3004" w:type="dxa"/>
          </w:tcPr>
          <w:p w14:paraId="732BB6AA" w14:textId="5F6DDC63" w:rsidR="00B25A3E" w:rsidRDefault="004E43E3" w:rsidP="00FB1360">
            <w:pPr>
              <w:spacing w:line="360" w:lineRule="auto"/>
              <w:jc w:val="both"/>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w:t>
            </w:r>
            <w:r w:rsidR="00050A2A">
              <w:rPr>
                <w:rFonts w:ascii="Arial" w:hAnsi="Arial" w:cs="Arial"/>
                <w:sz w:val="22"/>
                <w:szCs w:val="22"/>
                <w:lang w:val="en-US"/>
              </w:rPr>
              <w:t>. 30 females</w:t>
            </w:r>
          </w:p>
        </w:tc>
      </w:tr>
    </w:tbl>
    <w:p w14:paraId="59A6D44D" w14:textId="1BBA2160" w:rsidR="00266AC2" w:rsidDel="00B25A3E" w:rsidRDefault="00266AC2" w:rsidP="00C92F3F">
      <w:pPr>
        <w:spacing w:line="360" w:lineRule="auto"/>
        <w:jc w:val="both"/>
        <w:rPr>
          <w:del w:id="41" w:author="Thorsten Buch" w:date="2020-07-02T15:35:00Z"/>
          <w:rFonts w:ascii="Arial" w:hAnsi="Arial" w:cs="Arial"/>
          <w:sz w:val="22"/>
          <w:szCs w:val="22"/>
          <w:lang w:val="en-US"/>
        </w:rPr>
      </w:pPr>
    </w:p>
    <w:p w14:paraId="6D8CC15A" w14:textId="555DDABC"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3EC664BC" w14:textId="77777777" w:rsidR="00D64B1D" w:rsidRPr="00341542" w:rsidRDefault="00D64B1D" w:rsidP="00341542">
      <w:pPr>
        <w:spacing w:line="360" w:lineRule="auto"/>
        <w:jc w:val="both"/>
        <w:rPr>
          <w:rFonts w:ascii="Arial" w:hAnsi="Arial" w:cs="Arial"/>
          <w:sz w:val="22"/>
          <w:szCs w:val="22"/>
          <w:lang w:val="en-US"/>
        </w:rPr>
      </w:pPr>
    </w:p>
    <w:p w14:paraId="0DD2D024" w14:textId="1E411CC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Supplementary Material</w:t>
      </w:r>
    </w:p>
    <w:p w14:paraId="5082086D" w14:textId="278A2586" w:rsidR="000C6FAB" w:rsidRPr="00341542" w:rsidRDefault="000C6FAB" w:rsidP="00341542">
      <w:pPr>
        <w:spacing w:line="360" w:lineRule="auto"/>
        <w:jc w:val="both"/>
        <w:rPr>
          <w:rFonts w:ascii="Arial" w:hAnsi="Arial" w:cs="Arial"/>
          <w:sz w:val="22"/>
          <w:szCs w:val="22"/>
          <w:lang w:val="en-US"/>
        </w:rPr>
      </w:pPr>
    </w:p>
    <w:p w14:paraId="79CE5D0B" w14:textId="7CD46741" w:rsidR="000C6FAB" w:rsidRPr="00341542" w:rsidRDefault="000C6FAB" w:rsidP="00341542">
      <w:pPr>
        <w:spacing w:line="360" w:lineRule="auto"/>
        <w:jc w:val="both"/>
        <w:rPr>
          <w:rFonts w:ascii="Arial" w:hAnsi="Arial" w:cs="Arial"/>
          <w:sz w:val="22"/>
          <w:szCs w:val="22"/>
          <w:lang w:val="en-US"/>
        </w:rPr>
      </w:pPr>
    </w:p>
    <w:p w14:paraId="7B8A16FB" w14:textId="77777777" w:rsidR="000C6FAB" w:rsidRPr="00341542" w:rsidRDefault="000C6FAB" w:rsidP="00341542">
      <w:pPr>
        <w:spacing w:line="360" w:lineRule="auto"/>
        <w:jc w:val="both"/>
        <w:rPr>
          <w:rFonts w:ascii="Arial" w:hAnsi="Arial" w:cs="Arial"/>
          <w:sz w:val="22"/>
          <w:szCs w:val="22"/>
          <w:lang w:val="en-US"/>
        </w:rPr>
      </w:pPr>
    </w:p>
    <w:sectPr w:rsidR="000C6FAB" w:rsidRPr="00341542" w:rsidSect="00D50B6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hilippe Bugnon" w:date="2020-06-18T09:25:00Z" w:initials="PB">
    <w:p w14:paraId="023D569C" w14:textId="4CADB2C0" w:rsidR="56FF9D21" w:rsidRDefault="56FF9D21">
      <w:pPr>
        <w:pStyle w:val="CommentText"/>
      </w:pPr>
      <w:r>
        <w:t>abbreviatio for?</w:t>
      </w:r>
      <w:r>
        <w:rPr>
          <w:rStyle w:val="CommentReference"/>
        </w:rPr>
        <w:annotationRef/>
      </w:r>
    </w:p>
  </w:comment>
  <w:comment w:id="4" w:author="Philippe Bugnon" w:date="2020-06-18T09:31:00Z" w:initials="PB">
    <w:p w14:paraId="0A0F11A3" w14:textId="779D97BD" w:rsidR="56FF9D21" w:rsidRDefault="56FF9D21">
      <w:pPr>
        <w:pStyle w:val="CommentText"/>
      </w:pPr>
      <w:r>
        <w:t>There are the data of the BLV for the animals bred in CH.</w:t>
      </w:r>
      <w:r>
        <w:rPr>
          <w:rStyle w:val="CommentReference"/>
        </w:rPr>
        <w:annotationRef/>
      </w:r>
    </w:p>
    <w:p w14:paraId="7849B89A" w14:textId="0D4B1E27" w:rsidR="56FF9D21" w:rsidRDefault="56FF9D21">
      <w:pPr>
        <w:pStyle w:val="CommentText"/>
      </w:pPr>
      <w:r>
        <w:t>Here the link: https://www.tv-statistik.ch/de/versuchstierhaltungen/</w:t>
      </w:r>
    </w:p>
    <w:p w14:paraId="2672FB93" w14:textId="05E17210" w:rsidR="56FF9D21" w:rsidRDefault="56FF9D21">
      <w:pPr>
        <w:pStyle w:val="CommentText"/>
      </w:pPr>
      <w:r>
        <w:t>The data 2019 will be published in July 2020</w:t>
      </w:r>
    </w:p>
  </w:comment>
  <w:comment w:id="6" w:author="Philippe Bugnon" w:date="2020-06-12T21:38:00Z" w:initials="PB">
    <w:p w14:paraId="2E472A10" w14:textId="5837F23E" w:rsidR="22823477" w:rsidRDefault="22823477">
      <w:pPr>
        <w:pStyle w:val="CommentText"/>
      </w:pPr>
      <w:r>
        <w:t>In my opinion this doesn't mention the too low number of animals. I would propose: "Due to the low number of cross-bred animals in breeding and thus offspring, ..."</w:t>
      </w:r>
      <w:r>
        <w:rPr>
          <w:rStyle w:val="CommentReference"/>
        </w:rPr>
        <w:annotationRef/>
      </w:r>
    </w:p>
  </w:comment>
  <w:comment w:id="7" w:author="Philippe Bugnon" w:date="2020-06-18T09:41:00Z" w:initials="PB">
    <w:p w14:paraId="23E10BA3" w14:textId="46AB46FD" w:rsidR="56FF9D21" w:rsidRDefault="56FF9D21">
      <w:pPr>
        <w:pStyle w:val="CommentText"/>
      </w:pPr>
      <w:r>
        <w:t>should we mention that a few days difference in mice correspond sometimes in years difference in human beings. I remember to have seen this in a congress. If yes, i can try to find these data.</w:t>
      </w:r>
      <w:r>
        <w:rPr>
          <w:rStyle w:val="CommentReference"/>
        </w:rPr>
        <w:annotationRef/>
      </w:r>
    </w:p>
  </w:comment>
  <w:comment w:id="8" w:author="Thorsten Buch" w:date="2020-07-02T13:43:00Z" w:initials="TB">
    <w:p w14:paraId="7BF82CAB" w14:textId="1A16D3BA" w:rsidR="00663889" w:rsidRPr="00663889" w:rsidRDefault="00663889">
      <w:pPr>
        <w:pStyle w:val="CommentText"/>
        <w:rPr>
          <w:lang w:val="en-US"/>
        </w:rPr>
      </w:pPr>
      <w:r>
        <w:rPr>
          <w:rStyle w:val="CommentReference"/>
        </w:rPr>
        <w:annotationRef/>
      </w:r>
      <w:proofErr w:type="spellStart"/>
      <w:r w:rsidRPr="00663889">
        <w:rPr>
          <w:lang w:val="en-US"/>
        </w:rPr>
        <w:t>Bitte</w:t>
      </w:r>
      <w:proofErr w:type="spellEnd"/>
      <w:r w:rsidRPr="00663889">
        <w:rPr>
          <w:lang w:val="en-US"/>
        </w:rPr>
        <w:t xml:space="preserve"> </w:t>
      </w:r>
      <w:proofErr w:type="spellStart"/>
      <w:r>
        <w:rPr>
          <w:lang w:val="en-US"/>
        </w:rPr>
        <w:t>finden</w:t>
      </w:r>
      <w:proofErr w:type="spellEnd"/>
    </w:p>
  </w:comment>
  <w:comment w:id="9" w:author="Philippe Bugnon" w:date="2020-06-18T09:59:00Z" w:initials="PB">
    <w:p w14:paraId="1786B2CB" w14:textId="7F76D161" w:rsidR="56FF9D21" w:rsidRDefault="56FF9D21">
      <w:pPr>
        <w:pStyle w:val="CommentText"/>
      </w:pPr>
      <w:r>
        <w:t>If we calculate the number of breesing to obtain with a probability of 90% the right number of animals with the right genotype, would it be possible to calculate the number of additional breeding to ensure to have the right number of animals? How many additional animals with a probability of 90% should we produce to have the right number of animnals?</w:t>
      </w:r>
      <w:r>
        <w:rPr>
          <w:rStyle w:val="CommentReference"/>
        </w:rPr>
        <w:annotationRef/>
      </w:r>
    </w:p>
  </w:comment>
  <w:comment w:id="10" w:author="Philippe Bugnon" w:date="2020-06-12T22:01:00Z" w:initials="PB">
    <w:p w14:paraId="5A030F21" w14:textId="65E03A3D" w:rsidR="22823477" w:rsidRDefault="22823477">
      <w:pPr>
        <w:pStyle w:val="CommentText"/>
      </w:pPr>
      <w:r>
        <w:t>Two liters of 6 animals is above 10?</w:t>
      </w:r>
      <w:r>
        <w:rPr>
          <w:rStyle w:val="CommentReference"/>
        </w:rPr>
        <w:annotationRef/>
      </w:r>
    </w:p>
  </w:comment>
  <w:comment w:id="12" w:author="Philippe Bugnon" w:date="2020-06-18T10:23:00Z" w:initials="PB">
    <w:p w14:paraId="184B6687" w14:textId="22122816" w:rsidR="56FF9D21" w:rsidRDefault="56FF9D21">
      <w:pPr>
        <w:pStyle w:val="CommentText"/>
      </w:pPr>
      <w:r>
        <w:t>in fact 3R (except replace) must be also applied in the husbandry, not only in animnal experiment. It is more that best practices. Should we mention this?</w:t>
      </w:r>
      <w:r>
        <w:rPr>
          <w:rStyle w:val="CommentReference"/>
        </w:rPr>
        <w:annotationRef/>
      </w:r>
    </w:p>
  </w:comment>
  <w:comment w:id="15" w:author="Philippe Bugnon" w:date="2020-06-12T22:10:00Z" w:initials="PB">
    <w:p w14:paraId="02B49768" w14:textId="1A6899FD" w:rsidR="22823477" w:rsidRDefault="22823477">
      <w:pPr>
        <w:pStyle w:val="CommentText"/>
      </w:pPr>
      <w:r>
        <w:t>I cannot see the R scripts (and anyway I am not an user of R). My question: do you provide a R script which can be used and adapted for each situation?</w:t>
      </w:r>
      <w:r>
        <w:rPr>
          <w:rStyle w:val="CommentReference"/>
        </w:rPr>
        <w:annotationRef/>
      </w:r>
    </w:p>
  </w:comment>
  <w:comment w:id="16" w:author="Thorsten Buch" w:date="2020-07-02T13:44:00Z" w:initials="TB">
    <w:p w14:paraId="2D48CB56" w14:textId="41CEE5D6" w:rsidR="00663889" w:rsidRPr="00663889" w:rsidRDefault="00663889">
      <w:pPr>
        <w:pStyle w:val="CommentText"/>
        <w:rPr>
          <w:lang w:val="de-DE"/>
        </w:rPr>
      </w:pPr>
      <w:r>
        <w:rPr>
          <w:rStyle w:val="CommentReference"/>
        </w:rPr>
        <w:annotationRef/>
      </w:r>
      <w:proofErr w:type="spellStart"/>
      <w:r>
        <w:rPr>
          <w:lang w:val="de-DE"/>
        </w:rPr>
        <w:t>yes</w:t>
      </w:r>
      <w:proofErr w:type="spellEnd"/>
    </w:p>
  </w:comment>
  <w:comment w:id="17" w:author="Thorsten Buch" w:date="2020-06-04T12:34:00Z" w:initials="TB">
    <w:p w14:paraId="3D2DF037" w14:textId="77777777" w:rsidR="00E51C0F" w:rsidRDefault="00ED405A" w:rsidP="00E51C0F">
      <w:pPr>
        <w:numPr>
          <w:ilvl w:val="0"/>
          <w:numId w:val="1"/>
        </w:numPr>
        <w:spacing w:before="100" w:beforeAutospacing="1" w:after="100" w:afterAutospacing="1"/>
      </w:pPr>
      <w:r>
        <w:rPr>
          <w:rStyle w:val="CommentReference"/>
        </w:rPr>
        <w:annotationRef/>
      </w:r>
      <w:r w:rsidR="00E51C0F">
        <w:rPr>
          <w:rStyle w:val="id-label"/>
        </w:rPr>
        <w:t xml:space="preserve">PMID: </w:t>
      </w:r>
      <w:r w:rsidR="00E51C0F">
        <w:rPr>
          <w:rStyle w:val="Strong"/>
        </w:rPr>
        <w:t>18854139</w:t>
      </w:r>
      <w:r w:rsidR="00E51C0F">
        <w:rPr>
          <w:rStyle w:val="identifier"/>
        </w:rPr>
        <w:t xml:space="preserve"> </w:t>
      </w:r>
    </w:p>
    <w:p w14:paraId="26653B15" w14:textId="77777777" w:rsidR="00E51C0F" w:rsidRDefault="00E51C0F" w:rsidP="00E51C0F">
      <w:pPr>
        <w:numPr>
          <w:ilvl w:val="0"/>
          <w:numId w:val="1"/>
        </w:numPr>
        <w:spacing w:before="100" w:beforeAutospacing="1" w:after="100" w:afterAutospacing="1"/>
      </w:pPr>
      <w:r>
        <w:rPr>
          <w:rStyle w:val="id-label"/>
        </w:rPr>
        <w:t xml:space="preserve">PMCID: </w:t>
      </w:r>
      <w:r w:rsidR="00CB0053">
        <w:fldChar w:fldCharType="begin"/>
      </w:r>
      <w:r w:rsidR="00CB0053">
        <w:instrText xml:space="preserve"> HYPERLINK "http://www.ncbi.nlm.nih.gov/pmc/articles/pmc2593089/" \t "_blank" </w:instrText>
      </w:r>
      <w:r w:rsidR="00CB0053">
        <w:fldChar w:fldCharType="separate"/>
      </w:r>
      <w:r>
        <w:rPr>
          <w:rStyle w:val="Hyperlink"/>
          <w:rFonts w:eastAsiaTheme="majorEastAsia"/>
        </w:rPr>
        <w:t xml:space="preserve">PMC2593089 </w:t>
      </w:r>
      <w:r w:rsidR="00CB0053">
        <w:rPr>
          <w:rStyle w:val="Hyperlink"/>
          <w:rFonts w:eastAsiaTheme="majorEastAsia"/>
        </w:rPr>
        <w:fldChar w:fldCharType="end"/>
      </w:r>
    </w:p>
    <w:p w14:paraId="28C91167" w14:textId="40A785DD" w:rsidR="00ED405A" w:rsidRDefault="00E51C0F" w:rsidP="00E51C0F">
      <w:pPr>
        <w:numPr>
          <w:ilvl w:val="0"/>
          <w:numId w:val="1"/>
        </w:numPr>
        <w:spacing w:before="100" w:beforeAutospacing="1" w:after="100" w:afterAutospacing="1"/>
      </w:pPr>
      <w:r>
        <w:rPr>
          <w:rStyle w:val="id-label"/>
        </w:rPr>
        <w:t xml:space="preserve">DOI: </w:t>
      </w:r>
      <w:r w:rsidR="00CB0053">
        <w:fldChar w:fldCharType="begin"/>
      </w:r>
      <w:r w:rsidR="00CB0053">
        <w:instrText xml:space="preserve"> HYPERLINK "https://doi.org/10.1016/j.devcel.2008.08.014" \t "_blank" </w:instrText>
      </w:r>
      <w:r w:rsidR="00CB0053">
        <w:fldChar w:fldCharType="separate"/>
      </w:r>
      <w:r>
        <w:rPr>
          <w:rStyle w:val="Hyperlink"/>
          <w:rFonts w:eastAsiaTheme="majorEastAsia"/>
        </w:rPr>
        <w:t xml:space="preserve">10.1016/j.devcel.2008.08.014 </w:t>
      </w:r>
      <w:r w:rsidR="00CB0053">
        <w:rPr>
          <w:rStyle w:val="Hyperlink"/>
          <w:rFonts w:eastAsiaTheme="majorEastAsia"/>
        </w:rPr>
        <w:fldChar w:fldCharType="end"/>
      </w:r>
    </w:p>
  </w:comment>
  <w:comment w:id="18" w:author="Thorsten Buch" w:date="2020-06-05T12:08:00Z" w:initials="TB">
    <w:p w14:paraId="618EE819" w14:textId="0727D03A" w:rsidR="00A8158C" w:rsidRDefault="00A8158C" w:rsidP="00A8158C">
      <w:r>
        <w:rPr>
          <w:rStyle w:val="CommentReference"/>
        </w:rPr>
        <w:annotationRef/>
      </w:r>
      <w:r w:rsidRPr="00A8158C">
        <w:t>doi: 10.1002/(SICI)1098-2795(199904)52:4&lt;341::AID-MRD2&gt;3.0.CO;2-N.</w:t>
      </w:r>
    </w:p>
  </w:comment>
  <w:comment w:id="19" w:author="Thorsten Buch" w:date="2020-06-04T12:50:00Z" w:initials="TB">
    <w:p w14:paraId="4045F5AA" w14:textId="77777777" w:rsidR="00BE7B52" w:rsidRDefault="00BE7B52" w:rsidP="00BE7B52">
      <w:pPr>
        <w:numPr>
          <w:ilvl w:val="0"/>
          <w:numId w:val="2"/>
        </w:numPr>
        <w:spacing w:before="100" w:beforeAutospacing="1" w:after="100" w:afterAutospacing="1"/>
      </w:pPr>
      <w:r>
        <w:rPr>
          <w:rStyle w:val="CommentReference"/>
        </w:rPr>
        <w:annotationRef/>
      </w:r>
      <w:r>
        <w:rPr>
          <w:rStyle w:val="id-label"/>
        </w:rPr>
        <w:t xml:space="preserve">PMID: </w:t>
      </w:r>
      <w:r>
        <w:rPr>
          <w:rStyle w:val="Strong"/>
        </w:rPr>
        <w:t>26068995</w:t>
      </w:r>
      <w:r>
        <w:rPr>
          <w:rStyle w:val="identifier"/>
        </w:rPr>
        <w:t xml:space="preserve"> </w:t>
      </w:r>
    </w:p>
    <w:p w14:paraId="53482FD0" w14:textId="25BF4630" w:rsidR="00BE7B52" w:rsidRDefault="00BE7B52" w:rsidP="00BE7B52">
      <w:pPr>
        <w:numPr>
          <w:ilvl w:val="0"/>
          <w:numId w:val="2"/>
        </w:numPr>
        <w:spacing w:before="100" w:beforeAutospacing="1" w:after="100" w:afterAutospacing="1"/>
      </w:pPr>
      <w:r>
        <w:rPr>
          <w:rStyle w:val="id-label"/>
        </w:rPr>
        <w:t xml:space="preserve">DOI: </w:t>
      </w:r>
      <w:r w:rsidR="00CB0053">
        <w:fldChar w:fldCharType="begin"/>
      </w:r>
      <w:r w:rsidR="00CB0053">
        <w:instrText xml:space="preserve"> HYPERLINK "https://doi.org/10.1002/9780470942390.mo100214" \t "_blank" </w:instrText>
      </w:r>
      <w:r w:rsidR="00CB0053">
        <w:fldChar w:fldCharType="separate"/>
      </w:r>
      <w:r>
        <w:rPr>
          <w:rStyle w:val="Hyperlink"/>
          <w:rFonts w:eastAsiaTheme="majorEastAsia"/>
        </w:rPr>
        <w:t xml:space="preserve">10.1002/9780470942390.mo100214 </w:t>
      </w:r>
      <w:r w:rsidR="00CB0053">
        <w:rPr>
          <w:rStyle w:val="Hyperlink"/>
          <w:rFonts w:eastAsiaTheme="majorEastAsia"/>
        </w:rPr>
        <w:fldChar w:fldCharType="end"/>
      </w:r>
    </w:p>
  </w:comment>
  <w:comment w:id="20" w:author="Thorsten Buch" w:date="2020-06-06T15:13:00Z" w:initials="TB">
    <w:p w14:paraId="2E7DA048" w14:textId="77777777" w:rsidR="006A7E6E" w:rsidRDefault="006A7E6E" w:rsidP="006A7E6E">
      <w:pPr>
        <w:autoSpaceDE w:val="0"/>
        <w:autoSpaceDN w:val="0"/>
        <w:adjustRightInd w:val="0"/>
        <w:rPr>
          <w:rFonts w:eastAsiaTheme="minorHAnsi"/>
          <w:sz w:val="18"/>
          <w:szCs w:val="18"/>
          <w:lang w:val="en-GB" w:eastAsia="en-US"/>
        </w:rPr>
      </w:pPr>
      <w:r>
        <w:rPr>
          <w:rStyle w:val="CommentReference"/>
        </w:rPr>
        <w:annotationRef/>
      </w:r>
      <w:proofErr w:type="spellStart"/>
      <w:proofErr w:type="gramStart"/>
      <w:r>
        <w:rPr>
          <w:rFonts w:eastAsiaTheme="minorHAnsi"/>
          <w:sz w:val="18"/>
          <w:szCs w:val="18"/>
          <w:lang w:val="en-GB" w:eastAsia="en-US"/>
        </w:rPr>
        <w:t>White,W.J</w:t>
      </w:r>
      <w:proofErr w:type="spellEnd"/>
      <w:r>
        <w:rPr>
          <w:rFonts w:eastAsiaTheme="minorHAnsi"/>
          <w:sz w:val="18"/>
          <w:szCs w:val="18"/>
          <w:lang w:val="en-GB" w:eastAsia="en-US"/>
        </w:rPr>
        <w:t>.</w:t>
      </w:r>
      <w:proofErr w:type="gramEnd"/>
      <w:r>
        <w:rPr>
          <w:rFonts w:eastAsiaTheme="minorHAnsi"/>
          <w:sz w:val="18"/>
          <w:szCs w:val="18"/>
          <w:lang w:val="en-GB" w:eastAsia="en-US"/>
        </w:rPr>
        <w:t xml:space="preserve"> 2007. Management and design: Breeding</w:t>
      </w:r>
    </w:p>
    <w:p w14:paraId="247AA8E0" w14:textId="77777777" w:rsidR="006A7E6E" w:rsidRDefault="006A7E6E" w:rsidP="006A7E6E">
      <w:pPr>
        <w:autoSpaceDE w:val="0"/>
        <w:autoSpaceDN w:val="0"/>
        <w:adjustRightInd w:val="0"/>
        <w:rPr>
          <w:rFonts w:eastAsiaTheme="minorHAnsi"/>
          <w:sz w:val="18"/>
          <w:szCs w:val="18"/>
          <w:lang w:val="en-GB" w:eastAsia="en-US"/>
        </w:rPr>
      </w:pPr>
      <w:r>
        <w:rPr>
          <w:rFonts w:eastAsiaTheme="minorHAnsi"/>
          <w:sz w:val="18"/>
          <w:szCs w:val="18"/>
          <w:lang w:val="en-GB" w:eastAsia="en-US"/>
        </w:rPr>
        <w:t xml:space="preserve">facilities. In </w:t>
      </w:r>
      <w:proofErr w:type="gramStart"/>
      <w:r>
        <w:rPr>
          <w:rFonts w:eastAsiaTheme="minorHAnsi"/>
          <w:sz w:val="18"/>
          <w:szCs w:val="18"/>
          <w:lang w:val="en-GB" w:eastAsia="en-US"/>
        </w:rPr>
        <w:t>The</w:t>
      </w:r>
      <w:proofErr w:type="gramEnd"/>
      <w:r>
        <w:rPr>
          <w:rFonts w:eastAsiaTheme="minorHAnsi"/>
          <w:sz w:val="18"/>
          <w:szCs w:val="18"/>
          <w:lang w:val="en-GB" w:eastAsia="en-US"/>
        </w:rPr>
        <w:t xml:space="preserve"> Mouse in Biomedical Research</w:t>
      </w:r>
    </w:p>
    <w:p w14:paraId="10AD4E21" w14:textId="77777777" w:rsidR="006A7E6E" w:rsidRDefault="006A7E6E" w:rsidP="006A7E6E">
      <w:pPr>
        <w:autoSpaceDE w:val="0"/>
        <w:autoSpaceDN w:val="0"/>
        <w:adjustRightInd w:val="0"/>
        <w:rPr>
          <w:rFonts w:eastAsiaTheme="minorHAnsi"/>
          <w:sz w:val="18"/>
          <w:szCs w:val="18"/>
          <w:lang w:val="en-GB" w:eastAsia="en-US"/>
        </w:rPr>
      </w:pPr>
      <w:r>
        <w:rPr>
          <w:rFonts w:eastAsiaTheme="minorHAnsi"/>
          <w:sz w:val="18"/>
          <w:szCs w:val="18"/>
          <w:lang w:val="en-GB" w:eastAsia="en-US"/>
        </w:rPr>
        <w:t>(J.G. Fox ed.) pp. 235-270. Academic</w:t>
      </w:r>
    </w:p>
    <w:p w14:paraId="479581B7" w14:textId="639AF6AB" w:rsidR="006A7E6E" w:rsidRDefault="006A7E6E" w:rsidP="006A7E6E">
      <w:pPr>
        <w:pStyle w:val="CommentText"/>
      </w:pPr>
      <w:r>
        <w:rPr>
          <w:rFonts w:eastAsiaTheme="minorHAnsi"/>
          <w:sz w:val="18"/>
          <w:szCs w:val="18"/>
          <w:lang w:val="en-GB" w:eastAsia="en-US"/>
        </w:rPr>
        <w:t>Press, Amsterdam.</w:t>
      </w:r>
    </w:p>
  </w:comment>
  <w:comment w:id="38" w:author="Thorsten Buch" w:date="2020-07-02T15:49:00Z" w:initials="TB">
    <w:p w14:paraId="68239938" w14:textId="77777777" w:rsidR="00050A2A" w:rsidRDefault="00050A2A" w:rsidP="00050A2A">
      <w:r>
        <w:rPr>
          <w:rStyle w:val="CommentReference"/>
        </w:rPr>
        <w:annotationRef/>
      </w:r>
      <w:r>
        <w:t xml:space="preserve">Green, M. C., and Witham, B. A., eds. (1991). </w:t>
      </w:r>
    </w:p>
    <w:p w14:paraId="38B9E012" w14:textId="77777777" w:rsidR="00050A2A" w:rsidRDefault="00050A2A" w:rsidP="00050A2A">
      <w:pPr>
        <w:ind w:left="720"/>
      </w:pPr>
      <w:r>
        <w:t>Handbook on Genetically Standardized JAX Mice fourth edition (The Jackson Laboratory, Bar Harbor).</w:t>
      </w:r>
    </w:p>
    <w:p w14:paraId="27B6251F" w14:textId="19CDF666" w:rsidR="00050A2A" w:rsidRDefault="00050A2A">
      <w:pPr>
        <w:pStyle w:val="CommentText"/>
      </w:pPr>
      <w:r w:rsidRPr="00050A2A">
        <w:t>http://www.informatics.jax.org/silver/tables/table4-1.shtml</w:t>
      </w:r>
    </w:p>
  </w:comment>
  <w:comment w:id="39" w:author="Thorsten Buch" w:date="2020-07-02T15:49:00Z" w:initials="TB">
    <w:p w14:paraId="03D50D68" w14:textId="77777777" w:rsidR="00050A2A" w:rsidRDefault="00050A2A" w:rsidP="00050A2A">
      <w:r>
        <w:rPr>
          <w:rStyle w:val="CommentReference"/>
        </w:rPr>
        <w:annotationRef/>
      </w:r>
      <w:r>
        <w:t xml:space="preserve">Green, M. C., and Witham, B. A., eds. (1991). </w:t>
      </w:r>
    </w:p>
    <w:p w14:paraId="1F700615" w14:textId="77777777" w:rsidR="00050A2A" w:rsidRDefault="00050A2A" w:rsidP="00050A2A">
      <w:pPr>
        <w:ind w:left="720"/>
      </w:pPr>
      <w:r>
        <w:t>Handbook on Genetically Standardized JAX Mice fourth edition (The Jackson Laboratory, Bar Harbor).</w:t>
      </w:r>
    </w:p>
    <w:p w14:paraId="64007147" w14:textId="0EEAF268" w:rsidR="00050A2A" w:rsidRDefault="00050A2A">
      <w:pPr>
        <w:pStyle w:val="CommentText"/>
      </w:pPr>
      <w:r w:rsidRPr="00050A2A">
        <w:t>http://www.informatics.jax.org/silver/tables/table4-1.shtml</w:t>
      </w:r>
    </w:p>
  </w:comment>
  <w:comment w:id="40" w:author="Thorsten Buch" w:date="2020-07-30T11:44:00Z" w:initials="TB">
    <w:p w14:paraId="083B01A6" w14:textId="5108FB83" w:rsidR="004E43E3" w:rsidRPr="004E43E3" w:rsidRDefault="004E43E3" w:rsidP="004E43E3">
      <w:pPr>
        <w:rPr>
          <w:lang w:val="en-US"/>
        </w:rPr>
      </w:pPr>
      <w:r>
        <w:rPr>
          <w:rStyle w:val="CommentReference"/>
        </w:rPr>
        <w:annotationRef/>
      </w:r>
      <w:r w:rsidRPr="004E43E3">
        <w:rPr>
          <w:lang w:val="en-US"/>
        </w:rPr>
        <w:t>Animal Production and Breeding Methods</w:t>
      </w:r>
      <w:r>
        <w:rPr>
          <w:lang w:val="en-US"/>
        </w:rPr>
        <w:t xml:space="preserve"> MFW </w:t>
      </w:r>
      <w:proofErr w:type="spellStart"/>
      <w:r>
        <w:rPr>
          <w:lang w:val="en-US"/>
        </w:rPr>
        <w:t>Festing</w:t>
      </w:r>
      <w:proofErr w:type="spellEnd"/>
    </w:p>
    <w:p w14:paraId="51CACDC8" w14:textId="77777777" w:rsidR="004E43E3" w:rsidRDefault="004E43E3" w:rsidP="004E43E3"/>
    <w:p w14:paraId="04EB799F" w14:textId="5ABAF80C" w:rsidR="004E43E3" w:rsidRDefault="004E43E3" w:rsidP="004E43E3">
      <w:r>
        <w:t>The UFAW handbook on the care and management of laboratory animals</w:t>
      </w:r>
    </w:p>
    <w:p w14:paraId="58A57D23" w14:textId="77777777" w:rsidR="004E43E3" w:rsidRDefault="004E43E3" w:rsidP="004E43E3">
      <w:r>
        <w:rPr>
          <w:rStyle w:val="bold-text"/>
        </w:rPr>
        <w:t>Urheber</w:t>
      </w:r>
    </w:p>
    <w:p w14:paraId="5FBE8047" w14:textId="77777777" w:rsidR="004E43E3" w:rsidRDefault="004E43E3" w:rsidP="004E43E3">
      <w:hyperlink r:id="rId1" w:history="1">
        <w:r>
          <w:rPr>
            <w:rStyle w:val="Hyperlink"/>
          </w:rPr>
          <w:t xml:space="preserve">Trevor B. Poole </w:t>
        </w:r>
      </w:hyperlink>
    </w:p>
    <w:p w14:paraId="2A4C1875" w14:textId="77777777" w:rsidR="004E43E3" w:rsidRDefault="004E43E3" w:rsidP="004E43E3">
      <w:hyperlink r:id="rId2" w:history="1">
        <w:r>
          <w:rPr>
            <w:rStyle w:val="Hyperlink"/>
          </w:rPr>
          <w:t xml:space="preserve">Universities Federation for Animal Welfare </w:t>
        </w:r>
      </w:hyperlink>
    </w:p>
    <w:p w14:paraId="4453133A" w14:textId="77777777" w:rsidR="004E43E3" w:rsidRDefault="004E43E3" w:rsidP="004E43E3">
      <w:r>
        <w:rPr>
          <w:rStyle w:val="bold-text"/>
        </w:rPr>
        <w:t>Weitere Titelinformationen</w:t>
      </w:r>
    </w:p>
    <w:p w14:paraId="42155FED" w14:textId="77777777" w:rsidR="004E43E3" w:rsidRDefault="004E43E3" w:rsidP="004E43E3">
      <w:r>
        <w:t>ed. for UFAW by Trevor B. Poole; ed. assist.: Ruth Robinson</w:t>
      </w:r>
    </w:p>
    <w:p w14:paraId="490DE85B" w14:textId="77777777" w:rsidR="004E43E3" w:rsidRDefault="004E43E3" w:rsidP="004E43E3">
      <w:r>
        <w:rPr>
          <w:rStyle w:val="bold-text"/>
        </w:rPr>
        <w:t>Titelvariante</w:t>
      </w:r>
    </w:p>
    <w:p w14:paraId="3597BC0F" w14:textId="77777777" w:rsidR="004E43E3" w:rsidRDefault="004E43E3" w:rsidP="004E43E3">
      <w:r>
        <w:t>HANDBOOK of the CARE AND MANAGEMENT of LABORATORY ANIMALS</w:t>
      </w:r>
    </w:p>
    <w:p w14:paraId="19164C7D" w14:textId="77777777" w:rsidR="004E43E3" w:rsidRDefault="004E43E3" w:rsidP="004E43E3">
      <w:r>
        <w:rPr>
          <w:rStyle w:val="bold-text"/>
        </w:rPr>
        <w:t>Ort, Verlag</w:t>
      </w:r>
    </w:p>
    <w:p w14:paraId="0781245E" w14:textId="77777777" w:rsidR="004E43E3" w:rsidRDefault="004E43E3" w:rsidP="004E43E3">
      <w:r>
        <w:t>Harlow : Longman Scientific &amp; Technical</w:t>
      </w:r>
    </w:p>
    <w:p w14:paraId="005CCC2C" w14:textId="77777777" w:rsidR="004E43E3" w:rsidRDefault="004E43E3" w:rsidP="004E43E3">
      <w:r>
        <w:rPr>
          <w:rStyle w:val="bold-text"/>
        </w:rPr>
        <w:t>Erscheinungsdatum</w:t>
      </w:r>
    </w:p>
    <w:p w14:paraId="031152EF" w14:textId="77777777" w:rsidR="004E43E3" w:rsidRDefault="004E43E3" w:rsidP="004E43E3">
      <w:r>
        <w:t>1987</w:t>
      </w:r>
    </w:p>
    <w:p w14:paraId="4AA74EFA" w14:textId="77777777" w:rsidR="004E43E3" w:rsidRDefault="004E43E3" w:rsidP="004E43E3">
      <w:r>
        <w:rPr>
          <w:rStyle w:val="bold-text"/>
        </w:rPr>
        <w:t>Auflage</w:t>
      </w:r>
    </w:p>
    <w:p w14:paraId="0F8D9EDC" w14:textId="77777777" w:rsidR="004E43E3" w:rsidRDefault="004E43E3" w:rsidP="004E43E3">
      <w:r>
        <w:t>6th ed.</w:t>
      </w:r>
    </w:p>
    <w:p w14:paraId="2A72245D" w14:textId="47140D80" w:rsidR="004E43E3" w:rsidRDefault="004E43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3D569C" w15:done="0"/>
  <w15:commentEx w15:paraId="2672FB93" w15:done="0"/>
  <w15:commentEx w15:paraId="2E472A10" w15:done="0"/>
  <w15:commentEx w15:paraId="23E10BA3" w15:done="0"/>
  <w15:commentEx w15:paraId="7BF82CAB" w15:paraIdParent="23E10BA3" w15:done="0"/>
  <w15:commentEx w15:paraId="1786B2CB" w15:done="0"/>
  <w15:commentEx w15:paraId="5A030F21" w15:done="0"/>
  <w15:commentEx w15:paraId="184B6687" w15:done="0"/>
  <w15:commentEx w15:paraId="02B49768" w15:done="0"/>
  <w15:commentEx w15:paraId="2D48CB56" w15:paraIdParent="02B49768" w15:done="0"/>
  <w15:commentEx w15:paraId="28C91167" w15:done="0"/>
  <w15:commentEx w15:paraId="618EE819" w15:done="0"/>
  <w15:commentEx w15:paraId="53482FD0" w15:done="0"/>
  <w15:commentEx w15:paraId="479581B7" w15:done="0"/>
  <w15:commentEx w15:paraId="27B6251F" w15:done="0"/>
  <w15:commentEx w15:paraId="64007147" w15:done="0"/>
  <w15:commentEx w15:paraId="2A722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7E2AB95" w16cex:dateUtc="2020-06-18T07:25:00Z"/>
  <w16cex:commentExtensible w16cex:durableId="567092AF" w16cex:dateUtc="2020-06-18T07:31:00Z"/>
  <w16cex:commentExtensible w16cex:durableId="474C5248" w16cex:dateUtc="2020-06-12T19:38:00Z"/>
  <w16cex:commentExtensible w16cex:durableId="5BF191EF" w16cex:dateUtc="2020-06-18T07:41:00Z"/>
  <w16cex:commentExtensible w16cex:durableId="22A862E4" w16cex:dateUtc="2020-07-02T11:43:00Z"/>
  <w16cex:commentExtensible w16cex:durableId="29B4F4DE" w16cex:dateUtc="2020-06-18T07:59:00Z"/>
  <w16cex:commentExtensible w16cex:durableId="1A4249B3" w16cex:dateUtc="2020-06-12T20:01:00Z"/>
  <w16cex:commentExtensible w16cex:durableId="7055DF14" w16cex:dateUtc="2020-06-18T08:23:00Z"/>
  <w16cex:commentExtensible w16cex:durableId="57CA6722" w16cex:dateUtc="2020-06-12T20:10:00Z"/>
  <w16cex:commentExtensible w16cex:durableId="22A86353" w16cex:dateUtc="2020-07-02T11:44:00Z"/>
  <w16cex:commentExtensible w16cex:durableId="228368E8" w16cex:dateUtc="2020-06-04T10:34:00Z"/>
  <w16cex:commentExtensible w16cex:durableId="2284B427" w16cex:dateUtc="2020-06-05T10:08:00Z"/>
  <w16cex:commentExtensible w16cex:durableId="22836CA4" w16cex:dateUtc="2020-06-04T10:50:00Z"/>
  <w16cex:commentExtensible w16cex:durableId="22863112" w16cex:dateUtc="2020-06-06T13:13:00Z"/>
  <w16cex:commentExtensible w16cex:durableId="22A88089" w16cex:dateUtc="2020-07-02T13:49:00Z"/>
  <w16cex:commentExtensible w16cex:durableId="22A8807C" w16cex:dateUtc="2020-07-02T13:49:00Z"/>
  <w16cex:commentExtensible w16cex:durableId="22CD3114" w16cex:dateUtc="2020-07-30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3D569C" w16cid:durableId="67E2AB95"/>
  <w16cid:commentId w16cid:paraId="2672FB93" w16cid:durableId="567092AF"/>
  <w16cid:commentId w16cid:paraId="2E472A10" w16cid:durableId="474C5248"/>
  <w16cid:commentId w16cid:paraId="23E10BA3" w16cid:durableId="5BF191EF"/>
  <w16cid:commentId w16cid:paraId="7BF82CAB" w16cid:durableId="22A862E4"/>
  <w16cid:commentId w16cid:paraId="1786B2CB" w16cid:durableId="29B4F4DE"/>
  <w16cid:commentId w16cid:paraId="5A030F21" w16cid:durableId="1A4249B3"/>
  <w16cid:commentId w16cid:paraId="184B6687" w16cid:durableId="7055DF14"/>
  <w16cid:commentId w16cid:paraId="02B49768" w16cid:durableId="57CA6722"/>
  <w16cid:commentId w16cid:paraId="2D48CB56" w16cid:durableId="22A86353"/>
  <w16cid:commentId w16cid:paraId="28C91167" w16cid:durableId="228368E8"/>
  <w16cid:commentId w16cid:paraId="618EE819" w16cid:durableId="2284B427"/>
  <w16cid:commentId w16cid:paraId="53482FD0" w16cid:durableId="22836CA4"/>
  <w16cid:commentId w16cid:paraId="479581B7" w16cid:durableId="22863112"/>
  <w16cid:commentId w16cid:paraId="27B6251F" w16cid:durableId="22A88089"/>
  <w16cid:commentId w16cid:paraId="64007147" w16cid:durableId="22A8807C"/>
  <w16cid:commentId w16cid:paraId="2A72245D" w16cid:durableId="22CD3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96E"/>
    <w:multiLevelType w:val="multilevel"/>
    <w:tmpl w:val="485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C476E"/>
    <w:multiLevelType w:val="multilevel"/>
    <w:tmpl w:val="060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e Bugnon">
    <w15:presenceInfo w15:providerId="AD" w15:userId="S::phibug@access.uzh.ch::a41df867-13e6-4ff2-bd4a-3e96f2fbdaf2"/>
  </w15:person>
  <w15:person w15:author="Thorsten Buch">
    <w15:presenceInfo w15:providerId="AD" w15:userId="S::thorsten.buch@uzh.ch::bdc8beba-c7e6-4d8b-9222-e700fc39c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83"/>
    <w:rsid w:val="0000457A"/>
    <w:rsid w:val="00026F2F"/>
    <w:rsid w:val="00046C6A"/>
    <w:rsid w:val="00050A2A"/>
    <w:rsid w:val="000743E3"/>
    <w:rsid w:val="000C6FAB"/>
    <w:rsid w:val="00101BAF"/>
    <w:rsid w:val="00137078"/>
    <w:rsid w:val="00155423"/>
    <w:rsid w:val="00161BA3"/>
    <w:rsid w:val="001A1EE7"/>
    <w:rsid w:val="001A7DB1"/>
    <w:rsid w:val="001B4044"/>
    <w:rsid w:val="001B6BAA"/>
    <w:rsid w:val="001C50DC"/>
    <w:rsid w:val="00252CB3"/>
    <w:rsid w:val="00266AC2"/>
    <w:rsid w:val="00270760"/>
    <w:rsid w:val="00286136"/>
    <w:rsid w:val="00287487"/>
    <w:rsid w:val="002B148D"/>
    <w:rsid w:val="002E701D"/>
    <w:rsid w:val="00316CAF"/>
    <w:rsid w:val="003208F0"/>
    <w:rsid w:val="00341542"/>
    <w:rsid w:val="003766E2"/>
    <w:rsid w:val="00387AA8"/>
    <w:rsid w:val="003D7983"/>
    <w:rsid w:val="003E417B"/>
    <w:rsid w:val="00402489"/>
    <w:rsid w:val="00427686"/>
    <w:rsid w:val="004E43E3"/>
    <w:rsid w:val="004E48DE"/>
    <w:rsid w:val="004E56A4"/>
    <w:rsid w:val="00517824"/>
    <w:rsid w:val="00522F29"/>
    <w:rsid w:val="00574629"/>
    <w:rsid w:val="00581FE2"/>
    <w:rsid w:val="005A7AC3"/>
    <w:rsid w:val="005C14AA"/>
    <w:rsid w:val="005F2D25"/>
    <w:rsid w:val="005F6EC4"/>
    <w:rsid w:val="0060589D"/>
    <w:rsid w:val="00620888"/>
    <w:rsid w:val="0064057F"/>
    <w:rsid w:val="00651F64"/>
    <w:rsid w:val="00663889"/>
    <w:rsid w:val="006964AC"/>
    <w:rsid w:val="006A7E6E"/>
    <w:rsid w:val="006C7806"/>
    <w:rsid w:val="006D7A77"/>
    <w:rsid w:val="006E11C2"/>
    <w:rsid w:val="007029AC"/>
    <w:rsid w:val="00704EAD"/>
    <w:rsid w:val="007264D7"/>
    <w:rsid w:val="007615F1"/>
    <w:rsid w:val="00772AC6"/>
    <w:rsid w:val="007B302A"/>
    <w:rsid w:val="007C6BDA"/>
    <w:rsid w:val="007F7274"/>
    <w:rsid w:val="008536C2"/>
    <w:rsid w:val="008657EE"/>
    <w:rsid w:val="0089382C"/>
    <w:rsid w:val="008D0F69"/>
    <w:rsid w:val="008F5740"/>
    <w:rsid w:val="009400F5"/>
    <w:rsid w:val="009A6C11"/>
    <w:rsid w:val="009C457C"/>
    <w:rsid w:val="00A0771B"/>
    <w:rsid w:val="00A12D97"/>
    <w:rsid w:val="00A14B4A"/>
    <w:rsid w:val="00A35652"/>
    <w:rsid w:val="00A8158C"/>
    <w:rsid w:val="00A910DF"/>
    <w:rsid w:val="00AA403A"/>
    <w:rsid w:val="00AC145D"/>
    <w:rsid w:val="00AC4BBC"/>
    <w:rsid w:val="00AD6354"/>
    <w:rsid w:val="00AE6966"/>
    <w:rsid w:val="00B20700"/>
    <w:rsid w:val="00B25A3E"/>
    <w:rsid w:val="00B51564"/>
    <w:rsid w:val="00B55F16"/>
    <w:rsid w:val="00B70382"/>
    <w:rsid w:val="00B76E35"/>
    <w:rsid w:val="00B773DD"/>
    <w:rsid w:val="00B84E59"/>
    <w:rsid w:val="00BA2D5D"/>
    <w:rsid w:val="00BB62B6"/>
    <w:rsid w:val="00BE7B52"/>
    <w:rsid w:val="00C0259F"/>
    <w:rsid w:val="00C12D31"/>
    <w:rsid w:val="00C1730E"/>
    <w:rsid w:val="00C423AF"/>
    <w:rsid w:val="00C704C5"/>
    <w:rsid w:val="00C760F4"/>
    <w:rsid w:val="00C816DF"/>
    <w:rsid w:val="00C912A3"/>
    <w:rsid w:val="00C92F3F"/>
    <w:rsid w:val="00CA0695"/>
    <w:rsid w:val="00CB0053"/>
    <w:rsid w:val="00CB305F"/>
    <w:rsid w:val="00CC6DC3"/>
    <w:rsid w:val="00CC7343"/>
    <w:rsid w:val="00CD0473"/>
    <w:rsid w:val="00CE141E"/>
    <w:rsid w:val="00CE7081"/>
    <w:rsid w:val="00D277E5"/>
    <w:rsid w:val="00D43EBC"/>
    <w:rsid w:val="00D64B1D"/>
    <w:rsid w:val="00D84096"/>
    <w:rsid w:val="00DA3A74"/>
    <w:rsid w:val="00DB46B2"/>
    <w:rsid w:val="00DC3515"/>
    <w:rsid w:val="00DD708D"/>
    <w:rsid w:val="00E43251"/>
    <w:rsid w:val="00E51C0F"/>
    <w:rsid w:val="00E82307"/>
    <w:rsid w:val="00E910AD"/>
    <w:rsid w:val="00EA534C"/>
    <w:rsid w:val="00ED405A"/>
    <w:rsid w:val="00EE110B"/>
    <w:rsid w:val="00EE7094"/>
    <w:rsid w:val="00F04F00"/>
    <w:rsid w:val="00F568EA"/>
    <w:rsid w:val="00F86E5D"/>
    <w:rsid w:val="00F95542"/>
    <w:rsid w:val="00FA7A27"/>
    <w:rsid w:val="060C1F5F"/>
    <w:rsid w:val="07ABFC2A"/>
    <w:rsid w:val="0D28FDED"/>
    <w:rsid w:val="0DD6F045"/>
    <w:rsid w:val="13E2505D"/>
    <w:rsid w:val="151DF514"/>
    <w:rsid w:val="154D04D7"/>
    <w:rsid w:val="1F18E80D"/>
    <w:rsid w:val="22823477"/>
    <w:rsid w:val="269E6979"/>
    <w:rsid w:val="2FD16463"/>
    <w:rsid w:val="36BFA995"/>
    <w:rsid w:val="3ACA6248"/>
    <w:rsid w:val="3DB363AC"/>
    <w:rsid w:val="44885501"/>
    <w:rsid w:val="455C2298"/>
    <w:rsid w:val="500A39A1"/>
    <w:rsid w:val="52FC64F2"/>
    <w:rsid w:val="534894C6"/>
    <w:rsid w:val="56FF9D21"/>
    <w:rsid w:val="65A9B70E"/>
    <w:rsid w:val="6927B0D7"/>
    <w:rsid w:val="71403A31"/>
    <w:rsid w:val="764139D3"/>
    <w:rsid w:val="7CD6C9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BE91"/>
  <w15:chartTrackingRefBased/>
  <w15:docId w15:val="{0977EEDB-61CB-9C49-A4AD-2C56B3B7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2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6F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3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A74"/>
    <w:rPr>
      <w:b/>
      <w:bCs/>
    </w:rPr>
  </w:style>
  <w:style w:type="character" w:customStyle="1" w:styleId="katex-mathml">
    <w:name w:val="katex-mathml"/>
    <w:basedOn w:val="DefaultParagraphFont"/>
    <w:rsid w:val="00DA3A74"/>
  </w:style>
  <w:style w:type="character" w:customStyle="1" w:styleId="mord">
    <w:name w:val="mord"/>
    <w:basedOn w:val="DefaultParagraphFont"/>
    <w:rsid w:val="00DA3A74"/>
  </w:style>
  <w:style w:type="character" w:customStyle="1" w:styleId="vlist-s">
    <w:name w:val="vlist-s"/>
    <w:basedOn w:val="DefaultParagraphFont"/>
    <w:rsid w:val="00DA3A74"/>
  </w:style>
  <w:style w:type="character" w:customStyle="1" w:styleId="Heading1Char">
    <w:name w:val="Heading 1 Char"/>
    <w:basedOn w:val="DefaultParagraphFont"/>
    <w:link w:val="Heading1"/>
    <w:uiPriority w:val="9"/>
    <w:rsid w:val="000C6FAB"/>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D6354"/>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A14B4A"/>
    <w:rPr>
      <w:sz w:val="18"/>
      <w:szCs w:val="18"/>
    </w:rPr>
  </w:style>
  <w:style w:type="character" w:customStyle="1" w:styleId="BalloonTextChar">
    <w:name w:val="Balloon Text Char"/>
    <w:basedOn w:val="DefaultParagraphFont"/>
    <w:link w:val="BalloonText"/>
    <w:uiPriority w:val="99"/>
    <w:semiHidden/>
    <w:rsid w:val="00A14B4A"/>
    <w:rPr>
      <w:rFonts w:ascii="Times New Roman" w:eastAsia="Times New Roman" w:hAnsi="Times New Roman" w:cs="Times New Roman"/>
      <w:sz w:val="18"/>
      <w:szCs w:val="18"/>
      <w:lang w:eastAsia="en-GB"/>
    </w:rPr>
  </w:style>
  <w:style w:type="table" w:styleId="TableGrid">
    <w:name w:val="Table Grid"/>
    <w:basedOn w:val="TableNormal"/>
    <w:uiPriority w:val="39"/>
    <w:rsid w:val="00D64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30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D405A"/>
    <w:rPr>
      <w:sz w:val="16"/>
      <w:szCs w:val="16"/>
    </w:rPr>
  </w:style>
  <w:style w:type="paragraph" w:styleId="CommentText">
    <w:name w:val="annotation text"/>
    <w:basedOn w:val="Normal"/>
    <w:link w:val="CommentTextChar"/>
    <w:uiPriority w:val="99"/>
    <w:semiHidden/>
    <w:unhideWhenUsed/>
    <w:rsid w:val="00ED405A"/>
    <w:rPr>
      <w:sz w:val="20"/>
      <w:szCs w:val="20"/>
    </w:rPr>
  </w:style>
  <w:style w:type="character" w:customStyle="1" w:styleId="CommentTextChar">
    <w:name w:val="Comment Text Char"/>
    <w:basedOn w:val="DefaultParagraphFont"/>
    <w:link w:val="CommentText"/>
    <w:uiPriority w:val="99"/>
    <w:semiHidden/>
    <w:rsid w:val="00ED405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D405A"/>
    <w:rPr>
      <w:b/>
      <w:bCs/>
    </w:rPr>
  </w:style>
  <w:style w:type="character" w:customStyle="1" w:styleId="CommentSubjectChar">
    <w:name w:val="Comment Subject Char"/>
    <w:basedOn w:val="CommentTextChar"/>
    <w:link w:val="CommentSubject"/>
    <w:uiPriority w:val="99"/>
    <w:semiHidden/>
    <w:rsid w:val="00ED405A"/>
    <w:rPr>
      <w:rFonts w:ascii="Times New Roman" w:eastAsia="Times New Roman" w:hAnsi="Times New Roman" w:cs="Times New Roman"/>
      <w:b/>
      <w:bCs/>
      <w:sz w:val="20"/>
      <w:szCs w:val="20"/>
      <w:lang w:eastAsia="en-GB"/>
    </w:rPr>
  </w:style>
  <w:style w:type="character" w:customStyle="1" w:styleId="identifier">
    <w:name w:val="identifier"/>
    <w:basedOn w:val="DefaultParagraphFont"/>
    <w:rsid w:val="00E51C0F"/>
  </w:style>
  <w:style w:type="character" w:customStyle="1" w:styleId="id-label">
    <w:name w:val="id-label"/>
    <w:basedOn w:val="DefaultParagraphFont"/>
    <w:rsid w:val="00E51C0F"/>
  </w:style>
  <w:style w:type="character" w:styleId="Hyperlink">
    <w:name w:val="Hyperlink"/>
    <w:basedOn w:val="DefaultParagraphFont"/>
    <w:uiPriority w:val="99"/>
    <w:semiHidden/>
    <w:unhideWhenUsed/>
    <w:rsid w:val="00E51C0F"/>
    <w:rPr>
      <w:color w:val="0000FF"/>
      <w:u w:val="single"/>
    </w:rPr>
  </w:style>
  <w:style w:type="character" w:customStyle="1" w:styleId="citation-doi">
    <w:name w:val="citation-doi"/>
    <w:basedOn w:val="DefaultParagraphFont"/>
    <w:rsid w:val="00A8158C"/>
  </w:style>
  <w:style w:type="character" w:styleId="FollowedHyperlink">
    <w:name w:val="FollowedHyperlink"/>
    <w:basedOn w:val="DefaultParagraphFont"/>
    <w:uiPriority w:val="99"/>
    <w:semiHidden/>
    <w:unhideWhenUsed/>
    <w:rsid w:val="001B4044"/>
    <w:rPr>
      <w:color w:val="954F72" w:themeColor="followedHyperlink"/>
      <w:u w:val="single"/>
    </w:rPr>
  </w:style>
  <w:style w:type="character" w:customStyle="1" w:styleId="bold-text">
    <w:name w:val="bold-text"/>
    <w:basedOn w:val="DefaultParagraphFont"/>
    <w:rsid w:val="004E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2338">
      <w:bodyDiv w:val="1"/>
      <w:marLeft w:val="0"/>
      <w:marRight w:val="0"/>
      <w:marTop w:val="0"/>
      <w:marBottom w:val="0"/>
      <w:divBdr>
        <w:top w:val="none" w:sz="0" w:space="0" w:color="auto"/>
        <w:left w:val="none" w:sz="0" w:space="0" w:color="auto"/>
        <w:bottom w:val="none" w:sz="0" w:space="0" w:color="auto"/>
        <w:right w:val="none" w:sz="0" w:space="0" w:color="auto"/>
      </w:divBdr>
    </w:div>
    <w:div w:id="194663826">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sChild>
        <w:div w:id="1563326040">
          <w:marLeft w:val="0"/>
          <w:marRight w:val="0"/>
          <w:marTop w:val="0"/>
          <w:marBottom w:val="0"/>
          <w:divBdr>
            <w:top w:val="none" w:sz="0" w:space="0" w:color="auto"/>
            <w:left w:val="none" w:sz="0" w:space="0" w:color="auto"/>
            <w:bottom w:val="none" w:sz="0" w:space="0" w:color="auto"/>
            <w:right w:val="none" w:sz="0" w:space="0" w:color="auto"/>
          </w:divBdr>
          <w:divsChild>
            <w:div w:id="199129422">
              <w:marLeft w:val="0"/>
              <w:marRight w:val="0"/>
              <w:marTop w:val="0"/>
              <w:marBottom w:val="0"/>
              <w:divBdr>
                <w:top w:val="none" w:sz="0" w:space="0" w:color="auto"/>
                <w:left w:val="none" w:sz="0" w:space="0" w:color="auto"/>
                <w:bottom w:val="none" w:sz="0" w:space="0" w:color="auto"/>
                <w:right w:val="none" w:sz="0" w:space="0" w:color="auto"/>
              </w:divBdr>
              <w:divsChild>
                <w:div w:id="1906794877">
                  <w:marLeft w:val="0"/>
                  <w:marRight w:val="0"/>
                  <w:marTop w:val="0"/>
                  <w:marBottom w:val="0"/>
                  <w:divBdr>
                    <w:top w:val="none" w:sz="0" w:space="0" w:color="auto"/>
                    <w:left w:val="none" w:sz="0" w:space="0" w:color="auto"/>
                    <w:bottom w:val="none" w:sz="0" w:space="0" w:color="auto"/>
                    <w:right w:val="none" w:sz="0" w:space="0" w:color="auto"/>
                  </w:divBdr>
                  <w:divsChild>
                    <w:div w:id="478768519">
                      <w:marLeft w:val="0"/>
                      <w:marRight w:val="0"/>
                      <w:marTop w:val="0"/>
                      <w:marBottom w:val="0"/>
                      <w:divBdr>
                        <w:top w:val="none" w:sz="0" w:space="0" w:color="auto"/>
                        <w:left w:val="none" w:sz="0" w:space="0" w:color="auto"/>
                        <w:bottom w:val="none" w:sz="0" w:space="0" w:color="auto"/>
                        <w:right w:val="none" w:sz="0" w:space="0" w:color="auto"/>
                      </w:divBdr>
                      <w:divsChild>
                        <w:div w:id="2014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7633">
          <w:marLeft w:val="0"/>
          <w:marRight w:val="0"/>
          <w:marTop w:val="0"/>
          <w:marBottom w:val="0"/>
          <w:divBdr>
            <w:top w:val="none" w:sz="0" w:space="0" w:color="auto"/>
            <w:left w:val="none" w:sz="0" w:space="0" w:color="auto"/>
            <w:bottom w:val="none" w:sz="0" w:space="0" w:color="auto"/>
            <w:right w:val="none" w:sz="0" w:space="0" w:color="auto"/>
          </w:divBdr>
          <w:divsChild>
            <w:div w:id="688726439">
              <w:marLeft w:val="0"/>
              <w:marRight w:val="0"/>
              <w:marTop w:val="0"/>
              <w:marBottom w:val="0"/>
              <w:divBdr>
                <w:top w:val="none" w:sz="0" w:space="0" w:color="auto"/>
                <w:left w:val="none" w:sz="0" w:space="0" w:color="auto"/>
                <w:bottom w:val="none" w:sz="0" w:space="0" w:color="auto"/>
                <w:right w:val="none" w:sz="0" w:space="0" w:color="auto"/>
              </w:divBdr>
            </w:div>
            <w:div w:id="285501380">
              <w:marLeft w:val="0"/>
              <w:marRight w:val="0"/>
              <w:marTop w:val="0"/>
              <w:marBottom w:val="0"/>
              <w:divBdr>
                <w:top w:val="none" w:sz="0" w:space="0" w:color="auto"/>
                <w:left w:val="none" w:sz="0" w:space="0" w:color="auto"/>
                <w:bottom w:val="none" w:sz="0" w:space="0" w:color="auto"/>
                <w:right w:val="none" w:sz="0" w:space="0" w:color="auto"/>
              </w:divBdr>
              <w:divsChild>
                <w:div w:id="1831941257">
                  <w:marLeft w:val="0"/>
                  <w:marRight w:val="0"/>
                  <w:marTop w:val="0"/>
                  <w:marBottom w:val="0"/>
                  <w:divBdr>
                    <w:top w:val="none" w:sz="0" w:space="0" w:color="auto"/>
                    <w:left w:val="none" w:sz="0" w:space="0" w:color="auto"/>
                    <w:bottom w:val="none" w:sz="0" w:space="0" w:color="auto"/>
                    <w:right w:val="none" w:sz="0" w:space="0" w:color="auto"/>
                  </w:divBdr>
                  <w:divsChild>
                    <w:div w:id="1495681899">
                      <w:marLeft w:val="0"/>
                      <w:marRight w:val="0"/>
                      <w:marTop w:val="0"/>
                      <w:marBottom w:val="0"/>
                      <w:divBdr>
                        <w:top w:val="none" w:sz="0" w:space="0" w:color="auto"/>
                        <w:left w:val="none" w:sz="0" w:space="0" w:color="auto"/>
                        <w:bottom w:val="none" w:sz="0" w:space="0" w:color="auto"/>
                        <w:right w:val="none" w:sz="0" w:space="0" w:color="auto"/>
                      </w:divBdr>
                      <w:divsChild>
                        <w:div w:id="2391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4434">
          <w:marLeft w:val="0"/>
          <w:marRight w:val="0"/>
          <w:marTop w:val="0"/>
          <w:marBottom w:val="0"/>
          <w:divBdr>
            <w:top w:val="none" w:sz="0" w:space="0" w:color="auto"/>
            <w:left w:val="none" w:sz="0" w:space="0" w:color="auto"/>
            <w:bottom w:val="none" w:sz="0" w:space="0" w:color="auto"/>
            <w:right w:val="none" w:sz="0" w:space="0" w:color="auto"/>
          </w:divBdr>
          <w:divsChild>
            <w:div w:id="858546244">
              <w:marLeft w:val="0"/>
              <w:marRight w:val="0"/>
              <w:marTop w:val="0"/>
              <w:marBottom w:val="0"/>
              <w:divBdr>
                <w:top w:val="none" w:sz="0" w:space="0" w:color="auto"/>
                <w:left w:val="none" w:sz="0" w:space="0" w:color="auto"/>
                <w:bottom w:val="none" w:sz="0" w:space="0" w:color="auto"/>
                <w:right w:val="none" w:sz="0" w:space="0" w:color="auto"/>
              </w:divBdr>
            </w:div>
          </w:divsChild>
        </w:div>
        <w:div w:id="1940674426">
          <w:marLeft w:val="0"/>
          <w:marRight w:val="0"/>
          <w:marTop w:val="0"/>
          <w:marBottom w:val="0"/>
          <w:divBdr>
            <w:top w:val="none" w:sz="0" w:space="0" w:color="auto"/>
            <w:left w:val="none" w:sz="0" w:space="0" w:color="auto"/>
            <w:bottom w:val="none" w:sz="0" w:space="0" w:color="auto"/>
            <w:right w:val="none" w:sz="0" w:space="0" w:color="auto"/>
          </w:divBdr>
          <w:divsChild>
            <w:div w:id="1824395013">
              <w:marLeft w:val="0"/>
              <w:marRight w:val="0"/>
              <w:marTop w:val="0"/>
              <w:marBottom w:val="0"/>
              <w:divBdr>
                <w:top w:val="none" w:sz="0" w:space="0" w:color="auto"/>
                <w:left w:val="none" w:sz="0" w:space="0" w:color="auto"/>
                <w:bottom w:val="none" w:sz="0" w:space="0" w:color="auto"/>
                <w:right w:val="none" w:sz="0" w:space="0" w:color="auto"/>
              </w:divBdr>
            </w:div>
            <w:div w:id="1916359188">
              <w:marLeft w:val="0"/>
              <w:marRight w:val="0"/>
              <w:marTop w:val="0"/>
              <w:marBottom w:val="0"/>
              <w:divBdr>
                <w:top w:val="none" w:sz="0" w:space="0" w:color="auto"/>
                <w:left w:val="none" w:sz="0" w:space="0" w:color="auto"/>
                <w:bottom w:val="none" w:sz="0" w:space="0" w:color="auto"/>
                <w:right w:val="none" w:sz="0" w:space="0" w:color="auto"/>
              </w:divBdr>
              <w:divsChild>
                <w:div w:id="1633779454">
                  <w:marLeft w:val="0"/>
                  <w:marRight w:val="0"/>
                  <w:marTop w:val="0"/>
                  <w:marBottom w:val="0"/>
                  <w:divBdr>
                    <w:top w:val="none" w:sz="0" w:space="0" w:color="auto"/>
                    <w:left w:val="none" w:sz="0" w:space="0" w:color="auto"/>
                    <w:bottom w:val="none" w:sz="0" w:space="0" w:color="auto"/>
                    <w:right w:val="none" w:sz="0" w:space="0" w:color="auto"/>
                  </w:divBdr>
                  <w:divsChild>
                    <w:div w:id="669213198">
                      <w:marLeft w:val="0"/>
                      <w:marRight w:val="0"/>
                      <w:marTop w:val="0"/>
                      <w:marBottom w:val="0"/>
                      <w:divBdr>
                        <w:top w:val="none" w:sz="0" w:space="0" w:color="auto"/>
                        <w:left w:val="none" w:sz="0" w:space="0" w:color="auto"/>
                        <w:bottom w:val="none" w:sz="0" w:space="0" w:color="auto"/>
                        <w:right w:val="none" w:sz="0" w:space="0" w:color="auto"/>
                      </w:divBdr>
                      <w:divsChild>
                        <w:div w:id="1330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4562">
          <w:marLeft w:val="0"/>
          <w:marRight w:val="0"/>
          <w:marTop w:val="0"/>
          <w:marBottom w:val="0"/>
          <w:divBdr>
            <w:top w:val="none" w:sz="0" w:space="0" w:color="auto"/>
            <w:left w:val="none" w:sz="0" w:space="0" w:color="auto"/>
            <w:bottom w:val="none" w:sz="0" w:space="0" w:color="auto"/>
            <w:right w:val="none" w:sz="0" w:space="0" w:color="auto"/>
          </w:divBdr>
          <w:divsChild>
            <w:div w:id="206459042">
              <w:marLeft w:val="0"/>
              <w:marRight w:val="0"/>
              <w:marTop w:val="0"/>
              <w:marBottom w:val="0"/>
              <w:divBdr>
                <w:top w:val="none" w:sz="0" w:space="0" w:color="auto"/>
                <w:left w:val="none" w:sz="0" w:space="0" w:color="auto"/>
                <w:bottom w:val="none" w:sz="0" w:space="0" w:color="auto"/>
                <w:right w:val="none" w:sz="0" w:space="0" w:color="auto"/>
              </w:divBdr>
            </w:div>
            <w:div w:id="1794665177">
              <w:marLeft w:val="0"/>
              <w:marRight w:val="0"/>
              <w:marTop w:val="0"/>
              <w:marBottom w:val="0"/>
              <w:divBdr>
                <w:top w:val="none" w:sz="0" w:space="0" w:color="auto"/>
                <w:left w:val="none" w:sz="0" w:space="0" w:color="auto"/>
                <w:bottom w:val="none" w:sz="0" w:space="0" w:color="auto"/>
                <w:right w:val="none" w:sz="0" w:space="0" w:color="auto"/>
              </w:divBdr>
              <w:divsChild>
                <w:div w:id="1595362045">
                  <w:marLeft w:val="0"/>
                  <w:marRight w:val="0"/>
                  <w:marTop w:val="0"/>
                  <w:marBottom w:val="0"/>
                  <w:divBdr>
                    <w:top w:val="none" w:sz="0" w:space="0" w:color="auto"/>
                    <w:left w:val="none" w:sz="0" w:space="0" w:color="auto"/>
                    <w:bottom w:val="none" w:sz="0" w:space="0" w:color="auto"/>
                    <w:right w:val="none" w:sz="0" w:space="0" w:color="auto"/>
                  </w:divBdr>
                  <w:divsChild>
                    <w:div w:id="349797904">
                      <w:marLeft w:val="0"/>
                      <w:marRight w:val="0"/>
                      <w:marTop w:val="0"/>
                      <w:marBottom w:val="0"/>
                      <w:divBdr>
                        <w:top w:val="none" w:sz="0" w:space="0" w:color="auto"/>
                        <w:left w:val="none" w:sz="0" w:space="0" w:color="auto"/>
                        <w:bottom w:val="none" w:sz="0" w:space="0" w:color="auto"/>
                        <w:right w:val="none" w:sz="0" w:space="0" w:color="auto"/>
                      </w:divBdr>
                      <w:divsChild>
                        <w:div w:id="1673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2909">
          <w:marLeft w:val="0"/>
          <w:marRight w:val="0"/>
          <w:marTop w:val="0"/>
          <w:marBottom w:val="0"/>
          <w:divBdr>
            <w:top w:val="none" w:sz="0" w:space="0" w:color="auto"/>
            <w:left w:val="none" w:sz="0" w:space="0" w:color="auto"/>
            <w:bottom w:val="none" w:sz="0" w:space="0" w:color="auto"/>
            <w:right w:val="none" w:sz="0" w:space="0" w:color="auto"/>
          </w:divBdr>
          <w:divsChild>
            <w:div w:id="417673100">
              <w:marLeft w:val="0"/>
              <w:marRight w:val="0"/>
              <w:marTop w:val="0"/>
              <w:marBottom w:val="0"/>
              <w:divBdr>
                <w:top w:val="none" w:sz="0" w:space="0" w:color="auto"/>
                <w:left w:val="none" w:sz="0" w:space="0" w:color="auto"/>
                <w:bottom w:val="none" w:sz="0" w:space="0" w:color="auto"/>
                <w:right w:val="none" w:sz="0" w:space="0" w:color="auto"/>
              </w:divBdr>
            </w:div>
            <w:div w:id="301349760">
              <w:marLeft w:val="0"/>
              <w:marRight w:val="0"/>
              <w:marTop w:val="0"/>
              <w:marBottom w:val="0"/>
              <w:divBdr>
                <w:top w:val="none" w:sz="0" w:space="0" w:color="auto"/>
                <w:left w:val="none" w:sz="0" w:space="0" w:color="auto"/>
                <w:bottom w:val="none" w:sz="0" w:space="0" w:color="auto"/>
                <w:right w:val="none" w:sz="0" w:space="0" w:color="auto"/>
              </w:divBdr>
              <w:divsChild>
                <w:div w:id="1893805109">
                  <w:marLeft w:val="0"/>
                  <w:marRight w:val="0"/>
                  <w:marTop w:val="0"/>
                  <w:marBottom w:val="0"/>
                  <w:divBdr>
                    <w:top w:val="none" w:sz="0" w:space="0" w:color="auto"/>
                    <w:left w:val="none" w:sz="0" w:space="0" w:color="auto"/>
                    <w:bottom w:val="none" w:sz="0" w:space="0" w:color="auto"/>
                    <w:right w:val="none" w:sz="0" w:space="0" w:color="auto"/>
                  </w:divBdr>
                  <w:divsChild>
                    <w:div w:id="1905069854">
                      <w:marLeft w:val="0"/>
                      <w:marRight w:val="0"/>
                      <w:marTop w:val="0"/>
                      <w:marBottom w:val="0"/>
                      <w:divBdr>
                        <w:top w:val="none" w:sz="0" w:space="0" w:color="auto"/>
                        <w:left w:val="none" w:sz="0" w:space="0" w:color="auto"/>
                        <w:bottom w:val="none" w:sz="0" w:space="0" w:color="auto"/>
                        <w:right w:val="none" w:sz="0" w:space="0" w:color="auto"/>
                      </w:divBdr>
                      <w:divsChild>
                        <w:div w:id="393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5731">
          <w:marLeft w:val="0"/>
          <w:marRight w:val="0"/>
          <w:marTop w:val="0"/>
          <w:marBottom w:val="0"/>
          <w:divBdr>
            <w:top w:val="none" w:sz="0" w:space="0" w:color="auto"/>
            <w:left w:val="none" w:sz="0" w:space="0" w:color="auto"/>
            <w:bottom w:val="none" w:sz="0" w:space="0" w:color="auto"/>
            <w:right w:val="none" w:sz="0" w:space="0" w:color="auto"/>
          </w:divBdr>
          <w:divsChild>
            <w:div w:id="257375701">
              <w:marLeft w:val="0"/>
              <w:marRight w:val="0"/>
              <w:marTop w:val="0"/>
              <w:marBottom w:val="0"/>
              <w:divBdr>
                <w:top w:val="none" w:sz="0" w:space="0" w:color="auto"/>
                <w:left w:val="none" w:sz="0" w:space="0" w:color="auto"/>
                <w:bottom w:val="none" w:sz="0" w:space="0" w:color="auto"/>
                <w:right w:val="none" w:sz="0" w:space="0" w:color="auto"/>
              </w:divBdr>
            </w:div>
            <w:div w:id="1911622863">
              <w:marLeft w:val="0"/>
              <w:marRight w:val="0"/>
              <w:marTop w:val="0"/>
              <w:marBottom w:val="0"/>
              <w:divBdr>
                <w:top w:val="none" w:sz="0" w:space="0" w:color="auto"/>
                <w:left w:val="none" w:sz="0" w:space="0" w:color="auto"/>
                <w:bottom w:val="none" w:sz="0" w:space="0" w:color="auto"/>
                <w:right w:val="none" w:sz="0" w:space="0" w:color="auto"/>
              </w:divBdr>
              <w:divsChild>
                <w:div w:id="50815006">
                  <w:marLeft w:val="0"/>
                  <w:marRight w:val="0"/>
                  <w:marTop w:val="0"/>
                  <w:marBottom w:val="0"/>
                  <w:divBdr>
                    <w:top w:val="none" w:sz="0" w:space="0" w:color="auto"/>
                    <w:left w:val="none" w:sz="0" w:space="0" w:color="auto"/>
                    <w:bottom w:val="none" w:sz="0" w:space="0" w:color="auto"/>
                    <w:right w:val="none" w:sz="0" w:space="0" w:color="auto"/>
                  </w:divBdr>
                  <w:divsChild>
                    <w:div w:id="1663316992">
                      <w:marLeft w:val="0"/>
                      <w:marRight w:val="0"/>
                      <w:marTop w:val="0"/>
                      <w:marBottom w:val="0"/>
                      <w:divBdr>
                        <w:top w:val="none" w:sz="0" w:space="0" w:color="auto"/>
                        <w:left w:val="none" w:sz="0" w:space="0" w:color="auto"/>
                        <w:bottom w:val="none" w:sz="0" w:space="0" w:color="auto"/>
                        <w:right w:val="none" w:sz="0" w:space="0" w:color="auto"/>
                      </w:divBdr>
                      <w:divsChild>
                        <w:div w:id="5422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22019">
          <w:marLeft w:val="0"/>
          <w:marRight w:val="0"/>
          <w:marTop w:val="0"/>
          <w:marBottom w:val="0"/>
          <w:divBdr>
            <w:top w:val="none" w:sz="0" w:space="0" w:color="auto"/>
            <w:left w:val="none" w:sz="0" w:space="0" w:color="auto"/>
            <w:bottom w:val="none" w:sz="0" w:space="0" w:color="auto"/>
            <w:right w:val="none" w:sz="0" w:space="0" w:color="auto"/>
          </w:divBdr>
          <w:divsChild>
            <w:div w:id="1715932691">
              <w:marLeft w:val="0"/>
              <w:marRight w:val="0"/>
              <w:marTop w:val="0"/>
              <w:marBottom w:val="0"/>
              <w:divBdr>
                <w:top w:val="none" w:sz="0" w:space="0" w:color="auto"/>
                <w:left w:val="none" w:sz="0" w:space="0" w:color="auto"/>
                <w:bottom w:val="none" w:sz="0" w:space="0" w:color="auto"/>
                <w:right w:val="none" w:sz="0" w:space="0" w:color="auto"/>
              </w:divBdr>
            </w:div>
            <w:div w:id="742067944">
              <w:marLeft w:val="0"/>
              <w:marRight w:val="0"/>
              <w:marTop w:val="0"/>
              <w:marBottom w:val="0"/>
              <w:divBdr>
                <w:top w:val="none" w:sz="0" w:space="0" w:color="auto"/>
                <w:left w:val="none" w:sz="0" w:space="0" w:color="auto"/>
                <w:bottom w:val="none" w:sz="0" w:space="0" w:color="auto"/>
                <w:right w:val="none" w:sz="0" w:space="0" w:color="auto"/>
              </w:divBdr>
              <w:divsChild>
                <w:div w:id="320814709">
                  <w:marLeft w:val="0"/>
                  <w:marRight w:val="0"/>
                  <w:marTop w:val="0"/>
                  <w:marBottom w:val="0"/>
                  <w:divBdr>
                    <w:top w:val="none" w:sz="0" w:space="0" w:color="auto"/>
                    <w:left w:val="none" w:sz="0" w:space="0" w:color="auto"/>
                    <w:bottom w:val="none" w:sz="0" w:space="0" w:color="auto"/>
                    <w:right w:val="none" w:sz="0" w:space="0" w:color="auto"/>
                  </w:divBdr>
                  <w:divsChild>
                    <w:div w:id="544752035">
                      <w:marLeft w:val="0"/>
                      <w:marRight w:val="0"/>
                      <w:marTop w:val="0"/>
                      <w:marBottom w:val="0"/>
                      <w:divBdr>
                        <w:top w:val="none" w:sz="0" w:space="0" w:color="auto"/>
                        <w:left w:val="none" w:sz="0" w:space="0" w:color="auto"/>
                        <w:bottom w:val="none" w:sz="0" w:space="0" w:color="auto"/>
                        <w:right w:val="none" w:sz="0" w:space="0" w:color="auto"/>
                      </w:divBdr>
                      <w:divsChild>
                        <w:div w:id="17576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01864">
      <w:bodyDiv w:val="1"/>
      <w:marLeft w:val="0"/>
      <w:marRight w:val="0"/>
      <w:marTop w:val="0"/>
      <w:marBottom w:val="0"/>
      <w:divBdr>
        <w:top w:val="none" w:sz="0" w:space="0" w:color="auto"/>
        <w:left w:val="none" w:sz="0" w:space="0" w:color="auto"/>
        <w:bottom w:val="none" w:sz="0" w:space="0" w:color="auto"/>
        <w:right w:val="none" w:sz="0" w:space="0" w:color="auto"/>
      </w:divBdr>
    </w:div>
    <w:div w:id="930699664">
      <w:bodyDiv w:val="1"/>
      <w:marLeft w:val="0"/>
      <w:marRight w:val="0"/>
      <w:marTop w:val="0"/>
      <w:marBottom w:val="0"/>
      <w:divBdr>
        <w:top w:val="none" w:sz="0" w:space="0" w:color="auto"/>
        <w:left w:val="none" w:sz="0" w:space="0" w:color="auto"/>
        <w:bottom w:val="none" w:sz="0" w:space="0" w:color="auto"/>
        <w:right w:val="none" w:sz="0" w:space="0" w:color="auto"/>
      </w:divBdr>
    </w:div>
    <w:div w:id="1049497186">
      <w:bodyDiv w:val="1"/>
      <w:marLeft w:val="0"/>
      <w:marRight w:val="0"/>
      <w:marTop w:val="0"/>
      <w:marBottom w:val="0"/>
      <w:divBdr>
        <w:top w:val="none" w:sz="0" w:space="0" w:color="auto"/>
        <w:left w:val="none" w:sz="0" w:space="0" w:color="auto"/>
        <w:bottom w:val="none" w:sz="0" w:space="0" w:color="auto"/>
        <w:right w:val="none" w:sz="0" w:space="0" w:color="auto"/>
      </w:divBdr>
    </w:div>
    <w:div w:id="1281688615">
      <w:bodyDiv w:val="1"/>
      <w:marLeft w:val="0"/>
      <w:marRight w:val="0"/>
      <w:marTop w:val="0"/>
      <w:marBottom w:val="0"/>
      <w:divBdr>
        <w:top w:val="none" w:sz="0" w:space="0" w:color="auto"/>
        <w:left w:val="none" w:sz="0" w:space="0" w:color="auto"/>
        <w:bottom w:val="none" w:sz="0" w:space="0" w:color="auto"/>
        <w:right w:val="none" w:sz="0" w:space="0" w:color="auto"/>
      </w:divBdr>
    </w:div>
    <w:div w:id="1517499111">
      <w:bodyDiv w:val="1"/>
      <w:marLeft w:val="0"/>
      <w:marRight w:val="0"/>
      <w:marTop w:val="0"/>
      <w:marBottom w:val="0"/>
      <w:divBdr>
        <w:top w:val="none" w:sz="0" w:space="0" w:color="auto"/>
        <w:left w:val="none" w:sz="0" w:space="0" w:color="auto"/>
        <w:bottom w:val="none" w:sz="0" w:space="0" w:color="auto"/>
        <w:right w:val="none" w:sz="0" w:space="0" w:color="auto"/>
      </w:divBdr>
    </w:div>
    <w:div w:id="199212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echerche-portal.ch/primo-explore/search?query=creator%2Cexact%2CUniversities%20Federation%20for%20Animal%20Welfare%2CAND&amp;sortby=date&amp;vid=ZAD&amp;lang=de_DE&amp;mode=advanced&amp;offset=0" TargetMode="External"/><Relationship Id="rId1" Type="http://schemas.openxmlformats.org/officeDocument/2006/relationships/hyperlink" Target="https://www.recherche-portal.ch/primo-explore/search?query=creator%2Cexact%2CTrevor%20B.%20Poole%2CAND&amp;sortby=date&amp;vid=ZAD&amp;lang=de_DE&amp;mode=advanced&amp;offset=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20T13:11:47.364"/>
    </inkml:context>
    <inkml:brush xml:id="br0">
      <inkml:brushProperty name="width" value="0.05" units="cm"/>
      <inkml:brushProperty name="height" value="0.05" units="cm"/>
    </inkml:brush>
  </inkml:definitions>
  <inkml:trace contextRef="#ctx0" brushRef="#br0">26 14 3912 0 0,'0'0'0'0'0,"0"0"0"0"0,0 0 0 0 0,0 0 80 0 0,0 0 0 0 0,0 0 0 0 0,-20-11 8 0 0,15 11 104 0 0,5 0 8 0 0,0 0-8 0 0,2 0 8 0 0,1 0-256 0 0,-3 0 16 0 0,0-2-8 0 0,1 2 0 0 0,1 2-120 0 0,-2 0 0 0 0,0-2-3208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Buch</dc:creator>
  <cp:keywords/>
  <dc:description/>
  <cp:lastModifiedBy>Thorsten Buch</cp:lastModifiedBy>
  <cp:revision>77</cp:revision>
  <dcterms:created xsi:type="dcterms:W3CDTF">2020-01-17T14:56:00Z</dcterms:created>
  <dcterms:modified xsi:type="dcterms:W3CDTF">2020-07-30T10:24:00Z</dcterms:modified>
</cp:coreProperties>
</file>