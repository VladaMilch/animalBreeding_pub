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ink/ink1.xml" ContentType="application/inkml+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221361" w14:textId="3F47C4C8" w:rsidR="005F6EC4" w:rsidRPr="00CD76BB" w:rsidRDefault="009C457C" w:rsidP="00341542">
      <w:pPr>
        <w:spacing w:line="360" w:lineRule="auto"/>
        <w:jc w:val="both"/>
        <w:rPr>
          <w:rFonts w:ascii="Arial" w:hAnsi="Arial" w:cs="Arial"/>
          <w:b/>
          <w:sz w:val="22"/>
          <w:szCs w:val="22"/>
          <w:lang w:val="en-GB"/>
        </w:rPr>
      </w:pPr>
      <w:r w:rsidRPr="00CD76BB">
        <w:rPr>
          <w:rFonts w:ascii="Arial" w:hAnsi="Arial" w:cs="Arial"/>
          <w:b/>
          <w:sz w:val="22"/>
          <w:szCs w:val="22"/>
          <w:lang w:val="en-GB"/>
        </w:rPr>
        <w:t xml:space="preserve">Group size planning of </w:t>
      </w:r>
      <w:proofErr w:type="spellStart"/>
      <w:r w:rsidRPr="00CD76BB">
        <w:rPr>
          <w:rFonts w:ascii="Arial" w:hAnsi="Arial" w:cs="Arial"/>
          <w:b/>
          <w:sz w:val="22"/>
          <w:szCs w:val="22"/>
          <w:lang w:val="en-GB"/>
        </w:rPr>
        <w:t>breedin</w:t>
      </w:r>
      <w:r w:rsidR="00252CB3" w:rsidRPr="00CD76BB">
        <w:rPr>
          <w:rFonts w:ascii="Arial" w:hAnsi="Arial" w:cs="Arial"/>
          <w:b/>
          <w:sz w:val="22"/>
          <w:szCs w:val="22"/>
          <w:lang w:val="en-GB"/>
        </w:rPr>
        <w:t>gs</w:t>
      </w:r>
      <w:proofErr w:type="spellEnd"/>
      <w:r w:rsidR="005F0651" w:rsidRPr="00CD76BB">
        <w:rPr>
          <w:rFonts w:ascii="Arial" w:hAnsi="Arial" w:cs="Arial"/>
          <w:b/>
          <w:sz w:val="22"/>
          <w:szCs w:val="22"/>
          <w:lang w:val="en-GB"/>
        </w:rPr>
        <w:t xml:space="preserve"> of </w:t>
      </w:r>
      <w:r w:rsidR="00C058E2" w:rsidRPr="00CD76BB">
        <w:rPr>
          <w:rFonts w:ascii="Arial" w:hAnsi="Arial" w:cs="Arial"/>
          <w:b/>
          <w:sz w:val="22"/>
          <w:szCs w:val="22"/>
          <w:lang w:val="en-GB"/>
        </w:rPr>
        <w:t>gene-modified animals</w:t>
      </w:r>
    </w:p>
    <w:p w14:paraId="4C4A1F96" w14:textId="77777777" w:rsidR="00DA3A74" w:rsidRPr="00341542" w:rsidRDefault="00DA3A74" w:rsidP="00341542">
      <w:pPr>
        <w:spacing w:line="360" w:lineRule="auto"/>
        <w:jc w:val="both"/>
        <w:rPr>
          <w:rFonts w:ascii="Arial" w:hAnsi="Arial" w:cs="Arial"/>
          <w:sz w:val="22"/>
          <w:szCs w:val="22"/>
          <w:lang w:val="en-US"/>
        </w:rPr>
      </w:pPr>
    </w:p>
    <w:p w14:paraId="52AA9EF9" w14:textId="2780F182" w:rsidR="00DA3A74" w:rsidRPr="00D7002C" w:rsidRDefault="00C816DF" w:rsidP="00341542">
      <w:pPr>
        <w:spacing w:line="360" w:lineRule="auto"/>
        <w:jc w:val="both"/>
        <w:rPr>
          <w:rFonts w:ascii="Arial" w:hAnsi="Arial" w:cs="Arial"/>
          <w:sz w:val="22"/>
          <w:szCs w:val="22"/>
          <w:lang w:val="de-DE"/>
        </w:rPr>
      </w:pPr>
      <w:r w:rsidRPr="00D7002C">
        <w:rPr>
          <w:rFonts w:ascii="Arial" w:hAnsi="Arial" w:cs="Arial"/>
          <w:sz w:val="22"/>
          <w:szCs w:val="22"/>
          <w:lang w:val="de-DE"/>
        </w:rPr>
        <w:t>Philippe Bugnon</w:t>
      </w:r>
      <w:r w:rsidR="001607DE">
        <w:rPr>
          <w:rFonts w:ascii="Arial" w:hAnsi="Arial" w:cs="Arial"/>
          <w:sz w:val="22"/>
          <w:szCs w:val="22"/>
          <w:vertAlign w:val="superscript"/>
          <w:lang w:val="de-DE"/>
        </w:rPr>
        <w:t>1</w:t>
      </w:r>
      <w:r w:rsidRPr="00D7002C">
        <w:rPr>
          <w:rFonts w:ascii="Arial" w:hAnsi="Arial" w:cs="Arial"/>
          <w:sz w:val="22"/>
          <w:szCs w:val="22"/>
          <w:lang w:val="de-DE"/>
        </w:rPr>
        <w:t xml:space="preserve">, </w:t>
      </w:r>
      <w:r w:rsidR="00FC40EF" w:rsidRPr="00FC40EF">
        <w:rPr>
          <w:rFonts w:ascii="Arial" w:hAnsi="Arial" w:cs="Arial"/>
          <w:sz w:val="22"/>
          <w:szCs w:val="22"/>
          <w:lang w:val="de-DE"/>
        </w:rPr>
        <w:t>Vlada Milchevskaya</w:t>
      </w:r>
      <w:r w:rsidR="00894F9A">
        <w:rPr>
          <w:rFonts w:ascii="Arial" w:hAnsi="Arial" w:cs="Arial"/>
          <w:sz w:val="22"/>
          <w:szCs w:val="22"/>
          <w:vertAlign w:val="superscript"/>
          <w:lang w:val="de-DE"/>
        </w:rPr>
        <w:t>2,3</w:t>
      </w:r>
      <w:r w:rsidR="002029BF" w:rsidRPr="00D7002C">
        <w:rPr>
          <w:rFonts w:ascii="Arial" w:hAnsi="Arial" w:cs="Arial"/>
          <w:sz w:val="22"/>
          <w:szCs w:val="22"/>
          <w:lang w:val="de-DE"/>
        </w:rPr>
        <w:t xml:space="preserve">, </w:t>
      </w:r>
      <w:r w:rsidRPr="00D7002C">
        <w:rPr>
          <w:rFonts w:ascii="Arial" w:hAnsi="Arial" w:cs="Arial"/>
          <w:sz w:val="22"/>
          <w:szCs w:val="22"/>
          <w:lang w:val="de-DE"/>
        </w:rPr>
        <w:t>Achim Tresch</w:t>
      </w:r>
      <w:r w:rsidR="00894F9A" w:rsidRPr="00894F9A">
        <w:rPr>
          <w:rFonts w:ascii="Arial" w:hAnsi="Arial" w:cs="Arial"/>
          <w:sz w:val="22"/>
          <w:szCs w:val="22"/>
          <w:vertAlign w:val="superscript"/>
          <w:lang w:val="de-DE"/>
        </w:rPr>
        <w:t>2,3</w:t>
      </w:r>
      <w:r w:rsidRPr="00D7002C">
        <w:rPr>
          <w:rFonts w:ascii="Arial" w:hAnsi="Arial" w:cs="Arial"/>
          <w:sz w:val="22"/>
          <w:szCs w:val="22"/>
          <w:lang w:val="de-DE"/>
        </w:rPr>
        <w:t xml:space="preserve">, </w:t>
      </w:r>
      <w:r w:rsidR="00252CB3" w:rsidRPr="00D7002C">
        <w:rPr>
          <w:rFonts w:ascii="Arial" w:hAnsi="Arial" w:cs="Arial"/>
          <w:sz w:val="22"/>
          <w:szCs w:val="22"/>
          <w:lang w:val="de-DE"/>
        </w:rPr>
        <w:t>Frank Brand</w:t>
      </w:r>
      <w:r w:rsidR="00894F9A">
        <w:rPr>
          <w:rFonts w:ascii="Arial" w:hAnsi="Arial" w:cs="Arial"/>
          <w:sz w:val="22"/>
          <w:szCs w:val="22"/>
          <w:vertAlign w:val="superscript"/>
          <w:lang w:val="de-DE"/>
        </w:rPr>
        <w:t>4</w:t>
      </w:r>
      <w:r w:rsidR="00252CB3" w:rsidRPr="00D7002C">
        <w:rPr>
          <w:rFonts w:ascii="Arial" w:hAnsi="Arial" w:cs="Arial"/>
          <w:sz w:val="22"/>
          <w:szCs w:val="22"/>
          <w:lang w:val="de-DE"/>
        </w:rPr>
        <w:t xml:space="preserve">, </w:t>
      </w:r>
      <w:r w:rsidRPr="00D7002C">
        <w:rPr>
          <w:rFonts w:ascii="Arial" w:hAnsi="Arial" w:cs="Arial"/>
          <w:sz w:val="22"/>
          <w:szCs w:val="22"/>
          <w:lang w:val="de-DE"/>
        </w:rPr>
        <w:t>Thorsten Buch</w:t>
      </w:r>
      <w:r w:rsidR="00D80F63">
        <w:rPr>
          <w:rFonts w:ascii="Arial" w:hAnsi="Arial" w:cs="Arial"/>
          <w:sz w:val="22"/>
          <w:szCs w:val="22"/>
          <w:vertAlign w:val="superscript"/>
          <w:lang w:val="de-DE"/>
        </w:rPr>
        <w:t>1</w:t>
      </w:r>
    </w:p>
    <w:p w14:paraId="76A19C5B" w14:textId="31F9E37C" w:rsidR="00DA3A74" w:rsidRPr="001607DE" w:rsidRDefault="00D80F63" w:rsidP="00341542">
      <w:pPr>
        <w:spacing w:line="360" w:lineRule="auto"/>
        <w:jc w:val="both"/>
        <w:rPr>
          <w:rFonts w:ascii="Arial" w:hAnsi="Arial" w:cs="Arial"/>
          <w:sz w:val="22"/>
          <w:szCs w:val="22"/>
          <w:lang w:val="en-US"/>
        </w:rPr>
      </w:pPr>
      <w:r w:rsidRPr="00D80F63">
        <w:rPr>
          <w:rFonts w:ascii="Arial" w:hAnsi="Arial" w:cs="Arial"/>
          <w:sz w:val="22"/>
          <w:szCs w:val="22"/>
          <w:vertAlign w:val="superscript"/>
          <w:lang w:val="en-US"/>
        </w:rPr>
        <w:t>1</w:t>
      </w:r>
      <w:r w:rsidR="001607DE" w:rsidRPr="001607DE">
        <w:rPr>
          <w:rFonts w:ascii="Arial" w:hAnsi="Arial" w:cs="Arial"/>
          <w:sz w:val="22"/>
          <w:szCs w:val="22"/>
          <w:lang w:val="en-US"/>
        </w:rPr>
        <w:t>Institute of Laboratory Animal Science</w:t>
      </w:r>
      <w:r w:rsidR="001607DE">
        <w:rPr>
          <w:rFonts w:ascii="Arial" w:hAnsi="Arial" w:cs="Arial"/>
          <w:sz w:val="22"/>
          <w:szCs w:val="22"/>
          <w:lang w:val="en-US"/>
        </w:rPr>
        <w:t>, University of Zurich, Zurich, Switzerland</w:t>
      </w:r>
    </w:p>
    <w:p w14:paraId="133CAD98" w14:textId="3F5EB59C" w:rsidR="00CD76BB" w:rsidRPr="00CD76BB" w:rsidRDefault="00CD76BB" w:rsidP="00CD76BB">
      <w:pPr>
        <w:spacing w:line="360" w:lineRule="auto"/>
        <w:jc w:val="both"/>
        <w:rPr>
          <w:rFonts w:ascii="Arial" w:hAnsi="Arial" w:cs="Arial"/>
          <w:sz w:val="22"/>
          <w:szCs w:val="22"/>
          <w:lang w:val="en-US"/>
        </w:rPr>
      </w:pPr>
      <w:r w:rsidRPr="00CD76BB">
        <w:rPr>
          <w:rFonts w:ascii="Arial" w:hAnsi="Arial" w:cs="Arial"/>
          <w:i/>
          <w:sz w:val="22"/>
          <w:szCs w:val="22"/>
          <w:vertAlign w:val="superscript"/>
          <w:lang w:val="en-US"/>
        </w:rPr>
        <w:t>2</w:t>
      </w:r>
      <w:r w:rsidRPr="00CD76BB">
        <w:rPr>
          <w:rFonts w:ascii="Arial" w:hAnsi="Arial" w:cs="Arial"/>
          <w:i/>
          <w:sz w:val="22"/>
          <w:szCs w:val="22"/>
          <w:vertAlign w:val="superscript"/>
        </w:rPr>
        <w:t xml:space="preserve"> </w:t>
      </w:r>
      <w:r w:rsidRPr="00CD76BB">
        <w:rPr>
          <w:rFonts w:ascii="Arial" w:hAnsi="Arial" w:cs="Arial"/>
          <w:sz w:val="22"/>
          <w:szCs w:val="22"/>
          <w:lang w:val="en-US"/>
        </w:rPr>
        <w:t>Cologne Excellence Cluster on Cellular Stress Responses in Aging-Associated Diseases (CECAD), University of Cologne, 50931 Cologne, Germany</w:t>
      </w:r>
    </w:p>
    <w:p w14:paraId="33E41127" w14:textId="0D3C57CA" w:rsidR="00CD76BB" w:rsidRPr="00CD76BB" w:rsidRDefault="00CD76BB" w:rsidP="00CD76BB">
      <w:pPr>
        <w:spacing w:line="360" w:lineRule="auto"/>
        <w:rPr>
          <w:rFonts w:ascii="Arial" w:hAnsi="Arial" w:cs="Arial"/>
          <w:sz w:val="22"/>
          <w:szCs w:val="22"/>
          <w:lang w:val="en-US"/>
        </w:rPr>
      </w:pPr>
      <w:r w:rsidRPr="00CD76BB">
        <w:rPr>
          <w:rFonts w:ascii="Arial" w:hAnsi="Arial" w:cs="Arial"/>
          <w:sz w:val="22"/>
          <w:szCs w:val="22"/>
          <w:vertAlign w:val="superscript"/>
          <w:lang w:val="en-US"/>
        </w:rPr>
        <w:t>3</w:t>
      </w:r>
      <w:r w:rsidRPr="00CD76BB">
        <w:rPr>
          <w:rFonts w:ascii="Arial" w:hAnsi="Arial" w:cs="Arial"/>
          <w:sz w:val="22"/>
          <w:szCs w:val="22"/>
        </w:rPr>
        <w:t>I</w:t>
      </w:r>
      <w:proofErr w:type="spellStart"/>
      <w:r w:rsidRPr="00CD76BB">
        <w:rPr>
          <w:rFonts w:ascii="Arial" w:hAnsi="Arial" w:cs="Arial"/>
          <w:sz w:val="22"/>
          <w:szCs w:val="22"/>
          <w:lang w:val="en-US"/>
        </w:rPr>
        <w:t>nstitute</w:t>
      </w:r>
      <w:proofErr w:type="spellEnd"/>
      <w:r w:rsidRPr="00CD76BB">
        <w:rPr>
          <w:rFonts w:ascii="Arial" w:hAnsi="Arial" w:cs="Arial"/>
          <w:sz w:val="22"/>
          <w:szCs w:val="22"/>
          <w:lang w:val="en-US"/>
        </w:rPr>
        <w:t xml:space="preserve"> of Medical Statistics and Computational Biology, Faculty of Medicine, University of Cologne, </w:t>
      </w:r>
      <w:proofErr w:type="spellStart"/>
      <w:r w:rsidRPr="00CD76BB">
        <w:rPr>
          <w:rFonts w:ascii="Arial" w:hAnsi="Arial" w:cs="Arial"/>
          <w:sz w:val="22"/>
          <w:szCs w:val="22"/>
          <w:lang w:val="en-US"/>
        </w:rPr>
        <w:t>Bachemer</w:t>
      </w:r>
      <w:proofErr w:type="spellEnd"/>
      <w:r w:rsidRPr="00CD76BB">
        <w:rPr>
          <w:rFonts w:ascii="Arial" w:hAnsi="Arial" w:cs="Arial"/>
          <w:sz w:val="22"/>
          <w:szCs w:val="22"/>
          <w:lang w:val="en-US"/>
        </w:rPr>
        <w:t xml:space="preserve"> Str. 86, 50931, Cologne, Germany.</w:t>
      </w:r>
      <w:r w:rsidR="001512EB" w:rsidRPr="00CD76BB">
        <w:rPr>
          <w:rFonts w:ascii="Arial" w:hAnsi="Arial" w:cs="Arial"/>
          <w:sz w:val="22"/>
          <w:szCs w:val="22"/>
          <w:lang w:val="en-US"/>
        </w:rPr>
        <w:t xml:space="preserve"> </w:t>
      </w:r>
    </w:p>
    <w:p w14:paraId="0AD62C9B" w14:textId="34CD89BE" w:rsidR="001512EB" w:rsidRPr="00696546" w:rsidRDefault="00CD76BB" w:rsidP="00CD76BB">
      <w:pPr>
        <w:spacing w:line="360" w:lineRule="auto"/>
        <w:rPr>
          <w:rFonts w:ascii="Arial" w:hAnsi="Arial" w:cs="Arial"/>
          <w:i/>
          <w:sz w:val="22"/>
          <w:szCs w:val="22"/>
          <w:highlight w:val="yellow"/>
        </w:rPr>
      </w:pPr>
      <w:r w:rsidRPr="00CD76BB">
        <w:rPr>
          <w:rFonts w:ascii="Arial" w:hAnsi="Arial" w:cs="Arial"/>
          <w:i/>
          <w:sz w:val="22"/>
          <w:szCs w:val="22"/>
          <w:vertAlign w:val="superscript"/>
          <w:lang w:val="en-US"/>
        </w:rPr>
        <w:t>4</w:t>
      </w:r>
      <w:r w:rsidR="001512EB" w:rsidRPr="00894F9A">
        <w:rPr>
          <w:rFonts w:ascii="Arial" w:hAnsi="Arial" w:cs="Arial"/>
          <w:iCs/>
          <w:sz w:val="22"/>
          <w:szCs w:val="22"/>
        </w:rPr>
        <w:t xml:space="preserve">Berlin School of Economics and Law, Department of Business and </w:t>
      </w:r>
      <w:proofErr w:type="gramStart"/>
      <w:r w:rsidR="001512EB" w:rsidRPr="00894F9A">
        <w:rPr>
          <w:rFonts w:ascii="Arial" w:hAnsi="Arial" w:cs="Arial"/>
          <w:iCs/>
          <w:sz w:val="22"/>
          <w:szCs w:val="22"/>
        </w:rPr>
        <w:t>Economics,Quantitative</w:t>
      </w:r>
      <w:proofErr w:type="gramEnd"/>
      <w:r w:rsidR="001512EB" w:rsidRPr="00894F9A">
        <w:rPr>
          <w:rFonts w:ascii="Arial" w:hAnsi="Arial" w:cs="Arial"/>
          <w:iCs/>
          <w:sz w:val="22"/>
          <w:szCs w:val="22"/>
        </w:rPr>
        <w:t xml:space="preserve"> Methods, Berlin, Germany</w:t>
      </w:r>
    </w:p>
    <w:p w14:paraId="30F85076" w14:textId="71603776" w:rsidR="00DA3A74" w:rsidRPr="00370C49" w:rsidRDefault="00DA3A74" w:rsidP="001512EB">
      <w:pPr>
        <w:spacing w:line="360" w:lineRule="auto"/>
        <w:jc w:val="both"/>
        <w:rPr>
          <w:rFonts w:ascii="Arial" w:hAnsi="Arial" w:cs="Arial"/>
          <w:sz w:val="22"/>
          <w:szCs w:val="22"/>
          <w:lang w:val="en-US"/>
        </w:rPr>
      </w:pPr>
    </w:p>
    <w:p w14:paraId="41338D05" w14:textId="4F37EAC6" w:rsidR="00DA3A74" w:rsidRPr="001607DE" w:rsidRDefault="00DA3A74" w:rsidP="00341542">
      <w:pPr>
        <w:spacing w:line="360" w:lineRule="auto"/>
        <w:jc w:val="both"/>
        <w:rPr>
          <w:rFonts w:ascii="Arial" w:hAnsi="Arial" w:cs="Arial"/>
          <w:sz w:val="22"/>
          <w:szCs w:val="22"/>
          <w:lang w:val="en-US"/>
        </w:rPr>
      </w:pPr>
    </w:p>
    <w:p w14:paraId="2F369B8D" w14:textId="5CFA4018" w:rsidR="000C6FAB" w:rsidRPr="001607DE" w:rsidRDefault="000C6FAB" w:rsidP="00341542">
      <w:pPr>
        <w:spacing w:line="360" w:lineRule="auto"/>
        <w:jc w:val="both"/>
        <w:rPr>
          <w:rFonts w:ascii="Arial" w:hAnsi="Arial" w:cs="Arial"/>
          <w:sz w:val="22"/>
          <w:szCs w:val="22"/>
          <w:lang w:val="en-US"/>
        </w:rPr>
      </w:pPr>
    </w:p>
    <w:p w14:paraId="0779CAB0" w14:textId="0D439ED5" w:rsidR="000C6FAB" w:rsidRPr="00D7002C" w:rsidRDefault="00CD76BB" w:rsidP="00CD76BB">
      <w:pPr>
        <w:pStyle w:val="Heading1"/>
        <w:spacing w:line="360" w:lineRule="auto"/>
        <w:jc w:val="both"/>
        <w:rPr>
          <w:rFonts w:ascii="Arial" w:hAnsi="Arial" w:cs="Arial"/>
          <w:sz w:val="22"/>
          <w:szCs w:val="22"/>
          <w:lang w:val="en-US"/>
        </w:rPr>
      </w:pPr>
      <w:r w:rsidRPr="00CD76BB">
        <w:rPr>
          <w:rFonts w:ascii="Arial" w:hAnsi="Arial" w:cs="Arial"/>
          <w:sz w:val="22"/>
          <w:szCs w:val="22"/>
          <w:lang w:val="en-US"/>
        </w:rPr>
        <w:t>Abstract</w:t>
      </w:r>
    </w:p>
    <w:p w14:paraId="457782F2" w14:textId="14E751B0" w:rsidR="000C6FAB" w:rsidRPr="00067810" w:rsidRDefault="000C6FAB" w:rsidP="00341542">
      <w:pPr>
        <w:spacing w:line="360" w:lineRule="auto"/>
        <w:jc w:val="both"/>
        <w:rPr>
          <w:rFonts w:ascii="Arial" w:hAnsi="Arial" w:cs="Arial"/>
          <w:sz w:val="22"/>
          <w:szCs w:val="22"/>
          <w:lang w:val="en-US"/>
        </w:rPr>
      </w:pPr>
    </w:p>
    <w:p w14:paraId="09358344" w14:textId="64F96F43" w:rsidR="000C6FAB" w:rsidRPr="00D7002C" w:rsidRDefault="000C6FAB" w:rsidP="00341542">
      <w:pPr>
        <w:spacing w:line="360" w:lineRule="auto"/>
        <w:jc w:val="both"/>
        <w:rPr>
          <w:rFonts w:ascii="Arial" w:hAnsi="Arial" w:cs="Arial"/>
          <w:sz w:val="22"/>
          <w:szCs w:val="22"/>
          <w:lang w:val="en-US"/>
        </w:rPr>
      </w:pPr>
    </w:p>
    <w:p w14:paraId="502E59F2" w14:textId="196224F0" w:rsidR="000C6FAB" w:rsidRPr="00341542" w:rsidRDefault="000C6FAB" w:rsidP="00341542">
      <w:pPr>
        <w:pStyle w:val="Heading1"/>
        <w:spacing w:line="360" w:lineRule="auto"/>
        <w:jc w:val="both"/>
        <w:rPr>
          <w:rFonts w:ascii="Arial" w:hAnsi="Arial" w:cs="Arial"/>
          <w:sz w:val="22"/>
          <w:szCs w:val="22"/>
          <w:lang w:val="en-US"/>
        </w:rPr>
      </w:pPr>
      <w:r w:rsidRPr="00341542">
        <w:rPr>
          <w:rFonts w:ascii="Arial" w:hAnsi="Arial" w:cs="Arial"/>
          <w:sz w:val="22"/>
          <w:szCs w:val="22"/>
          <w:lang w:val="en-US"/>
        </w:rPr>
        <w:t>Introduction</w:t>
      </w:r>
    </w:p>
    <w:p w14:paraId="5F9961CE" w14:textId="6EDAC356" w:rsidR="00284F37" w:rsidRDefault="00460BE2" w:rsidP="00111B5C">
      <w:pPr>
        <w:spacing w:line="360" w:lineRule="auto"/>
        <w:jc w:val="both"/>
        <w:rPr>
          <w:rFonts w:ascii="Arial" w:hAnsi="Arial" w:cs="Arial"/>
          <w:color w:val="000000" w:themeColor="text1"/>
          <w:sz w:val="22"/>
          <w:szCs w:val="22"/>
          <w:lang w:val="en-US"/>
        </w:rPr>
      </w:pPr>
      <w:r w:rsidRPr="323A650B">
        <w:rPr>
          <w:rFonts w:ascii="Arial" w:hAnsi="Arial" w:cs="Arial"/>
          <w:color w:val="000000" w:themeColor="text1"/>
          <w:sz w:val="22"/>
          <w:szCs w:val="22"/>
          <w:lang w:val="en-US"/>
        </w:rPr>
        <w:t>A</w:t>
      </w:r>
      <w:r w:rsidR="003E2C29" w:rsidRPr="323A650B">
        <w:rPr>
          <w:rFonts w:ascii="Arial" w:hAnsi="Arial" w:cs="Arial"/>
          <w:color w:val="000000" w:themeColor="text1"/>
          <w:sz w:val="22"/>
          <w:szCs w:val="22"/>
          <w:lang w:val="en-US"/>
        </w:rPr>
        <w:t xml:space="preserve"> wide array of different </w:t>
      </w:r>
      <w:r w:rsidR="002D1BF6" w:rsidRPr="323A650B">
        <w:rPr>
          <w:rFonts w:ascii="Arial" w:hAnsi="Arial" w:cs="Arial"/>
          <w:color w:val="000000" w:themeColor="text1"/>
          <w:sz w:val="22"/>
          <w:szCs w:val="22"/>
          <w:lang w:val="en-US"/>
        </w:rPr>
        <w:t xml:space="preserve">mouse strains and lines are used in </w:t>
      </w:r>
      <w:r w:rsidR="006D3532" w:rsidRPr="323A650B">
        <w:rPr>
          <w:rFonts w:ascii="Arial" w:hAnsi="Arial" w:cs="Arial"/>
          <w:color w:val="000000" w:themeColor="text1"/>
          <w:sz w:val="22"/>
          <w:szCs w:val="22"/>
          <w:lang w:val="en-US"/>
        </w:rPr>
        <w:t xml:space="preserve">biomedical </w:t>
      </w:r>
      <w:r w:rsidR="002D1BF6" w:rsidRPr="323A650B">
        <w:rPr>
          <w:rFonts w:ascii="Arial" w:hAnsi="Arial" w:cs="Arial"/>
          <w:color w:val="000000" w:themeColor="text1"/>
          <w:sz w:val="22"/>
          <w:szCs w:val="22"/>
          <w:lang w:val="en-US"/>
        </w:rPr>
        <w:t>research</w:t>
      </w:r>
      <w:r w:rsidR="00CF27A2" w:rsidRPr="323A650B">
        <w:rPr>
          <w:rFonts w:ascii="Arial" w:hAnsi="Arial" w:cs="Arial"/>
          <w:color w:val="000000" w:themeColor="text1"/>
          <w:sz w:val="22"/>
          <w:szCs w:val="22"/>
          <w:lang w:val="en-US"/>
        </w:rPr>
        <w:t xml:space="preserve"> world-wide</w:t>
      </w:r>
      <w:r w:rsidR="002D1BF6" w:rsidRPr="323A650B">
        <w:rPr>
          <w:rFonts w:ascii="Arial" w:hAnsi="Arial" w:cs="Arial"/>
          <w:color w:val="000000" w:themeColor="text1"/>
          <w:sz w:val="22"/>
          <w:szCs w:val="22"/>
          <w:lang w:val="en-US"/>
        </w:rPr>
        <w:t>.</w:t>
      </w:r>
      <w:r w:rsidR="00201A0C" w:rsidRPr="323A650B">
        <w:rPr>
          <w:rFonts w:ascii="Arial" w:hAnsi="Arial" w:cs="Arial"/>
          <w:color w:val="000000" w:themeColor="text1"/>
          <w:sz w:val="22"/>
          <w:szCs w:val="22"/>
          <w:lang w:val="en-US"/>
        </w:rPr>
        <w:t xml:space="preserve"> </w:t>
      </w:r>
      <w:r w:rsidR="00322577" w:rsidRPr="323A650B">
        <w:rPr>
          <w:rFonts w:ascii="Arial" w:hAnsi="Arial" w:cs="Arial"/>
          <w:color w:val="000000" w:themeColor="text1"/>
          <w:sz w:val="22"/>
          <w:szCs w:val="22"/>
          <w:lang w:val="en-US"/>
        </w:rPr>
        <w:t>T</w:t>
      </w:r>
      <w:r w:rsidR="00201A0C" w:rsidRPr="323A650B">
        <w:rPr>
          <w:rFonts w:ascii="Arial" w:hAnsi="Arial" w:cs="Arial"/>
          <w:color w:val="000000" w:themeColor="text1"/>
          <w:sz w:val="22"/>
          <w:szCs w:val="22"/>
          <w:lang w:val="en-US"/>
        </w:rPr>
        <w:t xml:space="preserve">he mouse </w:t>
      </w:r>
      <w:r w:rsidR="00BC2251" w:rsidRPr="323A650B">
        <w:rPr>
          <w:rFonts w:ascii="Arial" w:hAnsi="Arial" w:cs="Arial"/>
          <w:color w:val="000000" w:themeColor="text1"/>
          <w:sz w:val="22"/>
          <w:szCs w:val="22"/>
          <w:lang w:val="en-US"/>
        </w:rPr>
        <w:t xml:space="preserve">became </w:t>
      </w:r>
      <w:r w:rsidR="006D3532" w:rsidRPr="323A650B">
        <w:rPr>
          <w:rFonts w:ascii="Arial" w:hAnsi="Arial" w:cs="Arial"/>
          <w:color w:val="000000" w:themeColor="text1"/>
          <w:sz w:val="22"/>
          <w:szCs w:val="22"/>
          <w:lang w:val="en-US"/>
        </w:rPr>
        <w:t xml:space="preserve">the most prominent </w:t>
      </w:r>
      <w:r w:rsidR="00FB37AA" w:rsidRPr="323A650B">
        <w:rPr>
          <w:rFonts w:ascii="Arial" w:hAnsi="Arial" w:cs="Arial"/>
          <w:color w:val="000000" w:themeColor="text1"/>
          <w:sz w:val="22"/>
          <w:szCs w:val="22"/>
          <w:lang w:val="en-US"/>
        </w:rPr>
        <w:t>vertebrate</w:t>
      </w:r>
      <w:r w:rsidR="00BC2251" w:rsidRPr="323A650B">
        <w:rPr>
          <w:rFonts w:ascii="Arial" w:hAnsi="Arial" w:cs="Arial"/>
          <w:color w:val="000000" w:themeColor="text1"/>
          <w:sz w:val="22"/>
          <w:szCs w:val="22"/>
          <w:lang w:val="en-US"/>
        </w:rPr>
        <w:t xml:space="preserve"> research </w:t>
      </w:r>
      <w:r w:rsidR="00FB37AA" w:rsidRPr="323A650B">
        <w:rPr>
          <w:rFonts w:ascii="Arial" w:hAnsi="Arial" w:cs="Arial"/>
          <w:color w:val="000000" w:themeColor="text1"/>
          <w:sz w:val="22"/>
          <w:szCs w:val="22"/>
          <w:lang w:val="en-US"/>
        </w:rPr>
        <w:t>species</w:t>
      </w:r>
      <w:r w:rsidR="00BC2251" w:rsidRPr="323A650B">
        <w:rPr>
          <w:rFonts w:ascii="Arial" w:hAnsi="Arial" w:cs="Arial"/>
          <w:color w:val="000000" w:themeColor="text1"/>
          <w:sz w:val="22"/>
          <w:szCs w:val="22"/>
          <w:lang w:val="en-US"/>
        </w:rPr>
        <w:t xml:space="preserve"> because it is </w:t>
      </w:r>
      <w:r w:rsidR="00F03D81" w:rsidRPr="323A650B">
        <w:rPr>
          <w:rFonts w:ascii="Arial" w:hAnsi="Arial" w:cs="Arial"/>
          <w:color w:val="000000" w:themeColor="text1"/>
          <w:sz w:val="22"/>
          <w:szCs w:val="22"/>
          <w:lang w:val="en-US"/>
        </w:rPr>
        <w:t xml:space="preserve">a) </w:t>
      </w:r>
      <w:r w:rsidR="0062133D" w:rsidRPr="323A650B">
        <w:rPr>
          <w:rFonts w:ascii="Arial" w:hAnsi="Arial" w:cs="Arial"/>
          <w:color w:val="000000" w:themeColor="text1"/>
          <w:sz w:val="22"/>
          <w:szCs w:val="22"/>
          <w:lang w:val="en-US"/>
        </w:rPr>
        <w:t>a mammal</w:t>
      </w:r>
      <w:r w:rsidR="00F03D81" w:rsidRPr="323A650B">
        <w:rPr>
          <w:rFonts w:ascii="Arial" w:hAnsi="Arial" w:cs="Arial"/>
          <w:color w:val="000000" w:themeColor="text1"/>
          <w:sz w:val="22"/>
          <w:szCs w:val="22"/>
          <w:lang w:val="en-US"/>
        </w:rPr>
        <w:t xml:space="preserve"> and thus closely related to the human, b) </w:t>
      </w:r>
      <w:r w:rsidR="00BC2251" w:rsidRPr="323A650B">
        <w:rPr>
          <w:rFonts w:ascii="Arial" w:hAnsi="Arial" w:cs="Arial"/>
          <w:color w:val="000000" w:themeColor="text1"/>
          <w:sz w:val="22"/>
          <w:szCs w:val="22"/>
          <w:lang w:val="en-US"/>
        </w:rPr>
        <w:t>easily kept</w:t>
      </w:r>
      <w:r w:rsidR="00775B94" w:rsidRPr="323A650B">
        <w:rPr>
          <w:rFonts w:ascii="Arial" w:hAnsi="Arial" w:cs="Arial"/>
          <w:color w:val="000000" w:themeColor="text1"/>
          <w:sz w:val="22"/>
          <w:szCs w:val="22"/>
          <w:lang w:val="en-US"/>
        </w:rPr>
        <w:t xml:space="preserve"> with little demand on food</w:t>
      </w:r>
      <w:r w:rsidR="003B420D" w:rsidRPr="323A650B">
        <w:rPr>
          <w:rFonts w:ascii="Arial" w:hAnsi="Arial" w:cs="Arial"/>
          <w:color w:val="000000" w:themeColor="text1"/>
          <w:sz w:val="22"/>
          <w:szCs w:val="22"/>
          <w:lang w:val="en-US"/>
        </w:rPr>
        <w:t xml:space="preserve"> and space and c) has a high reproductive rate with short generation time. </w:t>
      </w:r>
      <w:r w:rsidR="004A1B0B" w:rsidRPr="323A650B">
        <w:rPr>
          <w:rFonts w:ascii="Arial" w:hAnsi="Arial" w:cs="Arial"/>
          <w:color w:val="000000" w:themeColor="text1"/>
          <w:sz w:val="22"/>
          <w:szCs w:val="22"/>
          <w:lang w:val="en-US"/>
        </w:rPr>
        <w:t xml:space="preserve">While </w:t>
      </w:r>
      <w:r w:rsidR="0052672C" w:rsidRPr="323A650B">
        <w:rPr>
          <w:rFonts w:ascii="Arial" w:hAnsi="Arial" w:cs="Arial"/>
          <w:color w:val="000000" w:themeColor="text1"/>
          <w:sz w:val="22"/>
          <w:szCs w:val="22"/>
          <w:lang w:val="en-US"/>
        </w:rPr>
        <w:t xml:space="preserve">analysis of gene function in the mouse </w:t>
      </w:r>
      <w:r w:rsidR="00EB3E32" w:rsidRPr="323A650B">
        <w:rPr>
          <w:rFonts w:ascii="Arial" w:hAnsi="Arial" w:cs="Arial"/>
          <w:color w:val="000000" w:themeColor="text1"/>
          <w:sz w:val="22"/>
          <w:szCs w:val="22"/>
          <w:lang w:val="en-US"/>
        </w:rPr>
        <w:t xml:space="preserve">was at </w:t>
      </w:r>
      <w:r w:rsidR="005F4A8C" w:rsidRPr="323A650B">
        <w:rPr>
          <w:rFonts w:ascii="Arial" w:hAnsi="Arial" w:cs="Arial"/>
          <w:color w:val="000000" w:themeColor="text1"/>
          <w:sz w:val="22"/>
          <w:szCs w:val="22"/>
          <w:lang w:val="en-US"/>
        </w:rPr>
        <w:t>first</w:t>
      </w:r>
      <w:r w:rsidR="004A1B0B" w:rsidRPr="323A650B">
        <w:rPr>
          <w:rFonts w:ascii="Arial" w:hAnsi="Arial" w:cs="Arial"/>
          <w:color w:val="000000" w:themeColor="text1"/>
          <w:sz w:val="22"/>
          <w:szCs w:val="22"/>
          <w:lang w:val="en-US"/>
        </w:rPr>
        <w:t xml:space="preserve"> restricted to natural mutants and </w:t>
      </w:r>
      <w:r w:rsidR="005F4A8C" w:rsidRPr="323A650B">
        <w:rPr>
          <w:rFonts w:ascii="Arial" w:hAnsi="Arial" w:cs="Arial"/>
          <w:color w:val="000000" w:themeColor="text1"/>
          <w:sz w:val="22"/>
          <w:szCs w:val="22"/>
          <w:lang w:val="en-US"/>
        </w:rPr>
        <w:t>those ge</w:t>
      </w:r>
      <w:r w:rsidR="00FF60D1" w:rsidRPr="323A650B">
        <w:rPr>
          <w:rFonts w:ascii="Arial" w:hAnsi="Arial" w:cs="Arial"/>
          <w:color w:val="000000" w:themeColor="text1"/>
          <w:sz w:val="22"/>
          <w:szCs w:val="22"/>
          <w:lang w:val="en-US"/>
        </w:rPr>
        <w:t xml:space="preserve">nerated through untargeted approaches such es chemical or </w:t>
      </w:r>
      <w:r w:rsidR="00EA62C3" w:rsidRPr="323A650B">
        <w:rPr>
          <w:rFonts w:ascii="Arial" w:hAnsi="Arial" w:cs="Arial"/>
          <w:color w:val="000000" w:themeColor="text1"/>
          <w:sz w:val="22"/>
          <w:szCs w:val="22"/>
          <w:lang w:val="en-US"/>
        </w:rPr>
        <w:t xml:space="preserve">radiation-induced mutagenesis, </w:t>
      </w:r>
      <w:r w:rsidR="0052672C" w:rsidRPr="323A650B">
        <w:rPr>
          <w:rFonts w:ascii="Arial" w:hAnsi="Arial" w:cs="Arial"/>
          <w:color w:val="000000" w:themeColor="text1"/>
          <w:sz w:val="22"/>
          <w:szCs w:val="22"/>
          <w:lang w:val="en-US"/>
        </w:rPr>
        <w:t>in the last decades it</w:t>
      </w:r>
      <w:r w:rsidR="008721F6" w:rsidRPr="323A650B">
        <w:rPr>
          <w:rFonts w:ascii="Arial" w:hAnsi="Arial" w:cs="Arial"/>
          <w:color w:val="000000" w:themeColor="text1"/>
          <w:sz w:val="22"/>
          <w:szCs w:val="22"/>
          <w:lang w:val="en-US"/>
        </w:rPr>
        <w:t xml:space="preserve"> </w:t>
      </w:r>
      <w:r w:rsidR="00DD42CA" w:rsidRPr="323A650B">
        <w:rPr>
          <w:rFonts w:ascii="Arial" w:hAnsi="Arial" w:cs="Arial"/>
          <w:color w:val="000000" w:themeColor="text1"/>
          <w:sz w:val="22"/>
          <w:szCs w:val="22"/>
          <w:lang w:val="en-US"/>
        </w:rPr>
        <w:t xml:space="preserve">has undergone an explosive development </w:t>
      </w:r>
      <w:r w:rsidR="00CF445C" w:rsidRPr="323A650B">
        <w:rPr>
          <w:rFonts w:ascii="Arial" w:hAnsi="Arial" w:cs="Arial"/>
          <w:color w:val="000000" w:themeColor="text1"/>
          <w:sz w:val="22"/>
          <w:szCs w:val="22"/>
          <w:lang w:val="en-US"/>
        </w:rPr>
        <w:t>when more targeted methods of gene manipulation</w:t>
      </w:r>
      <w:r w:rsidR="00DD42CA" w:rsidRPr="323A650B">
        <w:rPr>
          <w:rFonts w:ascii="Arial" w:hAnsi="Arial" w:cs="Arial"/>
          <w:color w:val="000000" w:themeColor="text1"/>
          <w:sz w:val="22"/>
          <w:szCs w:val="22"/>
          <w:lang w:val="en-US"/>
        </w:rPr>
        <w:t xml:space="preserve"> </w:t>
      </w:r>
      <w:r w:rsidR="00CF445C" w:rsidRPr="323A650B">
        <w:rPr>
          <w:rFonts w:ascii="Arial" w:hAnsi="Arial" w:cs="Arial"/>
          <w:color w:val="000000" w:themeColor="text1"/>
          <w:sz w:val="22"/>
          <w:szCs w:val="22"/>
          <w:lang w:val="en-US"/>
        </w:rPr>
        <w:t>were developed. These started with insertion transgenesis</w:t>
      </w:r>
      <w:r w:rsidR="007A0B3A" w:rsidRPr="323A650B">
        <w:rPr>
          <w:rFonts w:ascii="Arial" w:hAnsi="Arial" w:cs="Arial"/>
          <w:color w:val="000000" w:themeColor="text1"/>
          <w:sz w:val="22"/>
          <w:szCs w:val="22"/>
          <w:lang w:val="en-US"/>
        </w:rPr>
        <w:t xml:space="preserve"> </w:t>
      </w:r>
      <w:r w:rsidR="00F15E65" w:rsidRPr="323A650B">
        <w:rPr>
          <w:rFonts w:ascii="Arial" w:hAnsi="Arial" w:cs="Arial"/>
          <w:color w:val="000000" w:themeColor="text1"/>
          <w:sz w:val="22"/>
          <w:szCs w:val="22"/>
          <w:lang w:val="en-US"/>
        </w:rPr>
        <w:t xml:space="preserve">obtained through zygote injection </w:t>
      </w:r>
      <w:r w:rsidR="007A0B3A" w:rsidRPr="323A650B">
        <w:rPr>
          <w:rFonts w:ascii="Arial" w:hAnsi="Arial" w:cs="Arial"/>
          <w:color w:val="000000" w:themeColor="text1"/>
          <w:sz w:val="22"/>
          <w:szCs w:val="22"/>
          <w:lang w:val="en-US"/>
        </w:rPr>
        <w:t>(</w:t>
      </w:r>
      <w:commentRangeStart w:id="0"/>
      <w:r w:rsidR="007A0B3A" w:rsidRPr="323A650B">
        <w:rPr>
          <w:rFonts w:ascii="Arial" w:hAnsi="Arial" w:cs="Arial"/>
          <w:color w:val="000000" w:themeColor="text1"/>
          <w:sz w:val="22"/>
          <w:szCs w:val="22"/>
          <w:highlight w:val="yellow"/>
          <w:lang w:val="en-US"/>
        </w:rPr>
        <w:t>REF</w:t>
      </w:r>
      <w:commentRangeEnd w:id="0"/>
      <w:r w:rsidR="004460F4">
        <w:rPr>
          <w:rStyle w:val="CommentReference"/>
        </w:rPr>
        <w:commentReference w:id="0"/>
      </w:r>
      <w:r w:rsidR="007A0B3A" w:rsidRPr="323A650B">
        <w:rPr>
          <w:rFonts w:ascii="Arial" w:hAnsi="Arial" w:cs="Arial"/>
          <w:color w:val="000000" w:themeColor="text1"/>
          <w:sz w:val="22"/>
          <w:szCs w:val="22"/>
          <w:lang w:val="en-US"/>
        </w:rPr>
        <w:t>)</w:t>
      </w:r>
      <w:r w:rsidR="00CF445C" w:rsidRPr="323A650B">
        <w:rPr>
          <w:rFonts w:ascii="Arial" w:hAnsi="Arial" w:cs="Arial"/>
          <w:color w:val="000000" w:themeColor="text1"/>
          <w:sz w:val="22"/>
          <w:szCs w:val="22"/>
          <w:lang w:val="en-US"/>
        </w:rPr>
        <w:t xml:space="preserve">, followed by </w:t>
      </w:r>
      <w:r w:rsidR="006B4473" w:rsidRPr="323A650B">
        <w:rPr>
          <w:rFonts w:ascii="Arial" w:hAnsi="Arial" w:cs="Arial"/>
          <w:color w:val="000000" w:themeColor="text1"/>
          <w:sz w:val="22"/>
          <w:szCs w:val="22"/>
          <w:lang w:val="en-US"/>
        </w:rPr>
        <w:t>targeted mutagenesis in embryonic stem cells</w:t>
      </w:r>
      <w:r w:rsidR="00F15E65" w:rsidRPr="323A650B">
        <w:rPr>
          <w:rFonts w:ascii="Arial" w:hAnsi="Arial" w:cs="Arial"/>
          <w:color w:val="000000" w:themeColor="text1"/>
          <w:sz w:val="22"/>
          <w:szCs w:val="22"/>
          <w:lang w:val="en-US"/>
        </w:rPr>
        <w:t xml:space="preserve"> and blastocyst injection</w:t>
      </w:r>
      <w:r w:rsidR="006B4473" w:rsidRPr="323A650B">
        <w:rPr>
          <w:rFonts w:ascii="Arial" w:hAnsi="Arial" w:cs="Arial"/>
          <w:color w:val="000000" w:themeColor="text1"/>
          <w:sz w:val="22"/>
          <w:szCs w:val="22"/>
          <w:lang w:val="en-US"/>
        </w:rPr>
        <w:t xml:space="preserve"> </w:t>
      </w:r>
      <w:r w:rsidR="003825DE" w:rsidRPr="323A650B">
        <w:rPr>
          <w:rFonts w:ascii="Arial" w:hAnsi="Arial" w:cs="Arial"/>
          <w:color w:val="000000" w:themeColor="text1"/>
          <w:sz w:val="22"/>
          <w:szCs w:val="22"/>
          <w:lang w:val="en-US"/>
        </w:rPr>
        <w:t>(</w:t>
      </w:r>
      <w:commentRangeStart w:id="1"/>
      <w:r w:rsidR="003825DE" w:rsidRPr="323A650B">
        <w:rPr>
          <w:rFonts w:ascii="Arial" w:hAnsi="Arial" w:cs="Arial"/>
          <w:color w:val="000000" w:themeColor="text1"/>
          <w:sz w:val="22"/>
          <w:szCs w:val="22"/>
          <w:highlight w:val="yellow"/>
          <w:lang w:val="en-US"/>
        </w:rPr>
        <w:t>REF</w:t>
      </w:r>
      <w:commentRangeEnd w:id="1"/>
      <w:r w:rsidR="009650BD">
        <w:rPr>
          <w:rStyle w:val="CommentReference"/>
        </w:rPr>
        <w:commentReference w:id="1"/>
      </w:r>
      <w:r w:rsidR="003825DE" w:rsidRPr="323A650B">
        <w:rPr>
          <w:rFonts w:ascii="Arial" w:hAnsi="Arial" w:cs="Arial"/>
          <w:color w:val="000000" w:themeColor="text1"/>
          <w:sz w:val="22"/>
          <w:szCs w:val="22"/>
          <w:lang w:val="en-US"/>
        </w:rPr>
        <w:t xml:space="preserve">) </w:t>
      </w:r>
      <w:r w:rsidR="006B4473" w:rsidRPr="323A650B">
        <w:rPr>
          <w:rFonts w:ascii="Arial" w:hAnsi="Arial" w:cs="Arial"/>
          <w:color w:val="000000" w:themeColor="text1"/>
          <w:sz w:val="22"/>
          <w:szCs w:val="22"/>
          <w:lang w:val="en-US"/>
        </w:rPr>
        <w:t xml:space="preserve">and has </w:t>
      </w:r>
      <w:r w:rsidR="00000054" w:rsidRPr="323A650B">
        <w:rPr>
          <w:rFonts w:ascii="Arial" w:hAnsi="Arial" w:cs="Arial"/>
          <w:color w:val="000000" w:themeColor="text1"/>
          <w:sz w:val="22"/>
          <w:szCs w:val="22"/>
          <w:lang w:val="en-US"/>
        </w:rPr>
        <w:t>pinnacled</w:t>
      </w:r>
      <w:r w:rsidR="006B4473" w:rsidRPr="323A650B">
        <w:rPr>
          <w:rFonts w:ascii="Arial" w:hAnsi="Arial" w:cs="Arial"/>
          <w:color w:val="000000" w:themeColor="text1"/>
          <w:sz w:val="22"/>
          <w:szCs w:val="22"/>
          <w:lang w:val="en-US"/>
        </w:rPr>
        <w:t xml:space="preserve"> </w:t>
      </w:r>
      <w:r w:rsidR="00000054" w:rsidRPr="323A650B">
        <w:rPr>
          <w:rFonts w:ascii="Arial" w:hAnsi="Arial" w:cs="Arial"/>
          <w:color w:val="000000" w:themeColor="text1"/>
          <w:sz w:val="22"/>
          <w:szCs w:val="22"/>
          <w:lang w:val="en-US"/>
        </w:rPr>
        <w:t>recently</w:t>
      </w:r>
      <w:r w:rsidR="006B4473" w:rsidRPr="323A650B">
        <w:rPr>
          <w:rFonts w:ascii="Arial" w:hAnsi="Arial" w:cs="Arial"/>
          <w:color w:val="000000" w:themeColor="text1"/>
          <w:sz w:val="22"/>
          <w:szCs w:val="22"/>
          <w:lang w:val="en-US"/>
        </w:rPr>
        <w:t xml:space="preserve"> with the use of the CRISPR/Cas9 system </w:t>
      </w:r>
      <w:r w:rsidR="007A0B3A" w:rsidRPr="323A650B">
        <w:rPr>
          <w:rFonts w:ascii="Arial" w:hAnsi="Arial" w:cs="Arial"/>
          <w:color w:val="000000" w:themeColor="text1"/>
          <w:sz w:val="22"/>
          <w:szCs w:val="22"/>
          <w:lang w:val="en-US"/>
        </w:rPr>
        <w:t>in 1 and 2-cell stage embryos</w:t>
      </w:r>
      <w:r w:rsidR="00F15E65" w:rsidRPr="323A650B">
        <w:rPr>
          <w:rFonts w:ascii="Arial" w:hAnsi="Arial" w:cs="Arial"/>
          <w:color w:val="000000" w:themeColor="text1"/>
          <w:sz w:val="22"/>
          <w:szCs w:val="22"/>
          <w:lang w:val="en-US"/>
        </w:rPr>
        <w:t xml:space="preserve"> (</w:t>
      </w:r>
      <w:commentRangeStart w:id="2"/>
      <w:r w:rsidR="00F15E65" w:rsidRPr="323A650B">
        <w:rPr>
          <w:rFonts w:ascii="Arial" w:hAnsi="Arial" w:cs="Arial"/>
          <w:color w:val="000000" w:themeColor="text1"/>
          <w:sz w:val="22"/>
          <w:szCs w:val="22"/>
          <w:highlight w:val="yellow"/>
          <w:lang w:val="en-US"/>
        </w:rPr>
        <w:t>REF</w:t>
      </w:r>
      <w:commentRangeEnd w:id="2"/>
      <w:r w:rsidR="00D648D0">
        <w:rPr>
          <w:rStyle w:val="CommentReference"/>
        </w:rPr>
        <w:commentReference w:id="2"/>
      </w:r>
      <w:r w:rsidR="00F15E65" w:rsidRPr="323A650B">
        <w:rPr>
          <w:rFonts w:ascii="Arial" w:hAnsi="Arial" w:cs="Arial"/>
          <w:color w:val="000000" w:themeColor="text1"/>
          <w:sz w:val="22"/>
          <w:szCs w:val="22"/>
          <w:lang w:val="en-US"/>
        </w:rPr>
        <w:t>)</w:t>
      </w:r>
      <w:r w:rsidR="007A0B3A" w:rsidRPr="323A650B">
        <w:rPr>
          <w:rFonts w:ascii="Arial" w:hAnsi="Arial" w:cs="Arial"/>
          <w:color w:val="000000" w:themeColor="text1"/>
          <w:sz w:val="22"/>
          <w:szCs w:val="22"/>
          <w:lang w:val="en-US"/>
        </w:rPr>
        <w:t xml:space="preserve">. </w:t>
      </w:r>
      <w:r w:rsidR="003825DE" w:rsidRPr="323A650B">
        <w:rPr>
          <w:rFonts w:ascii="Arial" w:hAnsi="Arial" w:cs="Arial"/>
          <w:color w:val="000000" w:themeColor="text1"/>
          <w:sz w:val="22"/>
          <w:szCs w:val="22"/>
          <w:lang w:val="en-US"/>
        </w:rPr>
        <w:t xml:space="preserve">By now the </w:t>
      </w:r>
      <w:r w:rsidR="00161BA3" w:rsidRPr="323A650B">
        <w:rPr>
          <w:rFonts w:ascii="Arial" w:hAnsi="Arial" w:cs="Arial"/>
          <w:color w:val="000000" w:themeColor="text1"/>
          <w:sz w:val="22"/>
          <w:szCs w:val="22"/>
          <w:lang w:val="en-US"/>
        </w:rPr>
        <w:t xml:space="preserve">analysis of gene-modified rodents </w:t>
      </w:r>
      <w:r w:rsidR="00AC4BBC" w:rsidRPr="323A650B">
        <w:rPr>
          <w:rFonts w:ascii="Arial" w:hAnsi="Arial" w:cs="Arial"/>
          <w:color w:val="000000" w:themeColor="text1"/>
          <w:sz w:val="22"/>
          <w:szCs w:val="22"/>
          <w:lang w:val="en-US"/>
        </w:rPr>
        <w:t xml:space="preserve">constitutes </w:t>
      </w:r>
      <w:r w:rsidR="006019D2" w:rsidRPr="323A650B">
        <w:rPr>
          <w:rFonts w:ascii="Arial" w:hAnsi="Arial" w:cs="Arial"/>
          <w:color w:val="000000" w:themeColor="text1"/>
          <w:sz w:val="22"/>
          <w:szCs w:val="22"/>
          <w:lang w:val="en-US"/>
        </w:rPr>
        <w:t xml:space="preserve">a </w:t>
      </w:r>
      <w:r w:rsidR="00AC4BBC" w:rsidRPr="323A650B">
        <w:rPr>
          <w:rFonts w:ascii="Arial" w:hAnsi="Arial" w:cs="Arial"/>
          <w:color w:val="000000" w:themeColor="text1"/>
          <w:sz w:val="22"/>
          <w:szCs w:val="22"/>
          <w:lang w:val="en-US"/>
        </w:rPr>
        <w:t>pillar of</w:t>
      </w:r>
      <w:r w:rsidR="00161BA3" w:rsidRPr="323A650B">
        <w:rPr>
          <w:rFonts w:ascii="Arial" w:hAnsi="Arial" w:cs="Arial"/>
          <w:color w:val="000000" w:themeColor="text1"/>
          <w:sz w:val="22"/>
          <w:szCs w:val="22"/>
          <w:lang w:val="en-US"/>
        </w:rPr>
        <w:t xml:space="preserve"> </w:t>
      </w:r>
      <w:r w:rsidR="00B129F3" w:rsidRPr="323A650B">
        <w:rPr>
          <w:rFonts w:ascii="Arial" w:hAnsi="Arial" w:cs="Arial"/>
          <w:color w:val="000000" w:themeColor="text1"/>
          <w:sz w:val="22"/>
          <w:szCs w:val="22"/>
          <w:lang w:val="en-US"/>
        </w:rPr>
        <w:t xml:space="preserve">outstanding importance </w:t>
      </w:r>
      <w:r w:rsidR="00EC63FD" w:rsidRPr="323A650B">
        <w:rPr>
          <w:rFonts w:ascii="Arial" w:hAnsi="Arial" w:cs="Arial"/>
          <w:color w:val="000000" w:themeColor="text1"/>
          <w:sz w:val="22"/>
          <w:szCs w:val="22"/>
          <w:lang w:val="en-US"/>
        </w:rPr>
        <w:t xml:space="preserve">within the </w:t>
      </w:r>
      <w:r w:rsidR="00161BA3" w:rsidRPr="323A650B">
        <w:rPr>
          <w:rFonts w:ascii="Arial" w:hAnsi="Arial" w:cs="Arial"/>
          <w:color w:val="000000" w:themeColor="text1"/>
          <w:sz w:val="22"/>
          <w:szCs w:val="22"/>
          <w:lang w:val="en-US"/>
        </w:rPr>
        <w:t>modern biomedical research</w:t>
      </w:r>
      <w:r w:rsidR="00EC63FD" w:rsidRPr="323A650B">
        <w:rPr>
          <w:rFonts w:ascii="Arial" w:hAnsi="Arial" w:cs="Arial"/>
          <w:color w:val="000000" w:themeColor="text1"/>
          <w:sz w:val="22"/>
          <w:szCs w:val="22"/>
          <w:lang w:val="en-US"/>
        </w:rPr>
        <w:t xml:space="preserve"> community</w:t>
      </w:r>
      <w:r w:rsidR="00161BA3" w:rsidRPr="323A650B">
        <w:rPr>
          <w:rFonts w:ascii="Arial" w:hAnsi="Arial" w:cs="Arial"/>
          <w:color w:val="000000" w:themeColor="text1"/>
          <w:sz w:val="22"/>
          <w:szCs w:val="22"/>
          <w:lang w:val="en-US"/>
        </w:rPr>
        <w:t>. According</w:t>
      </w:r>
      <w:r w:rsidR="00027527" w:rsidRPr="323A650B">
        <w:rPr>
          <w:rFonts w:ascii="Arial" w:hAnsi="Arial" w:cs="Arial"/>
          <w:color w:val="000000" w:themeColor="text1"/>
          <w:sz w:val="22"/>
          <w:szCs w:val="22"/>
          <w:lang w:val="en-US"/>
        </w:rPr>
        <w:t xml:space="preserve">ly, </w:t>
      </w:r>
      <w:del w:id="3" w:author="Thorsten Buch" w:date="2020-11-03T18:06:00Z">
        <w:r w:rsidR="00111B5C" w:rsidRPr="00111B5C" w:rsidDel="000F4945">
          <w:rPr>
            <w:rFonts w:ascii="Arial" w:hAnsi="Arial" w:cs="Arial"/>
            <w:color w:val="000000" w:themeColor="text1"/>
            <w:sz w:val="22"/>
            <w:szCs w:val="22"/>
            <w:lang w:val="en-US"/>
          </w:rPr>
          <w:delText xml:space="preserve"> </w:delText>
        </w:r>
      </w:del>
      <w:r w:rsidR="00111B5C" w:rsidRPr="00111B5C">
        <w:rPr>
          <w:rFonts w:ascii="Arial" w:hAnsi="Arial" w:cs="Arial"/>
          <w:color w:val="000000" w:themeColor="text1"/>
          <w:sz w:val="22"/>
          <w:szCs w:val="22"/>
          <w:lang w:val="en-US"/>
        </w:rPr>
        <w:t>Mouse Genome Informatics (MGI) counts 47´000 curated and 14´000 non-curated entries for mouse lines</w:t>
      </w:r>
      <w:r w:rsidR="00161BA3" w:rsidRPr="323A650B">
        <w:rPr>
          <w:rFonts w:ascii="Arial" w:hAnsi="Arial" w:cs="Arial"/>
          <w:color w:val="000000" w:themeColor="text1"/>
          <w:sz w:val="22"/>
          <w:szCs w:val="22"/>
          <w:lang w:val="en-US"/>
        </w:rPr>
        <w:t xml:space="preserve">, </w:t>
      </w:r>
      <w:r w:rsidR="00AC4BBC" w:rsidRPr="323A650B">
        <w:rPr>
          <w:rFonts w:ascii="Arial" w:hAnsi="Arial" w:cs="Arial"/>
          <w:color w:val="000000" w:themeColor="text1"/>
          <w:sz w:val="22"/>
          <w:szCs w:val="22"/>
          <w:lang w:val="en-US"/>
        </w:rPr>
        <w:t>excluding so far</w:t>
      </w:r>
      <w:r w:rsidR="00161BA3" w:rsidRPr="323A650B">
        <w:rPr>
          <w:rFonts w:ascii="Arial" w:hAnsi="Arial" w:cs="Arial"/>
          <w:color w:val="000000" w:themeColor="text1"/>
          <w:sz w:val="22"/>
          <w:szCs w:val="22"/>
          <w:lang w:val="en-US"/>
        </w:rPr>
        <w:t xml:space="preserve"> unpublished strains </w:t>
      </w:r>
      <w:r w:rsidR="00AC4BBC" w:rsidRPr="323A650B">
        <w:rPr>
          <w:rFonts w:ascii="Arial" w:hAnsi="Arial" w:cs="Arial"/>
          <w:color w:val="000000" w:themeColor="text1"/>
          <w:sz w:val="22"/>
          <w:szCs w:val="22"/>
          <w:lang w:val="en-US"/>
        </w:rPr>
        <w:t>and</w:t>
      </w:r>
      <w:r w:rsidR="00161BA3" w:rsidRPr="323A650B">
        <w:rPr>
          <w:rFonts w:ascii="Arial" w:hAnsi="Arial" w:cs="Arial"/>
          <w:color w:val="000000" w:themeColor="text1"/>
          <w:sz w:val="22"/>
          <w:szCs w:val="22"/>
          <w:lang w:val="en-US"/>
        </w:rPr>
        <w:t xml:space="preserve"> those established in </w:t>
      </w:r>
      <w:commentRangeStart w:id="4"/>
      <w:r w:rsidR="00161BA3" w:rsidRPr="323A650B">
        <w:rPr>
          <w:rFonts w:ascii="Arial" w:hAnsi="Arial" w:cs="Arial"/>
          <w:color w:val="000000" w:themeColor="text1"/>
          <w:sz w:val="22"/>
          <w:szCs w:val="22"/>
          <w:lang w:val="en-US"/>
        </w:rPr>
        <w:t>industry</w:t>
      </w:r>
      <w:commentRangeEnd w:id="4"/>
      <w:r w:rsidR="00310BD0">
        <w:rPr>
          <w:rStyle w:val="CommentReference"/>
        </w:rPr>
        <w:commentReference w:id="4"/>
      </w:r>
      <w:r w:rsidR="00161BA3" w:rsidRPr="323A650B">
        <w:rPr>
          <w:rFonts w:ascii="Arial" w:hAnsi="Arial" w:cs="Arial"/>
          <w:color w:val="000000" w:themeColor="text1"/>
          <w:sz w:val="22"/>
          <w:szCs w:val="22"/>
          <w:lang w:val="en-US"/>
        </w:rPr>
        <w:t xml:space="preserve">. The total number of </w:t>
      </w:r>
      <w:r w:rsidR="001B6BAA" w:rsidRPr="323A650B">
        <w:rPr>
          <w:rFonts w:ascii="Arial" w:hAnsi="Arial" w:cs="Arial"/>
          <w:color w:val="000000" w:themeColor="text1"/>
          <w:sz w:val="22"/>
          <w:szCs w:val="22"/>
          <w:lang w:val="en-US"/>
        </w:rPr>
        <w:t xml:space="preserve">rodents </w:t>
      </w:r>
      <w:r w:rsidR="00BF3801" w:rsidRPr="323A650B">
        <w:rPr>
          <w:rFonts w:ascii="Arial" w:hAnsi="Arial" w:cs="Arial"/>
          <w:color w:val="000000" w:themeColor="text1"/>
          <w:sz w:val="22"/>
          <w:szCs w:val="22"/>
          <w:lang w:val="en-US"/>
        </w:rPr>
        <w:t>kept</w:t>
      </w:r>
      <w:r w:rsidR="001B6BAA" w:rsidRPr="323A650B">
        <w:rPr>
          <w:rFonts w:ascii="Arial" w:hAnsi="Arial" w:cs="Arial"/>
          <w:color w:val="000000" w:themeColor="text1"/>
          <w:sz w:val="22"/>
          <w:szCs w:val="22"/>
          <w:lang w:val="en-US"/>
        </w:rPr>
        <w:t xml:space="preserve"> in Switzerland per year is </w:t>
      </w:r>
      <w:del w:id="5" w:author="Philippe Bugnon" w:date="2020-10-05T05:20:00Z">
        <w:r w:rsidRPr="00444745" w:rsidDel="001B6BAA">
          <w:rPr>
            <w:rFonts w:ascii="Arial" w:hAnsi="Arial" w:cs="Arial"/>
            <w:color w:val="000000" w:themeColor="text1"/>
            <w:sz w:val="22"/>
            <w:szCs w:val="22"/>
            <w:highlight w:val="yellow"/>
            <w:lang w:val="en-US"/>
          </w:rPr>
          <w:delText>XXXX</w:delText>
        </w:r>
      </w:del>
      <w:ins w:id="6" w:author="Philippe Bugnon" w:date="2020-10-05T05:24:00Z">
        <w:del w:id="7" w:author="Thorsten Buch" w:date="2020-10-31T21:39:00Z">
          <w:r w:rsidR="2E8A95CC" w:rsidRPr="00444745" w:rsidDel="00306C8B">
            <w:rPr>
              <w:rFonts w:ascii="Arial" w:hAnsi="Arial" w:cs="Arial"/>
              <w:color w:val="000000" w:themeColor="text1"/>
              <w:sz w:val="22"/>
              <w:szCs w:val="22"/>
              <w:highlight w:val="yellow"/>
              <w:lang w:val="en-US"/>
            </w:rPr>
            <w:delText>453631</w:delText>
          </w:r>
        </w:del>
      </w:ins>
      <w:ins w:id="8" w:author="Thorsten Buch" w:date="2020-10-31T21:39:00Z">
        <w:r w:rsidR="00306C8B">
          <w:rPr>
            <w:rFonts w:ascii="Arial" w:hAnsi="Arial" w:cs="Arial"/>
            <w:color w:val="000000" w:themeColor="text1"/>
            <w:sz w:val="22"/>
            <w:szCs w:val="22"/>
            <w:lang w:val="en-US"/>
          </w:rPr>
          <w:t>around 800</w:t>
        </w:r>
      </w:ins>
      <w:ins w:id="9" w:author="Thorsten Buch" w:date="2020-11-03T16:36:00Z">
        <w:r w:rsidR="00496862">
          <w:rPr>
            <w:rFonts w:ascii="Arial" w:hAnsi="Arial" w:cs="Arial"/>
            <w:color w:val="000000" w:themeColor="text1"/>
            <w:sz w:val="22"/>
            <w:szCs w:val="22"/>
            <w:lang w:val="en-US"/>
          </w:rPr>
          <w:t xml:space="preserve"> </w:t>
        </w:r>
      </w:ins>
      <w:ins w:id="10" w:author="Thorsten Buch" w:date="2020-10-31T21:39:00Z">
        <w:r w:rsidR="00306C8B">
          <w:rPr>
            <w:rFonts w:ascii="Arial" w:hAnsi="Arial" w:cs="Arial"/>
            <w:color w:val="000000" w:themeColor="text1"/>
            <w:sz w:val="22"/>
            <w:szCs w:val="22"/>
            <w:lang w:val="en-US"/>
          </w:rPr>
          <w:t>000</w:t>
        </w:r>
        <w:r w:rsidR="00726DAD">
          <w:rPr>
            <w:rFonts w:ascii="Arial" w:hAnsi="Arial" w:cs="Arial"/>
            <w:color w:val="000000" w:themeColor="text1"/>
            <w:sz w:val="22"/>
            <w:szCs w:val="22"/>
            <w:lang w:val="en-US"/>
          </w:rPr>
          <w:t xml:space="preserve"> – 900 000</w:t>
        </w:r>
      </w:ins>
      <w:r w:rsidR="00725CA3">
        <w:rPr>
          <w:rFonts w:ascii="Arial" w:hAnsi="Arial" w:cs="Arial"/>
          <w:color w:val="000000" w:themeColor="text1"/>
          <w:sz w:val="22"/>
          <w:szCs w:val="22"/>
          <w:lang w:val="en-US"/>
        </w:rPr>
        <w:t xml:space="preserve"> (</w:t>
      </w:r>
      <w:commentRangeStart w:id="11"/>
      <w:r w:rsidR="00725CA3">
        <w:rPr>
          <w:rFonts w:ascii="Arial" w:hAnsi="Arial" w:cs="Arial"/>
          <w:color w:val="000000" w:themeColor="text1"/>
          <w:sz w:val="22"/>
          <w:szCs w:val="22"/>
          <w:lang w:val="en-US"/>
        </w:rPr>
        <w:t>2019</w:t>
      </w:r>
      <w:commentRangeEnd w:id="11"/>
      <w:r w:rsidR="00DD70A6">
        <w:rPr>
          <w:rStyle w:val="CommentReference"/>
        </w:rPr>
        <w:commentReference w:id="11"/>
      </w:r>
      <w:r w:rsidR="00444745">
        <w:rPr>
          <w:rFonts w:ascii="Arial" w:hAnsi="Arial" w:cs="Arial"/>
          <w:color w:val="000000" w:themeColor="text1"/>
          <w:sz w:val="22"/>
          <w:szCs w:val="22"/>
          <w:lang w:val="en-US"/>
        </w:rPr>
        <w:t>)</w:t>
      </w:r>
      <w:r w:rsidR="001B6BAA" w:rsidRPr="323A650B">
        <w:rPr>
          <w:rFonts w:ascii="Arial" w:hAnsi="Arial" w:cs="Arial"/>
          <w:color w:val="000000" w:themeColor="text1"/>
          <w:sz w:val="22"/>
          <w:szCs w:val="22"/>
          <w:lang w:val="en-US"/>
        </w:rPr>
        <w:t xml:space="preserve">, </w:t>
      </w:r>
      <w:r w:rsidR="007264D7" w:rsidRPr="323A650B">
        <w:rPr>
          <w:rFonts w:ascii="Arial" w:hAnsi="Arial" w:cs="Arial"/>
          <w:color w:val="000000" w:themeColor="text1"/>
          <w:sz w:val="22"/>
          <w:szCs w:val="22"/>
          <w:lang w:val="en-US"/>
        </w:rPr>
        <w:t xml:space="preserve">in the EU it is </w:t>
      </w:r>
      <w:del w:id="12" w:author="Thorsten Buch" w:date="2020-11-03T16:39:00Z">
        <w:r w:rsidR="007264D7" w:rsidRPr="323A650B" w:rsidDel="00396BCC">
          <w:rPr>
            <w:rFonts w:ascii="Arial" w:hAnsi="Arial" w:cs="Arial"/>
            <w:color w:val="000000" w:themeColor="text1"/>
            <w:sz w:val="22"/>
            <w:szCs w:val="22"/>
            <w:highlight w:val="yellow"/>
            <w:lang w:val="en-US"/>
          </w:rPr>
          <w:delText>YYY</w:delText>
        </w:r>
      </w:del>
      <w:ins w:id="13" w:author="Thorsten Buch" w:date="2020-11-03T16:39:00Z">
        <w:r w:rsidR="00396BCC">
          <w:rPr>
            <w:rFonts w:ascii="Arial" w:hAnsi="Arial" w:cs="Arial"/>
            <w:color w:val="000000" w:themeColor="text1"/>
            <w:sz w:val="22"/>
            <w:szCs w:val="22"/>
            <w:lang w:val="en-US"/>
          </w:rPr>
          <w:t xml:space="preserve">7 </w:t>
        </w:r>
        <w:commentRangeStart w:id="14"/>
        <w:r w:rsidR="00396BCC">
          <w:rPr>
            <w:rFonts w:ascii="Arial" w:hAnsi="Arial" w:cs="Arial"/>
            <w:color w:val="000000" w:themeColor="text1"/>
            <w:sz w:val="22"/>
            <w:szCs w:val="22"/>
            <w:lang w:val="en-US"/>
          </w:rPr>
          <w:t>Mio</w:t>
        </w:r>
      </w:ins>
      <w:commentRangeEnd w:id="14"/>
      <w:ins w:id="15" w:author="Thorsten Buch" w:date="2020-11-03T16:40:00Z">
        <w:r w:rsidR="00245631">
          <w:rPr>
            <w:rStyle w:val="CommentReference"/>
          </w:rPr>
          <w:commentReference w:id="14"/>
        </w:r>
      </w:ins>
      <w:r w:rsidR="007264D7" w:rsidRPr="323A650B">
        <w:rPr>
          <w:rFonts w:ascii="Arial" w:hAnsi="Arial" w:cs="Arial"/>
          <w:color w:val="000000" w:themeColor="text1"/>
          <w:sz w:val="22"/>
          <w:szCs w:val="22"/>
          <w:lang w:val="en-US"/>
        </w:rPr>
        <w:t xml:space="preserve">. Today not only single </w:t>
      </w:r>
      <w:r w:rsidR="008536C2" w:rsidRPr="323A650B">
        <w:rPr>
          <w:rFonts w:ascii="Arial" w:hAnsi="Arial" w:cs="Arial"/>
          <w:color w:val="000000" w:themeColor="text1"/>
          <w:sz w:val="22"/>
          <w:szCs w:val="22"/>
          <w:lang w:val="en-US"/>
        </w:rPr>
        <w:t>mutant</w:t>
      </w:r>
      <w:r w:rsidR="00AC4BBC" w:rsidRPr="323A650B">
        <w:rPr>
          <w:rFonts w:ascii="Arial" w:hAnsi="Arial" w:cs="Arial"/>
          <w:color w:val="000000" w:themeColor="text1"/>
          <w:sz w:val="22"/>
          <w:szCs w:val="22"/>
          <w:lang w:val="en-US"/>
        </w:rPr>
        <w:t>s</w:t>
      </w:r>
      <w:r w:rsidR="007264D7" w:rsidRPr="323A650B">
        <w:rPr>
          <w:rFonts w:ascii="Arial" w:hAnsi="Arial" w:cs="Arial"/>
          <w:color w:val="000000" w:themeColor="text1"/>
          <w:sz w:val="22"/>
          <w:szCs w:val="22"/>
          <w:lang w:val="en-US"/>
        </w:rPr>
        <w:t xml:space="preserve"> are bred and </w:t>
      </w:r>
      <w:r w:rsidR="00EE110B" w:rsidRPr="323A650B">
        <w:rPr>
          <w:rFonts w:ascii="Arial" w:hAnsi="Arial" w:cs="Arial"/>
          <w:color w:val="000000" w:themeColor="text1"/>
          <w:sz w:val="22"/>
          <w:szCs w:val="22"/>
          <w:lang w:val="en-US"/>
        </w:rPr>
        <w:t>analyzed</w:t>
      </w:r>
      <w:r w:rsidR="00AC4BBC" w:rsidRPr="323A650B">
        <w:rPr>
          <w:rFonts w:ascii="Arial" w:hAnsi="Arial" w:cs="Arial"/>
          <w:color w:val="000000" w:themeColor="text1"/>
          <w:sz w:val="22"/>
          <w:szCs w:val="22"/>
          <w:lang w:val="en-US"/>
        </w:rPr>
        <w:t>: rather c</w:t>
      </w:r>
      <w:r w:rsidR="007264D7" w:rsidRPr="323A650B">
        <w:rPr>
          <w:rFonts w:ascii="Arial" w:hAnsi="Arial" w:cs="Arial"/>
          <w:color w:val="000000" w:themeColor="text1"/>
          <w:sz w:val="22"/>
          <w:szCs w:val="22"/>
          <w:lang w:val="en-US"/>
        </w:rPr>
        <w:t>ombination</w:t>
      </w:r>
      <w:r w:rsidR="008536C2" w:rsidRPr="323A650B">
        <w:rPr>
          <w:rFonts w:ascii="Arial" w:hAnsi="Arial" w:cs="Arial"/>
          <w:color w:val="000000" w:themeColor="text1"/>
          <w:sz w:val="22"/>
          <w:szCs w:val="22"/>
          <w:lang w:val="en-US"/>
        </w:rPr>
        <w:t>s</w:t>
      </w:r>
      <w:r w:rsidR="007264D7" w:rsidRPr="323A650B">
        <w:rPr>
          <w:rFonts w:ascii="Arial" w:hAnsi="Arial" w:cs="Arial"/>
          <w:color w:val="000000" w:themeColor="text1"/>
          <w:sz w:val="22"/>
          <w:szCs w:val="22"/>
          <w:lang w:val="en-US"/>
        </w:rPr>
        <w:t xml:space="preserve"> of multiple alleles of different genes ha</w:t>
      </w:r>
      <w:r w:rsidR="008536C2" w:rsidRPr="323A650B">
        <w:rPr>
          <w:rFonts w:ascii="Arial" w:hAnsi="Arial" w:cs="Arial"/>
          <w:color w:val="000000" w:themeColor="text1"/>
          <w:sz w:val="22"/>
          <w:szCs w:val="22"/>
          <w:lang w:val="en-US"/>
        </w:rPr>
        <w:t>ve</w:t>
      </w:r>
      <w:r w:rsidR="007264D7" w:rsidRPr="323A650B">
        <w:rPr>
          <w:rFonts w:ascii="Arial" w:hAnsi="Arial" w:cs="Arial"/>
          <w:color w:val="000000" w:themeColor="text1"/>
          <w:sz w:val="22"/>
          <w:szCs w:val="22"/>
          <w:lang w:val="en-US"/>
        </w:rPr>
        <w:t xml:space="preserve"> become mainstay in research. </w:t>
      </w:r>
      <w:r w:rsidR="006A1D0B" w:rsidRPr="323A650B">
        <w:rPr>
          <w:rFonts w:ascii="Arial" w:hAnsi="Arial" w:cs="Arial"/>
          <w:color w:val="000000" w:themeColor="text1"/>
          <w:sz w:val="22"/>
          <w:szCs w:val="22"/>
          <w:lang w:val="en-US"/>
        </w:rPr>
        <w:t xml:space="preserve">They </w:t>
      </w:r>
      <w:r w:rsidR="002448FD" w:rsidRPr="323A650B">
        <w:rPr>
          <w:rFonts w:ascii="Arial" w:hAnsi="Arial" w:cs="Arial"/>
          <w:color w:val="000000" w:themeColor="text1"/>
          <w:sz w:val="22"/>
          <w:szCs w:val="22"/>
          <w:lang w:val="en-US"/>
        </w:rPr>
        <w:t>facilitate</w:t>
      </w:r>
      <w:r w:rsidR="006A1D0B" w:rsidRPr="323A650B">
        <w:rPr>
          <w:rFonts w:ascii="Arial" w:hAnsi="Arial" w:cs="Arial"/>
          <w:color w:val="000000" w:themeColor="text1"/>
          <w:sz w:val="22"/>
          <w:szCs w:val="22"/>
          <w:lang w:val="en-US"/>
        </w:rPr>
        <w:t xml:space="preserve"> </w:t>
      </w:r>
      <w:r w:rsidR="00AC0E97" w:rsidRPr="323A650B">
        <w:rPr>
          <w:rFonts w:ascii="Arial" w:hAnsi="Arial" w:cs="Arial"/>
          <w:color w:val="000000" w:themeColor="text1"/>
          <w:sz w:val="22"/>
          <w:szCs w:val="22"/>
          <w:lang w:val="en-US"/>
        </w:rPr>
        <w:t>precision research</w:t>
      </w:r>
      <w:r w:rsidR="006A1D0B" w:rsidRPr="323A650B">
        <w:rPr>
          <w:rFonts w:ascii="Arial" w:hAnsi="Arial" w:cs="Arial"/>
          <w:color w:val="000000" w:themeColor="text1"/>
          <w:sz w:val="22"/>
          <w:szCs w:val="22"/>
          <w:lang w:val="en-US"/>
        </w:rPr>
        <w:t xml:space="preserve"> </w:t>
      </w:r>
      <w:r w:rsidR="002448FD" w:rsidRPr="323A650B">
        <w:rPr>
          <w:rFonts w:ascii="Arial" w:hAnsi="Arial" w:cs="Arial"/>
          <w:color w:val="000000" w:themeColor="text1"/>
          <w:sz w:val="22"/>
          <w:szCs w:val="22"/>
          <w:lang w:val="en-US"/>
        </w:rPr>
        <w:t xml:space="preserve">answering </w:t>
      </w:r>
      <w:r w:rsidR="002448FD" w:rsidRPr="323A650B">
        <w:rPr>
          <w:rFonts w:ascii="Arial" w:hAnsi="Arial" w:cs="Arial"/>
          <w:color w:val="000000" w:themeColor="text1"/>
          <w:sz w:val="22"/>
          <w:szCs w:val="22"/>
          <w:lang w:val="en-US"/>
        </w:rPr>
        <w:lastRenderedPageBreak/>
        <w:t xml:space="preserve">scientific question </w:t>
      </w:r>
      <w:r w:rsidR="009D6A4A" w:rsidRPr="323A650B">
        <w:rPr>
          <w:rFonts w:ascii="Arial" w:hAnsi="Arial" w:cs="Arial"/>
          <w:color w:val="000000" w:themeColor="text1"/>
          <w:sz w:val="22"/>
          <w:szCs w:val="22"/>
          <w:lang w:val="en-US"/>
        </w:rPr>
        <w:t xml:space="preserve">regarding cell and gene function with regard to </w:t>
      </w:r>
      <w:r w:rsidR="00CC0E4A" w:rsidRPr="323A650B">
        <w:rPr>
          <w:rFonts w:ascii="Arial" w:hAnsi="Arial" w:cs="Arial"/>
          <w:color w:val="000000" w:themeColor="text1"/>
          <w:sz w:val="22"/>
          <w:szCs w:val="22"/>
          <w:lang w:val="en-US"/>
        </w:rPr>
        <w:t>organ, cell type, time and environment.</w:t>
      </w:r>
      <w:r w:rsidR="006A1D0B" w:rsidRPr="323A650B">
        <w:rPr>
          <w:rFonts w:ascii="Arial" w:hAnsi="Arial" w:cs="Arial"/>
          <w:color w:val="000000" w:themeColor="text1"/>
          <w:sz w:val="22"/>
          <w:szCs w:val="22"/>
          <w:lang w:val="en-US"/>
        </w:rPr>
        <w:t xml:space="preserve"> </w:t>
      </w:r>
      <w:r w:rsidR="00DA11AA" w:rsidRPr="323A650B">
        <w:rPr>
          <w:rFonts w:ascii="Arial" w:hAnsi="Arial" w:cs="Arial"/>
          <w:color w:val="000000" w:themeColor="text1"/>
          <w:sz w:val="22"/>
          <w:szCs w:val="22"/>
          <w:lang w:val="en-US"/>
        </w:rPr>
        <w:t>T</w:t>
      </w:r>
      <w:r w:rsidR="008536C2" w:rsidRPr="323A650B">
        <w:rPr>
          <w:rFonts w:ascii="Arial" w:hAnsi="Arial" w:cs="Arial"/>
          <w:color w:val="000000" w:themeColor="text1"/>
          <w:sz w:val="22"/>
          <w:szCs w:val="22"/>
          <w:lang w:val="en-US"/>
        </w:rPr>
        <w:t xml:space="preserve">hese complex genotypes </w:t>
      </w:r>
      <w:r w:rsidR="00DA11AA" w:rsidRPr="323A650B">
        <w:rPr>
          <w:rFonts w:ascii="Arial" w:hAnsi="Arial" w:cs="Arial"/>
          <w:color w:val="000000" w:themeColor="text1"/>
          <w:sz w:val="22"/>
          <w:szCs w:val="22"/>
          <w:lang w:val="en-US"/>
        </w:rPr>
        <w:t xml:space="preserve">are obtained through </w:t>
      </w:r>
      <w:r w:rsidR="00FB59BE" w:rsidRPr="323A650B">
        <w:rPr>
          <w:rFonts w:ascii="Arial" w:hAnsi="Arial" w:cs="Arial"/>
          <w:color w:val="000000" w:themeColor="text1"/>
          <w:sz w:val="22"/>
          <w:szCs w:val="22"/>
          <w:lang w:val="en-US"/>
        </w:rPr>
        <w:t>time and cost intense breeding schemes. B</w:t>
      </w:r>
      <w:r w:rsidR="007264D7" w:rsidRPr="323A650B">
        <w:rPr>
          <w:rFonts w:ascii="Arial" w:hAnsi="Arial" w:cs="Arial"/>
          <w:color w:val="000000" w:themeColor="text1"/>
          <w:sz w:val="22"/>
          <w:szCs w:val="22"/>
          <w:lang w:val="en-US"/>
        </w:rPr>
        <w:t xml:space="preserve">reeding of </w:t>
      </w:r>
      <w:r w:rsidR="00E813AD" w:rsidRPr="323A650B">
        <w:rPr>
          <w:rFonts w:ascii="Arial" w:hAnsi="Arial" w:cs="Arial"/>
          <w:color w:val="000000" w:themeColor="text1"/>
          <w:sz w:val="22"/>
          <w:szCs w:val="22"/>
          <w:lang w:val="en-US"/>
        </w:rPr>
        <w:t xml:space="preserve">animals </w:t>
      </w:r>
      <w:r w:rsidR="007264D7" w:rsidRPr="323A650B">
        <w:rPr>
          <w:rFonts w:ascii="Arial" w:hAnsi="Arial" w:cs="Arial"/>
          <w:color w:val="000000" w:themeColor="text1"/>
          <w:sz w:val="22"/>
          <w:szCs w:val="22"/>
          <w:lang w:val="en-US"/>
        </w:rPr>
        <w:t xml:space="preserve">for obtaining the required number </w:t>
      </w:r>
      <w:r w:rsidR="00E813AD" w:rsidRPr="323A650B">
        <w:rPr>
          <w:rFonts w:ascii="Arial" w:hAnsi="Arial" w:cs="Arial"/>
          <w:color w:val="000000" w:themeColor="text1"/>
          <w:sz w:val="22"/>
          <w:szCs w:val="22"/>
          <w:lang w:val="en-US"/>
        </w:rPr>
        <w:t>and genotypes</w:t>
      </w:r>
      <w:r w:rsidR="007264D7" w:rsidRPr="323A650B">
        <w:rPr>
          <w:rFonts w:ascii="Arial" w:hAnsi="Arial" w:cs="Arial"/>
          <w:color w:val="000000" w:themeColor="text1"/>
          <w:sz w:val="22"/>
          <w:szCs w:val="22"/>
          <w:lang w:val="en-US"/>
        </w:rPr>
        <w:t xml:space="preserve"> for</w:t>
      </w:r>
      <w:r w:rsidR="008536C2" w:rsidRPr="323A650B">
        <w:rPr>
          <w:rFonts w:ascii="Arial" w:hAnsi="Arial" w:cs="Arial"/>
          <w:color w:val="000000" w:themeColor="text1"/>
          <w:sz w:val="22"/>
          <w:szCs w:val="22"/>
          <w:lang w:val="en-US"/>
        </w:rPr>
        <w:t xml:space="preserve"> a designed experiment is based on Mendel´s laws of inheritance</w:t>
      </w:r>
      <w:r w:rsidR="00427686" w:rsidRPr="323A650B">
        <w:rPr>
          <w:rFonts w:ascii="Arial" w:hAnsi="Arial" w:cs="Arial"/>
          <w:color w:val="000000" w:themeColor="text1"/>
          <w:sz w:val="22"/>
          <w:szCs w:val="22"/>
          <w:lang w:val="en-US"/>
        </w:rPr>
        <w:t xml:space="preserve">, </w:t>
      </w:r>
      <w:r w:rsidR="00EC63FD" w:rsidRPr="323A650B">
        <w:rPr>
          <w:rFonts w:ascii="Arial" w:hAnsi="Arial" w:cs="Arial"/>
          <w:color w:val="000000" w:themeColor="text1"/>
          <w:sz w:val="22"/>
          <w:szCs w:val="22"/>
          <w:lang w:val="en-US"/>
        </w:rPr>
        <w:t xml:space="preserve">the laws of </w:t>
      </w:r>
      <w:r w:rsidR="00427686" w:rsidRPr="323A650B">
        <w:rPr>
          <w:rFonts w:ascii="Arial" w:hAnsi="Arial" w:cs="Arial"/>
          <w:color w:val="000000" w:themeColor="text1"/>
          <w:sz w:val="22"/>
          <w:szCs w:val="22"/>
          <w:lang w:val="en-US"/>
        </w:rPr>
        <w:t>segregation and independent assortment</w:t>
      </w:r>
      <w:r w:rsidR="008B56EB" w:rsidRPr="323A650B">
        <w:rPr>
          <w:rFonts w:ascii="Arial" w:hAnsi="Arial" w:cs="Arial"/>
          <w:color w:val="000000" w:themeColor="text1"/>
          <w:sz w:val="22"/>
          <w:szCs w:val="22"/>
          <w:lang w:val="en-US"/>
        </w:rPr>
        <w:t xml:space="preserve">. The application of Mendel´s laws makes the </w:t>
      </w:r>
      <w:r w:rsidR="00B76E35" w:rsidRPr="323A650B">
        <w:rPr>
          <w:rFonts w:ascii="Arial" w:hAnsi="Arial" w:cs="Arial"/>
          <w:color w:val="000000" w:themeColor="text1"/>
          <w:sz w:val="22"/>
          <w:szCs w:val="22"/>
          <w:lang w:val="en-US"/>
        </w:rPr>
        <w:t>assum</w:t>
      </w:r>
      <w:r w:rsidR="008B56EB" w:rsidRPr="323A650B">
        <w:rPr>
          <w:rFonts w:ascii="Arial" w:hAnsi="Arial" w:cs="Arial"/>
          <w:color w:val="000000" w:themeColor="text1"/>
          <w:sz w:val="22"/>
          <w:szCs w:val="22"/>
          <w:lang w:val="en-US"/>
        </w:rPr>
        <w:t>ption that</w:t>
      </w:r>
      <w:r w:rsidR="00B76E35" w:rsidRPr="323A650B">
        <w:rPr>
          <w:rFonts w:ascii="Arial" w:hAnsi="Arial" w:cs="Arial"/>
          <w:color w:val="000000" w:themeColor="text1"/>
          <w:sz w:val="22"/>
          <w:szCs w:val="22"/>
          <w:lang w:val="en-US"/>
        </w:rPr>
        <w:t xml:space="preserve"> the loci </w:t>
      </w:r>
      <w:r w:rsidR="008B56EB" w:rsidRPr="323A650B">
        <w:rPr>
          <w:rFonts w:ascii="Arial" w:hAnsi="Arial" w:cs="Arial"/>
          <w:color w:val="000000" w:themeColor="text1"/>
          <w:sz w:val="22"/>
          <w:szCs w:val="22"/>
          <w:lang w:val="en-US"/>
        </w:rPr>
        <w:t xml:space="preserve">of interest </w:t>
      </w:r>
      <w:r w:rsidR="00B76E35" w:rsidRPr="323A650B">
        <w:rPr>
          <w:rFonts w:ascii="Arial" w:hAnsi="Arial" w:cs="Arial"/>
          <w:color w:val="000000" w:themeColor="text1"/>
          <w:sz w:val="22"/>
          <w:szCs w:val="22"/>
          <w:lang w:val="en-US"/>
        </w:rPr>
        <w:t>are found on separate chromosomes</w:t>
      </w:r>
      <w:r w:rsidR="00E2299C" w:rsidRPr="323A650B">
        <w:rPr>
          <w:rFonts w:ascii="Arial" w:hAnsi="Arial" w:cs="Arial"/>
          <w:color w:val="000000" w:themeColor="text1"/>
          <w:sz w:val="22"/>
          <w:szCs w:val="22"/>
          <w:lang w:val="en-US"/>
        </w:rPr>
        <w:t xml:space="preserve"> (also called linkage</w:t>
      </w:r>
      <w:r w:rsidR="00981D89" w:rsidRPr="323A650B">
        <w:rPr>
          <w:rFonts w:ascii="Arial" w:hAnsi="Arial" w:cs="Arial"/>
          <w:color w:val="000000" w:themeColor="text1"/>
          <w:sz w:val="22"/>
          <w:szCs w:val="22"/>
          <w:lang w:val="en-US"/>
        </w:rPr>
        <w:t xml:space="preserve"> group</w:t>
      </w:r>
      <w:r w:rsidR="00CA11A1" w:rsidRPr="323A650B">
        <w:rPr>
          <w:rFonts w:ascii="Arial" w:hAnsi="Arial" w:cs="Arial"/>
          <w:color w:val="000000" w:themeColor="text1"/>
          <w:sz w:val="22"/>
          <w:szCs w:val="22"/>
          <w:lang w:val="en-US"/>
        </w:rPr>
        <w:t>s</w:t>
      </w:r>
      <w:r w:rsidR="00981D89" w:rsidRPr="323A650B">
        <w:rPr>
          <w:rFonts w:ascii="Arial" w:hAnsi="Arial" w:cs="Arial"/>
          <w:color w:val="000000" w:themeColor="text1"/>
          <w:sz w:val="22"/>
          <w:szCs w:val="22"/>
          <w:lang w:val="en-US"/>
        </w:rPr>
        <w:t>)</w:t>
      </w:r>
      <w:r w:rsidR="00427686" w:rsidRPr="323A650B">
        <w:rPr>
          <w:rFonts w:ascii="Arial" w:hAnsi="Arial" w:cs="Arial"/>
          <w:color w:val="000000" w:themeColor="text1"/>
          <w:sz w:val="22"/>
          <w:szCs w:val="22"/>
          <w:lang w:val="en-US"/>
        </w:rPr>
        <w:t xml:space="preserve">. </w:t>
      </w:r>
      <w:r w:rsidR="003854D4" w:rsidRPr="323A650B">
        <w:rPr>
          <w:rFonts w:ascii="Arial" w:hAnsi="Arial" w:cs="Arial"/>
          <w:color w:val="000000" w:themeColor="text1"/>
          <w:sz w:val="22"/>
          <w:szCs w:val="22"/>
          <w:lang w:val="en-US"/>
        </w:rPr>
        <w:t xml:space="preserve">The mouse </w:t>
      </w:r>
      <w:r w:rsidR="00525FA6" w:rsidRPr="323A650B">
        <w:rPr>
          <w:rFonts w:ascii="Arial" w:hAnsi="Arial" w:cs="Arial"/>
          <w:color w:val="000000" w:themeColor="text1"/>
          <w:sz w:val="22"/>
          <w:szCs w:val="22"/>
          <w:lang w:val="en-US"/>
        </w:rPr>
        <w:t xml:space="preserve">normally carries 40 chromosomes, 20 from </w:t>
      </w:r>
      <w:r w:rsidR="00CC6C31" w:rsidRPr="323A650B">
        <w:rPr>
          <w:rFonts w:ascii="Arial" w:hAnsi="Arial" w:cs="Arial"/>
          <w:color w:val="000000" w:themeColor="text1"/>
          <w:sz w:val="22"/>
          <w:szCs w:val="22"/>
          <w:lang w:val="en-US"/>
        </w:rPr>
        <w:t xml:space="preserve">each parent, including the two sex chromosomes. </w:t>
      </w:r>
      <w:r w:rsidR="009A0345" w:rsidRPr="323A650B">
        <w:rPr>
          <w:rFonts w:ascii="Arial" w:hAnsi="Arial" w:cs="Arial"/>
          <w:color w:val="000000" w:themeColor="text1"/>
          <w:sz w:val="22"/>
          <w:szCs w:val="22"/>
          <w:lang w:val="en-US"/>
        </w:rPr>
        <w:t>Before planni</w:t>
      </w:r>
      <w:r w:rsidR="004025F5" w:rsidRPr="323A650B">
        <w:rPr>
          <w:rFonts w:ascii="Arial" w:hAnsi="Arial" w:cs="Arial"/>
          <w:color w:val="000000" w:themeColor="text1"/>
          <w:sz w:val="22"/>
          <w:szCs w:val="22"/>
          <w:lang w:val="en-US"/>
        </w:rPr>
        <w:t xml:space="preserve">ng any cross of two mouse lines it is thus advisable to first check for the chromosome </w:t>
      </w:r>
      <w:r w:rsidR="005739E9" w:rsidRPr="323A650B">
        <w:rPr>
          <w:rFonts w:ascii="Arial" w:hAnsi="Arial" w:cs="Arial"/>
          <w:color w:val="000000" w:themeColor="text1"/>
          <w:sz w:val="22"/>
          <w:szCs w:val="22"/>
          <w:lang w:val="en-US"/>
        </w:rPr>
        <w:t xml:space="preserve">carrying the genes. This can be easily done by use of gene resources such as </w:t>
      </w:r>
      <w:commentRangeStart w:id="16"/>
      <w:r w:rsidR="00E90491" w:rsidRPr="323A650B">
        <w:rPr>
          <w:rFonts w:ascii="Arial" w:hAnsi="Arial" w:cs="Arial"/>
          <w:color w:val="000000" w:themeColor="text1"/>
          <w:sz w:val="22"/>
          <w:szCs w:val="22"/>
          <w:lang w:val="en-US"/>
        </w:rPr>
        <w:t>MGI</w:t>
      </w:r>
      <w:commentRangeEnd w:id="16"/>
      <w:r>
        <w:rPr>
          <w:rStyle w:val="CommentReference"/>
        </w:rPr>
        <w:commentReference w:id="16"/>
      </w:r>
      <w:r w:rsidR="00F75BDB" w:rsidRPr="323A650B">
        <w:rPr>
          <w:rFonts w:ascii="Arial" w:hAnsi="Arial" w:cs="Arial"/>
          <w:color w:val="000000" w:themeColor="text1"/>
          <w:sz w:val="22"/>
          <w:szCs w:val="22"/>
          <w:lang w:val="en-US"/>
        </w:rPr>
        <w:t xml:space="preserve">, </w:t>
      </w:r>
      <w:r w:rsidR="00D8547F" w:rsidRPr="323A650B">
        <w:rPr>
          <w:rFonts w:ascii="Arial" w:hAnsi="Arial" w:cs="Arial"/>
          <w:color w:val="000000" w:themeColor="text1"/>
          <w:sz w:val="22"/>
          <w:szCs w:val="22"/>
          <w:lang w:val="en-US"/>
        </w:rPr>
        <w:t xml:space="preserve">NCBI´s gene </w:t>
      </w:r>
      <w:commentRangeStart w:id="17"/>
      <w:r w:rsidR="00D8547F" w:rsidRPr="323A650B">
        <w:rPr>
          <w:rFonts w:ascii="Arial" w:hAnsi="Arial" w:cs="Arial"/>
          <w:color w:val="000000" w:themeColor="text1"/>
          <w:sz w:val="22"/>
          <w:szCs w:val="22"/>
          <w:lang w:val="en-US"/>
        </w:rPr>
        <w:t>database</w:t>
      </w:r>
      <w:commentRangeEnd w:id="17"/>
      <w:r>
        <w:rPr>
          <w:rStyle w:val="CommentReference"/>
        </w:rPr>
        <w:commentReference w:id="17"/>
      </w:r>
      <w:r w:rsidR="00D8547F" w:rsidRPr="323A650B">
        <w:rPr>
          <w:rFonts w:ascii="Arial" w:hAnsi="Arial" w:cs="Arial"/>
          <w:color w:val="000000" w:themeColor="text1"/>
          <w:sz w:val="22"/>
          <w:szCs w:val="22"/>
          <w:lang w:val="en-US"/>
        </w:rPr>
        <w:t xml:space="preserve">, </w:t>
      </w:r>
      <w:r w:rsidR="003E6446" w:rsidRPr="323A650B">
        <w:rPr>
          <w:rFonts w:ascii="Arial" w:hAnsi="Arial" w:cs="Arial"/>
          <w:color w:val="000000" w:themeColor="text1"/>
          <w:sz w:val="22"/>
          <w:szCs w:val="22"/>
          <w:lang w:val="en-US"/>
        </w:rPr>
        <w:t xml:space="preserve">or the </w:t>
      </w:r>
      <w:commentRangeStart w:id="18"/>
      <w:r w:rsidR="003E6446" w:rsidRPr="323A650B">
        <w:rPr>
          <w:rFonts w:ascii="Arial" w:hAnsi="Arial" w:cs="Arial"/>
          <w:color w:val="000000" w:themeColor="text1"/>
          <w:sz w:val="22"/>
          <w:szCs w:val="22"/>
          <w:lang w:val="en-US"/>
        </w:rPr>
        <w:t>UCSC</w:t>
      </w:r>
      <w:commentRangeEnd w:id="18"/>
      <w:r>
        <w:rPr>
          <w:rStyle w:val="CommentReference"/>
        </w:rPr>
        <w:commentReference w:id="18"/>
      </w:r>
      <w:r w:rsidR="003E6446" w:rsidRPr="323A650B">
        <w:rPr>
          <w:rFonts w:ascii="Arial" w:hAnsi="Arial" w:cs="Arial"/>
          <w:color w:val="000000" w:themeColor="text1"/>
          <w:sz w:val="22"/>
          <w:szCs w:val="22"/>
          <w:lang w:val="en-US"/>
        </w:rPr>
        <w:t xml:space="preserve"> and ENSEML genome </w:t>
      </w:r>
      <w:commentRangeStart w:id="19"/>
      <w:r w:rsidR="003E6446" w:rsidRPr="323A650B">
        <w:rPr>
          <w:rFonts w:ascii="Arial" w:hAnsi="Arial" w:cs="Arial"/>
          <w:color w:val="000000" w:themeColor="text1"/>
          <w:sz w:val="22"/>
          <w:szCs w:val="22"/>
          <w:lang w:val="en-US"/>
        </w:rPr>
        <w:t>browsers</w:t>
      </w:r>
      <w:commentRangeEnd w:id="19"/>
      <w:r>
        <w:rPr>
          <w:rStyle w:val="CommentReference"/>
        </w:rPr>
        <w:commentReference w:id="19"/>
      </w:r>
      <w:r w:rsidR="003E6446" w:rsidRPr="323A650B">
        <w:rPr>
          <w:rFonts w:ascii="Arial" w:hAnsi="Arial" w:cs="Arial"/>
          <w:color w:val="000000" w:themeColor="text1"/>
          <w:sz w:val="22"/>
          <w:szCs w:val="22"/>
          <w:lang w:val="en-US"/>
        </w:rPr>
        <w:t xml:space="preserve">. </w:t>
      </w:r>
      <w:r w:rsidR="00DF03FB" w:rsidRPr="323A650B">
        <w:rPr>
          <w:rFonts w:ascii="Arial" w:hAnsi="Arial" w:cs="Arial"/>
          <w:color w:val="000000" w:themeColor="text1"/>
          <w:sz w:val="22"/>
          <w:szCs w:val="22"/>
          <w:lang w:val="en-US"/>
        </w:rPr>
        <w:t xml:space="preserve">In cases where loci of interest are </w:t>
      </w:r>
      <w:r w:rsidR="00F75E01" w:rsidRPr="323A650B">
        <w:rPr>
          <w:rFonts w:ascii="Arial" w:hAnsi="Arial" w:cs="Arial"/>
          <w:color w:val="000000" w:themeColor="text1"/>
          <w:sz w:val="22"/>
          <w:szCs w:val="22"/>
          <w:lang w:val="en-US"/>
        </w:rPr>
        <w:t>located</w:t>
      </w:r>
      <w:r w:rsidR="00DF03FB" w:rsidRPr="323A650B">
        <w:rPr>
          <w:rFonts w:ascii="Arial" w:hAnsi="Arial" w:cs="Arial"/>
          <w:color w:val="000000" w:themeColor="text1"/>
          <w:sz w:val="22"/>
          <w:szCs w:val="22"/>
          <w:lang w:val="en-US"/>
        </w:rPr>
        <w:t xml:space="preserve"> on the same </w:t>
      </w:r>
      <w:r w:rsidR="00F75E01" w:rsidRPr="323A650B">
        <w:rPr>
          <w:rFonts w:ascii="Arial" w:hAnsi="Arial" w:cs="Arial"/>
          <w:color w:val="000000" w:themeColor="text1"/>
          <w:sz w:val="22"/>
          <w:szCs w:val="22"/>
          <w:lang w:val="en-US"/>
        </w:rPr>
        <w:t>chromosome, rules and mechanisms</w:t>
      </w:r>
      <w:r w:rsidR="003F2AF0" w:rsidRPr="323A650B">
        <w:rPr>
          <w:rFonts w:ascii="Arial" w:hAnsi="Arial" w:cs="Arial"/>
          <w:color w:val="000000" w:themeColor="text1"/>
          <w:sz w:val="22"/>
          <w:szCs w:val="22"/>
          <w:lang w:val="en-US"/>
        </w:rPr>
        <w:t xml:space="preserve"> different from classical Mendelian genetics</w:t>
      </w:r>
      <w:r w:rsidR="00F75E01" w:rsidRPr="323A650B">
        <w:rPr>
          <w:rFonts w:ascii="Arial" w:hAnsi="Arial" w:cs="Arial"/>
          <w:color w:val="000000" w:themeColor="text1"/>
          <w:sz w:val="22"/>
          <w:szCs w:val="22"/>
          <w:lang w:val="en-US"/>
        </w:rPr>
        <w:t xml:space="preserve"> apply for successful breeding outcome</w:t>
      </w:r>
      <w:r w:rsidR="000A62FA" w:rsidRPr="323A650B">
        <w:rPr>
          <w:rFonts w:ascii="Arial" w:hAnsi="Arial" w:cs="Arial"/>
          <w:color w:val="000000" w:themeColor="text1"/>
          <w:sz w:val="22"/>
          <w:szCs w:val="22"/>
          <w:lang w:val="en-US"/>
        </w:rPr>
        <w:t xml:space="preserve"> (</w:t>
      </w:r>
      <w:commentRangeStart w:id="20"/>
      <w:commentRangeStart w:id="21"/>
      <w:commentRangeStart w:id="22"/>
      <w:r w:rsidR="000A62FA" w:rsidRPr="323A650B">
        <w:rPr>
          <w:rFonts w:ascii="Arial" w:hAnsi="Arial" w:cs="Arial"/>
          <w:color w:val="000000" w:themeColor="text1"/>
          <w:sz w:val="22"/>
          <w:szCs w:val="22"/>
          <w:lang w:val="en-US"/>
        </w:rPr>
        <w:t>REF</w:t>
      </w:r>
      <w:commentRangeEnd w:id="20"/>
      <w:r>
        <w:rPr>
          <w:rStyle w:val="CommentReference"/>
        </w:rPr>
        <w:commentReference w:id="20"/>
      </w:r>
      <w:commentRangeEnd w:id="21"/>
      <w:r>
        <w:rPr>
          <w:rStyle w:val="CommentReference"/>
        </w:rPr>
        <w:commentReference w:id="21"/>
      </w:r>
      <w:commentRangeEnd w:id="22"/>
      <w:r>
        <w:rPr>
          <w:rStyle w:val="CommentReference"/>
        </w:rPr>
        <w:commentReference w:id="22"/>
      </w:r>
      <w:r w:rsidR="000A62FA" w:rsidRPr="323A650B">
        <w:rPr>
          <w:rFonts w:ascii="Arial" w:hAnsi="Arial" w:cs="Arial"/>
          <w:color w:val="000000" w:themeColor="text1"/>
          <w:sz w:val="22"/>
          <w:szCs w:val="22"/>
          <w:lang w:val="en-US"/>
        </w:rPr>
        <w:t>)</w:t>
      </w:r>
      <w:r w:rsidR="00F75E01" w:rsidRPr="323A650B">
        <w:rPr>
          <w:rFonts w:ascii="Arial" w:hAnsi="Arial" w:cs="Arial"/>
          <w:color w:val="000000" w:themeColor="text1"/>
          <w:sz w:val="22"/>
          <w:szCs w:val="22"/>
          <w:lang w:val="en-US"/>
        </w:rPr>
        <w:t xml:space="preserve">. </w:t>
      </w:r>
      <w:r w:rsidR="00427686" w:rsidRPr="323A650B">
        <w:rPr>
          <w:rFonts w:ascii="Arial" w:hAnsi="Arial" w:cs="Arial"/>
          <w:color w:val="000000" w:themeColor="text1"/>
          <w:sz w:val="22"/>
          <w:szCs w:val="22"/>
          <w:lang w:val="en-US"/>
        </w:rPr>
        <w:t>In daily laboratory life a new breeding</w:t>
      </w:r>
      <w:r w:rsidR="002B6114" w:rsidRPr="323A650B">
        <w:rPr>
          <w:rFonts w:ascii="Arial" w:hAnsi="Arial" w:cs="Arial"/>
          <w:color w:val="000000" w:themeColor="text1"/>
          <w:sz w:val="22"/>
          <w:szCs w:val="22"/>
          <w:lang w:val="en-US"/>
        </w:rPr>
        <w:t xml:space="preserve"> </w:t>
      </w:r>
      <w:r w:rsidR="00CA11A1" w:rsidRPr="323A650B">
        <w:rPr>
          <w:rFonts w:ascii="Arial" w:hAnsi="Arial" w:cs="Arial"/>
          <w:color w:val="000000" w:themeColor="text1"/>
          <w:sz w:val="22"/>
          <w:szCs w:val="22"/>
          <w:lang w:val="en-US"/>
        </w:rPr>
        <w:t xml:space="preserve">of genes located </w:t>
      </w:r>
      <w:r w:rsidR="009678D6" w:rsidRPr="323A650B">
        <w:rPr>
          <w:rFonts w:ascii="Arial" w:hAnsi="Arial" w:cs="Arial"/>
          <w:color w:val="000000" w:themeColor="text1"/>
          <w:sz w:val="22"/>
          <w:szCs w:val="22"/>
          <w:lang w:val="en-US"/>
        </w:rPr>
        <w:t>on different chromos</w:t>
      </w:r>
      <w:ins w:id="23" w:author="Philippe Bugnon" w:date="2020-10-05T05:26:00Z">
        <w:r w:rsidR="0F1F0829" w:rsidRPr="323A650B">
          <w:rPr>
            <w:rFonts w:ascii="Arial" w:hAnsi="Arial" w:cs="Arial"/>
            <w:color w:val="000000" w:themeColor="text1"/>
            <w:sz w:val="22"/>
            <w:szCs w:val="22"/>
            <w:lang w:val="en-US"/>
          </w:rPr>
          <w:t>o</w:t>
        </w:r>
      </w:ins>
      <w:r w:rsidR="009678D6" w:rsidRPr="323A650B">
        <w:rPr>
          <w:rFonts w:ascii="Arial" w:hAnsi="Arial" w:cs="Arial"/>
          <w:color w:val="000000" w:themeColor="text1"/>
          <w:sz w:val="22"/>
          <w:szCs w:val="22"/>
          <w:lang w:val="en-US"/>
        </w:rPr>
        <w:t xml:space="preserve">mes is planned with help of the Punnett </w:t>
      </w:r>
      <w:commentRangeStart w:id="24"/>
      <w:r w:rsidR="009678D6" w:rsidRPr="323A650B">
        <w:rPr>
          <w:rFonts w:ascii="Arial" w:hAnsi="Arial" w:cs="Arial"/>
          <w:color w:val="000000" w:themeColor="text1"/>
          <w:sz w:val="22"/>
          <w:szCs w:val="22"/>
          <w:lang w:val="en-US"/>
        </w:rPr>
        <w:t>square</w:t>
      </w:r>
      <w:commentRangeEnd w:id="24"/>
      <w:r>
        <w:rPr>
          <w:rStyle w:val="CommentReference"/>
        </w:rPr>
        <w:commentReference w:id="24"/>
      </w:r>
      <w:r w:rsidR="009678D6" w:rsidRPr="323A650B">
        <w:rPr>
          <w:rFonts w:ascii="Arial" w:hAnsi="Arial" w:cs="Arial"/>
          <w:color w:val="000000" w:themeColor="text1"/>
          <w:sz w:val="22"/>
          <w:szCs w:val="22"/>
          <w:lang w:val="en-US"/>
        </w:rPr>
        <w:t xml:space="preserve"> (Fig. 1A), devised by Reginald C. Punnett at the beginning of the 20</w:t>
      </w:r>
      <w:r w:rsidR="009678D6" w:rsidRPr="323A650B">
        <w:rPr>
          <w:rFonts w:ascii="Arial" w:hAnsi="Arial" w:cs="Arial"/>
          <w:color w:val="000000" w:themeColor="text1"/>
          <w:sz w:val="22"/>
          <w:szCs w:val="22"/>
          <w:vertAlign w:val="superscript"/>
          <w:lang w:val="en-US"/>
        </w:rPr>
        <w:t>th</w:t>
      </w:r>
      <w:r w:rsidR="009678D6" w:rsidRPr="323A650B">
        <w:rPr>
          <w:rFonts w:ascii="Arial" w:hAnsi="Arial" w:cs="Arial"/>
          <w:color w:val="000000" w:themeColor="text1"/>
          <w:sz w:val="22"/>
          <w:szCs w:val="22"/>
          <w:lang w:val="en-US"/>
        </w:rPr>
        <w:t xml:space="preserve"> century</w:t>
      </w:r>
      <w:r w:rsidR="009541FC" w:rsidRPr="323A650B">
        <w:rPr>
          <w:rFonts w:ascii="Arial" w:hAnsi="Arial" w:cs="Arial"/>
          <w:color w:val="000000" w:themeColor="text1"/>
          <w:sz w:val="22"/>
          <w:szCs w:val="22"/>
          <w:lang w:val="en-US"/>
        </w:rPr>
        <w:t xml:space="preserve"> and based on</w:t>
      </w:r>
      <w:r w:rsidR="002B6114" w:rsidRPr="323A650B">
        <w:rPr>
          <w:rFonts w:ascii="Arial" w:hAnsi="Arial" w:cs="Arial"/>
          <w:color w:val="000000" w:themeColor="text1"/>
          <w:sz w:val="22"/>
          <w:szCs w:val="22"/>
          <w:lang w:val="en-US"/>
        </w:rPr>
        <w:t xml:space="preserve"> Mendel´s laws</w:t>
      </w:r>
      <w:r w:rsidR="00427686" w:rsidRPr="323A650B">
        <w:rPr>
          <w:rFonts w:ascii="Arial" w:hAnsi="Arial" w:cs="Arial"/>
          <w:color w:val="000000" w:themeColor="text1"/>
          <w:sz w:val="22"/>
          <w:szCs w:val="22"/>
          <w:lang w:val="en-US"/>
        </w:rPr>
        <w:t xml:space="preserve"> </w:t>
      </w:r>
      <w:r w:rsidR="00AC145D" w:rsidRPr="323A650B">
        <w:rPr>
          <w:rFonts w:ascii="Arial" w:hAnsi="Arial" w:cs="Arial"/>
          <w:color w:val="000000" w:themeColor="text1"/>
          <w:sz w:val="22"/>
          <w:szCs w:val="22"/>
          <w:lang w:val="en-US"/>
        </w:rPr>
        <w:t xml:space="preserve">The possible allele combinations found in </w:t>
      </w:r>
      <w:r w:rsidR="00BC701B" w:rsidRPr="323A650B">
        <w:rPr>
          <w:rFonts w:ascii="Arial" w:hAnsi="Arial" w:cs="Arial"/>
          <w:color w:val="000000" w:themeColor="text1"/>
          <w:sz w:val="22"/>
          <w:szCs w:val="22"/>
          <w:lang w:val="en-US"/>
        </w:rPr>
        <w:t xml:space="preserve">all possible </w:t>
      </w:r>
      <w:r w:rsidR="00AC145D" w:rsidRPr="323A650B">
        <w:rPr>
          <w:rFonts w:ascii="Arial" w:hAnsi="Arial" w:cs="Arial"/>
          <w:color w:val="000000" w:themeColor="text1"/>
          <w:sz w:val="22"/>
          <w:szCs w:val="22"/>
          <w:lang w:val="en-US"/>
        </w:rPr>
        <w:t>haploid germ cell</w:t>
      </w:r>
      <w:r w:rsidR="00BC701B" w:rsidRPr="323A650B">
        <w:rPr>
          <w:rFonts w:ascii="Arial" w:hAnsi="Arial" w:cs="Arial"/>
          <w:color w:val="000000" w:themeColor="text1"/>
          <w:sz w:val="22"/>
          <w:szCs w:val="22"/>
          <w:lang w:val="en-US"/>
        </w:rPr>
        <w:t>s</w:t>
      </w:r>
      <w:r w:rsidR="00AC145D" w:rsidRPr="323A650B">
        <w:rPr>
          <w:rFonts w:ascii="Arial" w:hAnsi="Arial" w:cs="Arial"/>
          <w:color w:val="000000" w:themeColor="text1"/>
          <w:sz w:val="22"/>
          <w:szCs w:val="22"/>
          <w:lang w:val="en-US"/>
        </w:rPr>
        <w:t>, be it sperm</w:t>
      </w:r>
      <w:r w:rsidR="00BC701B" w:rsidRPr="323A650B">
        <w:rPr>
          <w:rFonts w:ascii="Arial" w:hAnsi="Arial" w:cs="Arial"/>
          <w:color w:val="000000" w:themeColor="text1"/>
          <w:sz w:val="22"/>
          <w:szCs w:val="22"/>
          <w:lang w:val="en-US"/>
        </w:rPr>
        <w:t xml:space="preserve"> cells</w:t>
      </w:r>
      <w:r w:rsidR="00AC145D" w:rsidRPr="323A650B">
        <w:rPr>
          <w:rFonts w:ascii="Arial" w:hAnsi="Arial" w:cs="Arial"/>
          <w:color w:val="000000" w:themeColor="text1"/>
          <w:sz w:val="22"/>
          <w:szCs w:val="22"/>
          <w:lang w:val="en-US"/>
        </w:rPr>
        <w:t xml:space="preserve"> or oocyte</w:t>
      </w:r>
      <w:r w:rsidR="00BC701B" w:rsidRPr="323A650B">
        <w:rPr>
          <w:rFonts w:ascii="Arial" w:hAnsi="Arial" w:cs="Arial"/>
          <w:color w:val="000000" w:themeColor="text1"/>
          <w:sz w:val="22"/>
          <w:szCs w:val="22"/>
          <w:lang w:val="en-US"/>
        </w:rPr>
        <w:t>s</w:t>
      </w:r>
      <w:r w:rsidR="00AC145D" w:rsidRPr="323A650B">
        <w:rPr>
          <w:rFonts w:ascii="Arial" w:hAnsi="Arial" w:cs="Arial"/>
          <w:color w:val="000000" w:themeColor="text1"/>
          <w:sz w:val="22"/>
          <w:szCs w:val="22"/>
          <w:lang w:val="en-US"/>
        </w:rPr>
        <w:t xml:space="preserve">, are </w:t>
      </w:r>
      <w:r w:rsidR="00402489" w:rsidRPr="323A650B">
        <w:rPr>
          <w:rFonts w:ascii="Arial" w:hAnsi="Arial" w:cs="Arial"/>
          <w:color w:val="000000" w:themeColor="text1"/>
          <w:sz w:val="22"/>
          <w:szCs w:val="22"/>
          <w:lang w:val="en-US"/>
        </w:rPr>
        <w:t>written</w:t>
      </w:r>
      <w:r w:rsidR="00AC145D" w:rsidRPr="323A650B">
        <w:rPr>
          <w:rFonts w:ascii="Arial" w:hAnsi="Arial" w:cs="Arial"/>
          <w:color w:val="000000" w:themeColor="text1"/>
          <w:sz w:val="22"/>
          <w:szCs w:val="22"/>
          <w:lang w:val="en-US"/>
        </w:rPr>
        <w:t xml:space="preserve"> at two orthogonal sides of the Punnet</w:t>
      </w:r>
      <w:r w:rsidR="00981D89" w:rsidRPr="323A650B">
        <w:rPr>
          <w:rFonts w:ascii="Arial" w:hAnsi="Arial" w:cs="Arial"/>
          <w:color w:val="000000" w:themeColor="text1"/>
          <w:sz w:val="22"/>
          <w:szCs w:val="22"/>
          <w:lang w:val="en-US"/>
        </w:rPr>
        <w:t>t</w:t>
      </w:r>
      <w:r w:rsidR="00AC145D" w:rsidRPr="323A650B">
        <w:rPr>
          <w:rFonts w:ascii="Arial" w:hAnsi="Arial" w:cs="Arial"/>
          <w:color w:val="000000" w:themeColor="text1"/>
          <w:sz w:val="22"/>
          <w:szCs w:val="22"/>
          <w:lang w:val="en-US"/>
        </w:rPr>
        <w:t xml:space="preserve"> square</w:t>
      </w:r>
      <w:r w:rsidR="00402489" w:rsidRPr="323A650B">
        <w:rPr>
          <w:rFonts w:ascii="Arial" w:hAnsi="Arial" w:cs="Arial"/>
          <w:color w:val="000000" w:themeColor="text1"/>
          <w:sz w:val="22"/>
          <w:szCs w:val="22"/>
          <w:lang w:val="en-US"/>
        </w:rPr>
        <w:t xml:space="preserve">, with the </w:t>
      </w:r>
      <w:r w:rsidR="008773EA" w:rsidRPr="323A650B">
        <w:rPr>
          <w:rFonts w:ascii="Arial" w:hAnsi="Arial" w:cs="Arial"/>
          <w:color w:val="000000" w:themeColor="text1"/>
          <w:sz w:val="22"/>
          <w:szCs w:val="22"/>
          <w:lang w:val="en-US"/>
        </w:rPr>
        <w:t xml:space="preserve">allele combination of the sperm cells </w:t>
      </w:r>
      <w:r w:rsidR="00402489" w:rsidRPr="323A650B">
        <w:rPr>
          <w:rFonts w:ascii="Arial" w:hAnsi="Arial" w:cs="Arial"/>
          <w:color w:val="000000" w:themeColor="text1"/>
          <w:sz w:val="22"/>
          <w:szCs w:val="22"/>
          <w:lang w:val="en-US"/>
        </w:rPr>
        <w:t xml:space="preserve">at the top and </w:t>
      </w:r>
      <w:r w:rsidR="008773EA" w:rsidRPr="323A650B">
        <w:rPr>
          <w:rFonts w:ascii="Arial" w:hAnsi="Arial" w:cs="Arial"/>
          <w:color w:val="000000" w:themeColor="text1"/>
          <w:sz w:val="22"/>
          <w:szCs w:val="22"/>
          <w:lang w:val="en-US"/>
        </w:rPr>
        <w:t xml:space="preserve">of </w:t>
      </w:r>
      <w:r w:rsidR="00402489" w:rsidRPr="323A650B">
        <w:rPr>
          <w:rFonts w:ascii="Arial" w:hAnsi="Arial" w:cs="Arial"/>
          <w:color w:val="000000" w:themeColor="text1"/>
          <w:sz w:val="22"/>
          <w:szCs w:val="22"/>
          <w:lang w:val="en-US"/>
        </w:rPr>
        <w:t>the oocytes at the side</w:t>
      </w:r>
      <w:r w:rsidR="00AC145D" w:rsidRPr="323A650B">
        <w:rPr>
          <w:rFonts w:ascii="Arial" w:hAnsi="Arial" w:cs="Arial"/>
          <w:color w:val="000000" w:themeColor="text1"/>
          <w:sz w:val="22"/>
          <w:szCs w:val="22"/>
          <w:lang w:val="en-US"/>
        </w:rPr>
        <w:t>. The different sperm cells and oocytes defined by their alleles are combined in the center of the square to form the possible allele combinations of the next generations. Further, the Punnet</w:t>
      </w:r>
      <w:r w:rsidR="00894673" w:rsidRPr="323A650B">
        <w:rPr>
          <w:rFonts w:ascii="Arial" w:hAnsi="Arial" w:cs="Arial"/>
          <w:color w:val="000000" w:themeColor="text1"/>
          <w:sz w:val="22"/>
          <w:szCs w:val="22"/>
          <w:lang w:val="en-US"/>
        </w:rPr>
        <w:t>t</w:t>
      </w:r>
      <w:r w:rsidR="00AC145D" w:rsidRPr="323A650B">
        <w:rPr>
          <w:rFonts w:ascii="Arial" w:hAnsi="Arial" w:cs="Arial"/>
          <w:color w:val="000000" w:themeColor="text1"/>
          <w:sz w:val="22"/>
          <w:szCs w:val="22"/>
          <w:lang w:val="en-US"/>
        </w:rPr>
        <w:t xml:space="preserve"> square allows the determination of the </w:t>
      </w:r>
      <w:r w:rsidR="00B76E35" w:rsidRPr="323A650B">
        <w:rPr>
          <w:rFonts w:ascii="Arial" w:hAnsi="Arial" w:cs="Arial"/>
          <w:color w:val="000000" w:themeColor="text1"/>
          <w:sz w:val="22"/>
          <w:szCs w:val="22"/>
          <w:lang w:val="en-US"/>
        </w:rPr>
        <w:t xml:space="preserve">frequency of appearance for each new diploid genotype of the next </w:t>
      </w:r>
      <w:r w:rsidR="00451451" w:rsidRPr="323A650B">
        <w:rPr>
          <w:rFonts w:ascii="Arial" w:hAnsi="Arial" w:cs="Arial"/>
          <w:color w:val="000000" w:themeColor="text1"/>
          <w:sz w:val="22"/>
          <w:szCs w:val="22"/>
          <w:lang w:val="en-US"/>
        </w:rPr>
        <w:t>generation</w:t>
      </w:r>
      <w:r w:rsidR="00B76E35" w:rsidRPr="323A650B">
        <w:rPr>
          <w:rFonts w:ascii="Arial" w:hAnsi="Arial" w:cs="Arial"/>
          <w:color w:val="000000" w:themeColor="text1"/>
          <w:sz w:val="22"/>
          <w:szCs w:val="22"/>
          <w:lang w:val="en-US"/>
        </w:rPr>
        <w:t xml:space="preserve">. </w:t>
      </w:r>
      <w:r w:rsidR="00B813BA" w:rsidRPr="323A650B">
        <w:rPr>
          <w:rFonts w:ascii="Arial" w:hAnsi="Arial" w:cs="Arial"/>
          <w:color w:val="000000" w:themeColor="text1"/>
          <w:sz w:val="22"/>
          <w:szCs w:val="22"/>
          <w:lang w:val="en-US"/>
        </w:rPr>
        <w:t>U</w:t>
      </w:r>
      <w:r w:rsidR="002B148D" w:rsidRPr="323A650B">
        <w:rPr>
          <w:rFonts w:ascii="Arial" w:hAnsi="Arial" w:cs="Arial"/>
          <w:color w:val="000000" w:themeColor="text1"/>
          <w:sz w:val="22"/>
          <w:szCs w:val="22"/>
          <w:lang w:val="en-US"/>
        </w:rPr>
        <w:t>nfortunately</w:t>
      </w:r>
      <w:r w:rsidR="00084DE7" w:rsidRPr="323A650B">
        <w:rPr>
          <w:rFonts w:ascii="Arial" w:hAnsi="Arial" w:cs="Arial"/>
          <w:color w:val="000000" w:themeColor="text1"/>
          <w:sz w:val="22"/>
          <w:szCs w:val="22"/>
          <w:lang w:val="en-US"/>
        </w:rPr>
        <w:t xml:space="preserve"> for the </w:t>
      </w:r>
      <w:r w:rsidR="00772AC6" w:rsidRPr="323A650B">
        <w:rPr>
          <w:rFonts w:ascii="Arial" w:hAnsi="Arial" w:cs="Arial"/>
          <w:color w:val="000000" w:themeColor="text1"/>
          <w:sz w:val="22"/>
          <w:szCs w:val="22"/>
          <w:lang w:val="en-US"/>
        </w:rPr>
        <w:t>biomedical</w:t>
      </w:r>
      <w:r w:rsidR="002B148D" w:rsidRPr="323A650B">
        <w:rPr>
          <w:rFonts w:ascii="Arial" w:hAnsi="Arial" w:cs="Arial"/>
          <w:color w:val="000000" w:themeColor="text1"/>
          <w:sz w:val="22"/>
          <w:szCs w:val="22"/>
          <w:lang w:val="en-US"/>
        </w:rPr>
        <w:t xml:space="preserve"> researcher </w:t>
      </w:r>
      <w:r w:rsidR="00772AC6" w:rsidRPr="323A650B">
        <w:rPr>
          <w:rFonts w:ascii="Arial" w:hAnsi="Arial" w:cs="Arial"/>
          <w:color w:val="000000" w:themeColor="text1"/>
          <w:sz w:val="22"/>
          <w:szCs w:val="22"/>
          <w:lang w:val="en-US"/>
        </w:rPr>
        <w:t>using gene-modified rodents</w:t>
      </w:r>
      <w:r w:rsidR="002B148D" w:rsidRPr="323A650B">
        <w:rPr>
          <w:rFonts w:ascii="Arial" w:hAnsi="Arial" w:cs="Arial"/>
          <w:color w:val="000000" w:themeColor="text1"/>
          <w:sz w:val="22"/>
          <w:szCs w:val="22"/>
          <w:lang w:val="en-US"/>
        </w:rPr>
        <w:t xml:space="preserve">, knowing the frequency of the expected genotypes does not correlate directly to the actual breeding outcomes. </w:t>
      </w:r>
      <w:r w:rsidR="001A7DB1" w:rsidRPr="323A650B">
        <w:rPr>
          <w:rFonts w:ascii="Arial" w:hAnsi="Arial" w:cs="Arial"/>
          <w:color w:val="000000" w:themeColor="text1"/>
          <w:sz w:val="22"/>
          <w:szCs w:val="22"/>
          <w:lang w:val="en-US"/>
        </w:rPr>
        <w:t xml:space="preserve">With </w:t>
      </w:r>
      <w:r w:rsidR="00084DE7" w:rsidRPr="323A650B">
        <w:rPr>
          <w:rFonts w:ascii="Arial" w:hAnsi="Arial" w:cs="Arial"/>
          <w:color w:val="000000" w:themeColor="text1"/>
          <w:sz w:val="22"/>
          <w:szCs w:val="22"/>
          <w:lang w:val="en-US"/>
        </w:rPr>
        <w:t xml:space="preserve">the </w:t>
      </w:r>
      <w:r w:rsidR="001A7DB1" w:rsidRPr="323A650B">
        <w:rPr>
          <w:rFonts w:ascii="Arial" w:hAnsi="Arial" w:cs="Arial"/>
          <w:color w:val="000000" w:themeColor="text1"/>
          <w:sz w:val="22"/>
          <w:szCs w:val="22"/>
          <w:lang w:val="en-US"/>
        </w:rPr>
        <w:t xml:space="preserve">number of parallel </w:t>
      </w:r>
      <w:proofErr w:type="spellStart"/>
      <w:r w:rsidR="001A7DB1" w:rsidRPr="323A650B">
        <w:rPr>
          <w:rFonts w:ascii="Arial" w:hAnsi="Arial" w:cs="Arial"/>
          <w:color w:val="000000" w:themeColor="text1"/>
          <w:sz w:val="22"/>
          <w:szCs w:val="22"/>
          <w:lang w:val="en-US"/>
        </w:rPr>
        <w:t>breedings</w:t>
      </w:r>
      <w:proofErr w:type="spellEnd"/>
      <w:r w:rsidR="00772AC6" w:rsidRPr="323A650B">
        <w:rPr>
          <w:rFonts w:ascii="Arial" w:hAnsi="Arial" w:cs="Arial"/>
          <w:color w:val="000000" w:themeColor="text1"/>
          <w:sz w:val="22"/>
          <w:szCs w:val="22"/>
          <w:lang w:val="en-US"/>
        </w:rPr>
        <w:t xml:space="preserve"> and </w:t>
      </w:r>
      <w:r w:rsidR="003766E2" w:rsidRPr="323A650B">
        <w:rPr>
          <w:rFonts w:ascii="Arial" w:hAnsi="Arial" w:cs="Arial"/>
          <w:color w:val="000000" w:themeColor="text1"/>
          <w:sz w:val="22"/>
          <w:szCs w:val="22"/>
          <w:lang w:val="en-US"/>
        </w:rPr>
        <w:t xml:space="preserve">thus </w:t>
      </w:r>
      <w:r w:rsidR="00070C65" w:rsidRPr="323A650B">
        <w:rPr>
          <w:rFonts w:ascii="Arial" w:hAnsi="Arial" w:cs="Arial"/>
          <w:color w:val="000000" w:themeColor="text1"/>
          <w:sz w:val="22"/>
          <w:szCs w:val="22"/>
          <w:lang w:val="en-US"/>
        </w:rPr>
        <w:t xml:space="preserve">born </w:t>
      </w:r>
      <w:r w:rsidR="003766E2" w:rsidRPr="323A650B">
        <w:rPr>
          <w:rFonts w:ascii="Arial" w:hAnsi="Arial" w:cs="Arial"/>
          <w:color w:val="000000" w:themeColor="text1"/>
          <w:sz w:val="22"/>
          <w:szCs w:val="22"/>
          <w:lang w:val="en-US"/>
        </w:rPr>
        <w:t>offspring</w:t>
      </w:r>
      <w:r w:rsidR="00084DE7" w:rsidRPr="323A650B">
        <w:rPr>
          <w:rFonts w:ascii="Arial" w:hAnsi="Arial" w:cs="Arial"/>
          <w:color w:val="000000" w:themeColor="text1"/>
          <w:sz w:val="22"/>
          <w:szCs w:val="22"/>
          <w:lang w:val="en-US"/>
        </w:rPr>
        <w:t xml:space="preserve"> </w:t>
      </w:r>
      <w:r w:rsidR="009A55DB" w:rsidRPr="323A650B">
        <w:rPr>
          <w:rFonts w:ascii="Arial" w:hAnsi="Arial" w:cs="Arial"/>
          <w:color w:val="000000" w:themeColor="text1"/>
          <w:sz w:val="22"/>
          <w:szCs w:val="22"/>
          <w:lang w:val="en-US"/>
        </w:rPr>
        <w:t xml:space="preserve">kept at a minimum to </w:t>
      </w:r>
      <w:r w:rsidR="0020319A" w:rsidRPr="323A650B">
        <w:rPr>
          <w:rFonts w:ascii="Arial" w:hAnsi="Arial" w:cs="Arial"/>
          <w:color w:val="000000" w:themeColor="text1"/>
          <w:sz w:val="22"/>
          <w:szCs w:val="22"/>
          <w:lang w:val="en-US"/>
        </w:rPr>
        <w:t>fulfil</w:t>
      </w:r>
      <w:r w:rsidR="009A55DB" w:rsidRPr="323A650B">
        <w:rPr>
          <w:rFonts w:ascii="Arial" w:hAnsi="Arial" w:cs="Arial"/>
          <w:color w:val="000000" w:themeColor="text1"/>
          <w:sz w:val="22"/>
          <w:szCs w:val="22"/>
          <w:lang w:val="en-US"/>
        </w:rPr>
        <w:t xml:space="preserve"> </w:t>
      </w:r>
      <w:r w:rsidR="002D7BBE" w:rsidRPr="323A650B">
        <w:rPr>
          <w:rFonts w:ascii="Arial" w:hAnsi="Arial" w:cs="Arial"/>
          <w:color w:val="000000" w:themeColor="text1"/>
          <w:sz w:val="22"/>
          <w:szCs w:val="22"/>
          <w:lang w:val="en-US"/>
        </w:rPr>
        <w:t>“reduce” requirements</w:t>
      </w:r>
      <w:r w:rsidR="003766E2" w:rsidRPr="323A650B">
        <w:rPr>
          <w:rFonts w:ascii="Arial" w:hAnsi="Arial" w:cs="Arial"/>
          <w:color w:val="000000" w:themeColor="text1"/>
          <w:sz w:val="22"/>
          <w:szCs w:val="22"/>
          <w:lang w:val="en-US"/>
        </w:rPr>
        <w:t>,</w:t>
      </w:r>
      <w:r w:rsidR="001A7DB1" w:rsidRPr="323A650B">
        <w:rPr>
          <w:rFonts w:ascii="Arial" w:hAnsi="Arial" w:cs="Arial"/>
          <w:color w:val="000000" w:themeColor="text1"/>
          <w:sz w:val="22"/>
          <w:szCs w:val="22"/>
          <w:lang w:val="en-US"/>
        </w:rPr>
        <w:t xml:space="preserve"> </w:t>
      </w:r>
      <w:r w:rsidR="003766E2" w:rsidRPr="323A650B">
        <w:rPr>
          <w:rFonts w:ascii="Arial" w:hAnsi="Arial" w:cs="Arial"/>
          <w:color w:val="000000" w:themeColor="text1"/>
          <w:sz w:val="22"/>
          <w:szCs w:val="22"/>
          <w:lang w:val="en-US"/>
        </w:rPr>
        <w:t>stochastic events</w:t>
      </w:r>
      <w:r w:rsidR="00084DE7" w:rsidRPr="323A650B">
        <w:rPr>
          <w:rFonts w:ascii="Arial" w:hAnsi="Arial" w:cs="Arial"/>
          <w:color w:val="000000" w:themeColor="text1"/>
          <w:sz w:val="22"/>
          <w:szCs w:val="22"/>
          <w:lang w:val="en-US"/>
        </w:rPr>
        <w:t xml:space="preserve"> have a large influence on </w:t>
      </w:r>
      <w:r w:rsidR="004B2609" w:rsidRPr="323A650B">
        <w:rPr>
          <w:rFonts w:ascii="Arial" w:hAnsi="Arial" w:cs="Arial"/>
          <w:color w:val="000000" w:themeColor="text1"/>
          <w:sz w:val="22"/>
          <w:szCs w:val="22"/>
          <w:lang w:val="en-US"/>
        </w:rPr>
        <w:t xml:space="preserve">breeding </w:t>
      </w:r>
      <w:r w:rsidR="00070C65" w:rsidRPr="323A650B">
        <w:rPr>
          <w:rFonts w:ascii="Arial" w:hAnsi="Arial" w:cs="Arial"/>
          <w:color w:val="000000" w:themeColor="text1"/>
          <w:sz w:val="22"/>
          <w:szCs w:val="22"/>
          <w:lang w:val="en-US"/>
        </w:rPr>
        <w:t>outcomes</w:t>
      </w:r>
      <w:r w:rsidR="003766E2" w:rsidRPr="323A650B">
        <w:rPr>
          <w:rFonts w:ascii="Arial" w:hAnsi="Arial" w:cs="Arial"/>
          <w:color w:val="000000" w:themeColor="text1"/>
          <w:sz w:val="22"/>
          <w:szCs w:val="22"/>
          <w:lang w:val="en-US"/>
        </w:rPr>
        <w:t>. Yet, this fact is usually not taken into account when breeding of gene-modified rodents is planned</w:t>
      </w:r>
      <w:r w:rsidR="004F3468" w:rsidRPr="323A650B">
        <w:rPr>
          <w:rFonts w:ascii="Arial" w:hAnsi="Arial" w:cs="Arial"/>
          <w:color w:val="000000" w:themeColor="text1"/>
          <w:sz w:val="22"/>
          <w:szCs w:val="22"/>
          <w:lang w:val="en-US"/>
        </w:rPr>
        <w:t xml:space="preserve">. This </w:t>
      </w:r>
      <w:r w:rsidR="00B93987" w:rsidRPr="323A650B">
        <w:rPr>
          <w:rFonts w:ascii="Arial" w:hAnsi="Arial" w:cs="Arial"/>
          <w:color w:val="000000" w:themeColor="text1"/>
          <w:sz w:val="22"/>
          <w:szCs w:val="22"/>
          <w:lang w:val="en-US"/>
        </w:rPr>
        <w:t>omission results in</w:t>
      </w:r>
      <w:r w:rsidR="00772AC6" w:rsidRPr="323A650B">
        <w:rPr>
          <w:rFonts w:ascii="Arial" w:hAnsi="Arial" w:cs="Arial"/>
          <w:color w:val="000000" w:themeColor="text1"/>
          <w:sz w:val="22"/>
          <w:szCs w:val="22"/>
          <w:lang w:val="en-US"/>
        </w:rPr>
        <w:t xml:space="preserve"> unnecessary </w:t>
      </w:r>
      <w:r w:rsidR="007C29DF" w:rsidRPr="323A650B">
        <w:rPr>
          <w:rFonts w:ascii="Arial" w:hAnsi="Arial" w:cs="Arial"/>
          <w:color w:val="000000" w:themeColor="text1"/>
          <w:sz w:val="22"/>
          <w:szCs w:val="22"/>
          <w:lang w:val="en-US"/>
        </w:rPr>
        <w:t xml:space="preserve">breeding </w:t>
      </w:r>
      <w:r w:rsidR="00772AC6" w:rsidRPr="323A650B">
        <w:rPr>
          <w:rFonts w:ascii="Arial" w:hAnsi="Arial" w:cs="Arial"/>
          <w:color w:val="000000" w:themeColor="text1"/>
          <w:sz w:val="22"/>
          <w:szCs w:val="22"/>
          <w:lang w:val="en-US"/>
        </w:rPr>
        <w:t xml:space="preserve">delays </w:t>
      </w:r>
      <w:r w:rsidR="0020319A" w:rsidRPr="323A650B">
        <w:rPr>
          <w:rFonts w:ascii="Arial" w:hAnsi="Arial" w:cs="Arial"/>
          <w:color w:val="000000" w:themeColor="text1"/>
          <w:sz w:val="22"/>
          <w:szCs w:val="22"/>
          <w:lang w:val="en-US"/>
        </w:rPr>
        <w:t>and scientifically unjustified animal use</w:t>
      </w:r>
      <w:r w:rsidR="003766E2" w:rsidRPr="323A650B">
        <w:rPr>
          <w:rFonts w:ascii="Arial" w:hAnsi="Arial" w:cs="Arial"/>
          <w:color w:val="000000" w:themeColor="text1"/>
          <w:sz w:val="22"/>
          <w:szCs w:val="22"/>
          <w:lang w:val="en-US"/>
        </w:rPr>
        <w:t>.</w:t>
      </w:r>
      <w:r w:rsidR="00D44EE6" w:rsidRPr="323A650B">
        <w:rPr>
          <w:rFonts w:ascii="Arial" w:hAnsi="Arial" w:cs="Arial"/>
          <w:color w:val="000000" w:themeColor="text1"/>
          <w:sz w:val="22"/>
          <w:szCs w:val="22"/>
          <w:lang w:val="en-US"/>
        </w:rPr>
        <w:t xml:space="preserve"> </w:t>
      </w:r>
      <w:r w:rsidR="007C29DF" w:rsidRPr="323A650B">
        <w:rPr>
          <w:rFonts w:ascii="Arial" w:hAnsi="Arial" w:cs="Arial"/>
          <w:color w:val="000000" w:themeColor="text1"/>
          <w:sz w:val="22"/>
          <w:szCs w:val="22"/>
          <w:lang w:val="en-US"/>
        </w:rPr>
        <w:t>In addition to M</w:t>
      </w:r>
      <w:r w:rsidR="00682A67" w:rsidRPr="323A650B">
        <w:rPr>
          <w:rFonts w:ascii="Arial" w:hAnsi="Arial" w:cs="Arial"/>
          <w:color w:val="000000" w:themeColor="text1"/>
          <w:sz w:val="22"/>
          <w:szCs w:val="22"/>
          <w:lang w:val="en-US"/>
        </w:rPr>
        <w:t>endel´s laws further</w:t>
      </w:r>
      <w:r w:rsidR="00D44EE6" w:rsidRPr="323A650B">
        <w:rPr>
          <w:rFonts w:ascii="Arial" w:hAnsi="Arial" w:cs="Arial"/>
          <w:color w:val="000000" w:themeColor="text1"/>
          <w:sz w:val="22"/>
          <w:szCs w:val="22"/>
          <w:lang w:val="en-US"/>
        </w:rPr>
        <w:t xml:space="preserve"> stochastic events </w:t>
      </w:r>
      <w:r w:rsidR="00A04562" w:rsidRPr="323A650B">
        <w:rPr>
          <w:rFonts w:ascii="Arial" w:hAnsi="Arial" w:cs="Arial"/>
          <w:color w:val="000000" w:themeColor="text1"/>
          <w:sz w:val="22"/>
          <w:szCs w:val="22"/>
          <w:lang w:val="en-US"/>
        </w:rPr>
        <w:t xml:space="preserve">are relevant for proficient planning of breeding outcomes. </w:t>
      </w:r>
      <w:r w:rsidR="0017069A" w:rsidRPr="323A650B">
        <w:rPr>
          <w:rFonts w:ascii="Arial" w:hAnsi="Arial" w:cs="Arial"/>
          <w:color w:val="000000" w:themeColor="text1"/>
          <w:sz w:val="22"/>
          <w:szCs w:val="22"/>
          <w:lang w:val="en-US"/>
        </w:rPr>
        <w:t>F</w:t>
      </w:r>
      <w:r w:rsidR="003F1DD3" w:rsidRPr="323A650B">
        <w:rPr>
          <w:rFonts w:ascii="Arial" w:hAnsi="Arial" w:cs="Arial"/>
          <w:color w:val="000000" w:themeColor="text1"/>
          <w:sz w:val="22"/>
          <w:szCs w:val="22"/>
          <w:lang w:val="en-US"/>
        </w:rPr>
        <w:t xml:space="preserve">ertility </w:t>
      </w:r>
      <w:del w:id="25" w:author="Thorsten Buch" w:date="2020-11-03T18:27:00Z">
        <w:r w:rsidR="003F1DD3" w:rsidRPr="323A650B" w:rsidDel="009C161A">
          <w:rPr>
            <w:rFonts w:ascii="Arial" w:hAnsi="Arial" w:cs="Arial"/>
            <w:color w:val="000000" w:themeColor="text1"/>
            <w:sz w:val="22"/>
            <w:szCs w:val="22"/>
            <w:lang w:val="en-US"/>
          </w:rPr>
          <w:delText xml:space="preserve">plays </w:delText>
        </w:r>
      </w:del>
      <w:r w:rsidR="00682A67" w:rsidRPr="323A650B">
        <w:rPr>
          <w:rFonts w:ascii="Arial" w:hAnsi="Arial" w:cs="Arial"/>
          <w:color w:val="000000" w:themeColor="text1"/>
          <w:sz w:val="22"/>
          <w:szCs w:val="22"/>
          <w:lang w:val="en-US"/>
        </w:rPr>
        <w:t>is to be taken into consideration</w:t>
      </w:r>
      <w:r w:rsidR="00B5645A" w:rsidRPr="323A650B">
        <w:rPr>
          <w:rFonts w:ascii="Arial" w:hAnsi="Arial" w:cs="Arial"/>
          <w:color w:val="000000" w:themeColor="text1"/>
          <w:sz w:val="22"/>
          <w:szCs w:val="22"/>
          <w:lang w:val="en-US"/>
        </w:rPr>
        <w:t xml:space="preserve"> as not all breeding pairs will produce offspring, in general or in the desired time period. </w:t>
      </w:r>
      <w:proofErr w:type="spellStart"/>
      <w:r w:rsidR="00035B18" w:rsidRPr="323A650B">
        <w:rPr>
          <w:rFonts w:ascii="Arial" w:hAnsi="Arial" w:cs="Arial"/>
          <w:color w:val="000000" w:themeColor="text1"/>
          <w:sz w:val="22"/>
          <w:szCs w:val="22"/>
          <w:lang w:val="en-US"/>
        </w:rPr>
        <w:t>Festing</w:t>
      </w:r>
      <w:proofErr w:type="spellEnd"/>
      <w:r w:rsidR="00035B18" w:rsidRPr="323A650B">
        <w:rPr>
          <w:rFonts w:ascii="Arial" w:hAnsi="Arial" w:cs="Arial"/>
          <w:color w:val="000000" w:themeColor="text1"/>
          <w:sz w:val="22"/>
          <w:szCs w:val="22"/>
          <w:lang w:val="en-US"/>
        </w:rPr>
        <w:t xml:space="preserve"> has made a first analysis of this </w:t>
      </w:r>
      <w:r w:rsidR="00752AB8" w:rsidRPr="323A650B">
        <w:rPr>
          <w:rFonts w:ascii="Arial" w:hAnsi="Arial" w:cs="Arial"/>
          <w:color w:val="000000" w:themeColor="text1"/>
          <w:sz w:val="22"/>
          <w:szCs w:val="22"/>
          <w:lang w:val="en-US"/>
        </w:rPr>
        <w:t xml:space="preserve">breeding </w:t>
      </w:r>
      <w:r w:rsidR="00035B18" w:rsidRPr="323A650B">
        <w:rPr>
          <w:rFonts w:ascii="Arial" w:hAnsi="Arial" w:cs="Arial"/>
          <w:color w:val="000000" w:themeColor="text1"/>
          <w:sz w:val="22"/>
          <w:szCs w:val="22"/>
          <w:lang w:val="en-US"/>
        </w:rPr>
        <w:t xml:space="preserve">planning component and suggested </w:t>
      </w:r>
      <w:r w:rsidR="0089376A" w:rsidRPr="323A650B">
        <w:rPr>
          <w:rFonts w:ascii="Arial" w:hAnsi="Arial" w:cs="Arial"/>
          <w:color w:val="000000" w:themeColor="text1"/>
          <w:sz w:val="22"/>
          <w:szCs w:val="22"/>
          <w:lang w:val="en-US"/>
        </w:rPr>
        <w:t>a binomial distribution of occurrence of fertile females in a breeding cohort</w:t>
      </w:r>
      <w:r w:rsidR="008E6A37" w:rsidRPr="323A650B">
        <w:rPr>
          <w:rFonts w:ascii="Arial" w:hAnsi="Arial" w:cs="Arial"/>
          <w:color w:val="000000" w:themeColor="text1"/>
          <w:sz w:val="22"/>
          <w:szCs w:val="22"/>
          <w:lang w:val="en-US"/>
        </w:rPr>
        <w:t xml:space="preserve"> depending on known fertility. </w:t>
      </w:r>
      <w:r w:rsidR="0017069A" w:rsidRPr="323A650B">
        <w:rPr>
          <w:rFonts w:ascii="Arial" w:hAnsi="Arial" w:cs="Arial"/>
          <w:color w:val="000000" w:themeColor="text1"/>
          <w:sz w:val="22"/>
          <w:szCs w:val="22"/>
          <w:lang w:val="en-US"/>
        </w:rPr>
        <w:t>Also</w:t>
      </w:r>
      <w:ins w:id="26" w:author="Thorsten Buch" w:date="2020-11-03T18:27:00Z">
        <w:r w:rsidR="00AB449E">
          <w:rPr>
            <w:rFonts w:ascii="Arial" w:hAnsi="Arial" w:cs="Arial"/>
            <w:color w:val="000000" w:themeColor="text1"/>
            <w:sz w:val="22"/>
            <w:szCs w:val="22"/>
            <w:lang w:val="en-US"/>
          </w:rPr>
          <w:t>,</w:t>
        </w:r>
      </w:ins>
      <w:r w:rsidR="00B5645A" w:rsidRPr="323A650B">
        <w:rPr>
          <w:rFonts w:ascii="Arial" w:hAnsi="Arial" w:cs="Arial"/>
          <w:color w:val="000000" w:themeColor="text1"/>
          <w:sz w:val="22"/>
          <w:szCs w:val="22"/>
          <w:lang w:val="en-US"/>
        </w:rPr>
        <w:t xml:space="preserve"> </w:t>
      </w:r>
      <w:r w:rsidR="00523111" w:rsidRPr="323A650B">
        <w:rPr>
          <w:rFonts w:ascii="Arial" w:hAnsi="Arial" w:cs="Arial"/>
          <w:color w:val="000000" w:themeColor="text1"/>
          <w:sz w:val="22"/>
          <w:szCs w:val="22"/>
          <w:lang w:val="en-US"/>
        </w:rPr>
        <w:t xml:space="preserve">litter size </w:t>
      </w:r>
      <w:r w:rsidR="009E3B51" w:rsidRPr="323A650B">
        <w:rPr>
          <w:rFonts w:ascii="Arial" w:hAnsi="Arial" w:cs="Arial"/>
          <w:color w:val="000000" w:themeColor="text1"/>
          <w:sz w:val="22"/>
          <w:szCs w:val="22"/>
          <w:lang w:val="en-US"/>
        </w:rPr>
        <w:t xml:space="preserve">has </w:t>
      </w:r>
      <w:r w:rsidR="00523111" w:rsidRPr="323A650B">
        <w:rPr>
          <w:rFonts w:ascii="Arial" w:hAnsi="Arial" w:cs="Arial"/>
          <w:color w:val="000000" w:themeColor="text1"/>
          <w:sz w:val="22"/>
          <w:szCs w:val="22"/>
          <w:lang w:val="en-US"/>
        </w:rPr>
        <w:t xml:space="preserve">an influence on </w:t>
      </w:r>
      <w:r w:rsidR="009E3B51" w:rsidRPr="323A650B">
        <w:rPr>
          <w:rFonts w:ascii="Arial" w:hAnsi="Arial" w:cs="Arial"/>
          <w:color w:val="000000" w:themeColor="text1"/>
          <w:sz w:val="22"/>
          <w:szCs w:val="22"/>
          <w:lang w:val="en-US"/>
        </w:rPr>
        <w:t>the number of breeding pairs that need to be setup. Again</w:t>
      </w:r>
      <w:r w:rsidR="0017069A" w:rsidRPr="323A650B">
        <w:rPr>
          <w:rFonts w:ascii="Arial" w:hAnsi="Arial" w:cs="Arial"/>
          <w:color w:val="000000" w:themeColor="text1"/>
          <w:sz w:val="22"/>
          <w:szCs w:val="22"/>
          <w:lang w:val="en-US"/>
        </w:rPr>
        <w:t>,</w:t>
      </w:r>
      <w:r w:rsidR="009E3B51" w:rsidRPr="323A650B">
        <w:rPr>
          <w:rFonts w:ascii="Arial" w:hAnsi="Arial" w:cs="Arial"/>
          <w:color w:val="000000" w:themeColor="text1"/>
          <w:sz w:val="22"/>
          <w:szCs w:val="22"/>
          <w:lang w:val="en-US"/>
        </w:rPr>
        <w:t xml:space="preserve"> </w:t>
      </w:r>
      <w:proofErr w:type="spellStart"/>
      <w:r w:rsidR="009E3B51" w:rsidRPr="323A650B">
        <w:rPr>
          <w:rFonts w:ascii="Arial" w:hAnsi="Arial" w:cs="Arial"/>
          <w:color w:val="000000" w:themeColor="text1"/>
          <w:sz w:val="22"/>
          <w:szCs w:val="22"/>
          <w:lang w:val="en-US"/>
        </w:rPr>
        <w:t>Festing</w:t>
      </w:r>
      <w:proofErr w:type="spellEnd"/>
      <w:r w:rsidR="009E3B51" w:rsidRPr="323A650B">
        <w:rPr>
          <w:rFonts w:ascii="Arial" w:hAnsi="Arial" w:cs="Arial"/>
          <w:color w:val="000000" w:themeColor="text1"/>
          <w:sz w:val="22"/>
          <w:szCs w:val="22"/>
          <w:lang w:val="en-US"/>
        </w:rPr>
        <w:t xml:space="preserve"> made </w:t>
      </w:r>
      <w:r w:rsidR="00FC4DBD" w:rsidRPr="323A650B">
        <w:rPr>
          <w:rFonts w:ascii="Arial" w:hAnsi="Arial" w:cs="Arial"/>
          <w:color w:val="000000" w:themeColor="text1"/>
          <w:sz w:val="22"/>
          <w:szCs w:val="22"/>
          <w:lang w:val="en-US"/>
        </w:rPr>
        <w:t>prediction</w:t>
      </w:r>
      <w:r w:rsidR="00555BEE" w:rsidRPr="323A650B">
        <w:rPr>
          <w:rFonts w:ascii="Arial" w:hAnsi="Arial" w:cs="Arial"/>
          <w:color w:val="000000" w:themeColor="text1"/>
          <w:sz w:val="22"/>
          <w:szCs w:val="22"/>
          <w:lang w:val="en-US"/>
        </w:rPr>
        <w:t xml:space="preserve">s for the incorporation of litter size into the planning of </w:t>
      </w:r>
      <w:r w:rsidR="00B151B0" w:rsidRPr="323A650B">
        <w:rPr>
          <w:rFonts w:ascii="Arial" w:hAnsi="Arial" w:cs="Arial"/>
          <w:color w:val="000000" w:themeColor="text1"/>
          <w:sz w:val="22"/>
          <w:szCs w:val="22"/>
          <w:lang w:val="en-US"/>
        </w:rPr>
        <w:t xml:space="preserve">experimental </w:t>
      </w:r>
      <w:proofErr w:type="spellStart"/>
      <w:r w:rsidR="00B151B0" w:rsidRPr="323A650B">
        <w:rPr>
          <w:rFonts w:ascii="Arial" w:hAnsi="Arial" w:cs="Arial"/>
          <w:color w:val="000000" w:themeColor="text1"/>
          <w:sz w:val="22"/>
          <w:szCs w:val="22"/>
          <w:lang w:val="en-US"/>
        </w:rPr>
        <w:t>breedings</w:t>
      </w:r>
      <w:proofErr w:type="spellEnd"/>
      <w:r w:rsidR="00B151B0" w:rsidRPr="323A650B">
        <w:rPr>
          <w:rFonts w:ascii="Arial" w:hAnsi="Arial" w:cs="Arial"/>
          <w:color w:val="000000" w:themeColor="text1"/>
          <w:sz w:val="22"/>
          <w:szCs w:val="22"/>
          <w:lang w:val="en-US"/>
        </w:rPr>
        <w:t xml:space="preserve">, under the assumption of Normal-Distribution of the </w:t>
      </w:r>
      <w:r w:rsidR="007E7225" w:rsidRPr="323A650B">
        <w:rPr>
          <w:rFonts w:ascii="Arial" w:hAnsi="Arial" w:cs="Arial"/>
          <w:color w:val="000000" w:themeColor="text1"/>
          <w:sz w:val="22"/>
          <w:szCs w:val="22"/>
          <w:lang w:val="en-US"/>
        </w:rPr>
        <w:t>data and a fixed standard deviation. He provided tables to incorporate both parameters</w:t>
      </w:r>
      <w:r w:rsidR="0075497F" w:rsidRPr="323A650B">
        <w:rPr>
          <w:rFonts w:ascii="Arial" w:hAnsi="Arial" w:cs="Arial"/>
          <w:color w:val="000000" w:themeColor="text1"/>
          <w:sz w:val="22"/>
          <w:szCs w:val="22"/>
          <w:lang w:val="en-US"/>
        </w:rPr>
        <w:t xml:space="preserve"> into the proficient planning of breeding of animals.</w:t>
      </w:r>
      <w:r w:rsidR="00284F37" w:rsidRPr="323A650B">
        <w:rPr>
          <w:rFonts w:ascii="Arial" w:hAnsi="Arial" w:cs="Arial"/>
          <w:color w:val="000000" w:themeColor="text1"/>
          <w:sz w:val="22"/>
          <w:szCs w:val="22"/>
          <w:lang w:val="en-US"/>
        </w:rPr>
        <w:t xml:space="preserve"> </w:t>
      </w:r>
      <w:r w:rsidR="00284F37" w:rsidRPr="008C044F">
        <w:rPr>
          <w:rFonts w:ascii="Arial" w:hAnsi="Arial" w:cs="Arial"/>
          <w:color w:val="000000" w:themeColor="text1"/>
          <w:sz w:val="22"/>
          <w:szCs w:val="22"/>
          <w:highlight w:val="yellow"/>
          <w:lang w:val="en-US"/>
          <w:rPrChange w:id="27" w:author="Thorsten Buch" w:date="2020-11-03T18:29:00Z">
            <w:rPr>
              <w:rFonts w:ascii="Arial" w:hAnsi="Arial" w:cs="Arial"/>
              <w:color w:val="000000" w:themeColor="text1"/>
              <w:sz w:val="22"/>
              <w:szCs w:val="22"/>
              <w:lang w:val="en-US"/>
            </w:rPr>
          </w:rPrChange>
        </w:rPr>
        <w:t xml:space="preserve">However, </w:t>
      </w:r>
      <w:r w:rsidR="009846DD" w:rsidRPr="008C044F">
        <w:rPr>
          <w:rFonts w:ascii="Arial" w:hAnsi="Arial" w:cs="Arial"/>
          <w:color w:val="000000" w:themeColor="text1"/>
          <w:sz w:val="22"/>
          <w:szCs w:val="22"/>
          <w:highlight w:val="yellow"/>
          <w:lang w:val="en-US"/>
          <w:rPrChange w:id="28" w:author="Thorsten Buch" w:date="2020-11-03T18:29:00Z">
            <w:rPr>
              <w:rFonts w:ascii="Arial" w:hAnsi="Arial" w:cs="Arial"/>
              <w:color w:val="000000" w:themeColor="text1"/>
              <w:sz w:val="22"/>
              <w:szCs w:val="22"/>
              <w:lang w:val="en-US"/>
            </w:rPr>
          </w:rPrChange>
        </w:rPr>
        <w:t xml:space="preserve">the tables regarding fertility and litter size that </w:t>
      </w:r>
      <w:r w:rsidR="00C17708" w:rsidRPr="008C044F">
        <w:rPr>
          <w:rFonts w:ascii="Arial" w:hAnsi="Arial" w:cs="Arial"/>
          <w:color w:val="000000" w:themeColor="text1"/>
          <w:sz w:val="22"/>
          <w:szCs w:val="22"/>
          <w:highlight w:val="yellow"/>
          <w:lang w:val="en-US"/>
          <w:rPrChange w:id="29" w:author="Thorsten Buch" w:date="2020-11-03T18:29:00Z">
            <w:rPr>
              <w:rFonts w:ascii="Arial" w:hAnsi="Arial" w:cs="Arial"/>
              <w:color w:val="000000" w:themeColor="text1"/>
              <w:sz w:val="22"/>
              <w:szCs w:val="22"/>
              <w:lang w:val="en-US"/>
            </w:rPr>
          </w:rPrChange>
        </w:rPr>
        <w:t>are now available</w:t>
      </w:r>
      <w:r w:rsidR="009846DD" w:rsidRPr="008C044F">
        <w:rPr>
          <w:rFonts w:ascii="Arial" w:hAnsi="Arial" w:cs="Arial"/>
          <w:color w:val="000000" w:themeColor="text1"/>
          <w:sz w:val="22"/>
          <w:szCs w:val="22"/>
          <w:highlight w:val="yellow"/>
          <w:lang w:val="en-US"/>
          <w:rPrChange w:id="30" w:author="Thorsten Buch" w:date="2020-11-03T18:29:00Z">
            <w:rPr>
              <w:rFonts w:ascii="Arial" w:hAnsi="Arial" w:cs="Arial"/>
              <w:color w:val="000000" w:themeColor="text1"/>
              <w:sz w:val="22"/>
              <w:szCs w:val="22"/>
              <w:lang w:val="en-US"/>
            </w:rPr>
          </w:rPrChange>
        </w:rPr>
        <w:t xml:space="preserve"> for breeding planning</w:t>
      </w:r>
      <w:r w:rsidR="00C17708" w:rsidRPr="008C044F">
        <w:rPr>
          <w:rFonts w:ascii="Arial" w:hAnsi="Arial" w:cs="Arial"/>
          <w:color w:val="000000" w:themeColor="text1"/>
          <w:sz w:val="22"/>
          <w:szCs w:val="22"/>
          <w:highlight w:val="yellow"/>
          <w:lang w:val="en-US"/>
          <w:rPrChange w:id="31" w:author="Thorsten Buch" w:date="2020-11-03T18:29:00Z">
            <w:rPr>
              <w:rFonts w:ascii="Arial" w:hAnsi="Arial" w:cs="Arial"/>
              <w:color w:val="000000" w:themeColor="text1"/>
              <w:sz w:val="22"/>
              <w:szCs w:val="22"/>
              <w:lang w:val="en-US"/>
            </w:rPr>
          </w:rPrChange>
        </w:rPr>
        <w:t xml:space="preserve"> are neither based </w:t>
      </w:r>
      <w:r w:rsidR="00581AFF" w:rsidRPr="008C044F">
        <w:rPr>
          <w:rFonts w:ascii="Arial" w:hAnsi="Arial" w:cs="Arial"/>
          <w:color w:val="000000" w:themeColor="text1"/>
          <w:sz w:val="22"/>
          <w:szCs w:val="22"/>
          <w:highlight w:val="yellow"/>
          <w:lang w:val="en-US"/>
          <w:rPrChange w:id="32" w:author="Thorsten Buch" w:date="2020-11-03T18:29:00Z">
            <w:rPr>
              <w:rFonts w:ascii="Arial" w:hAnsi="Arial" w:cs="Arial"/>
              <w:color w:val="000000" w:themeColor="text1"/>
              <w:sz w:val="22"/>
              <w:szCs w:val="22"/>
              <w:lang w:val="en-US"/>
            </w:rPr>
          </w:rPrChange>
        </w:rPr>
        <w:t xml:space="preserve">on data-verified distribution functions </w:t>
      </w:r>
      <w:r w:rsidR="00581AFF" w:rsidRPr="008C044F">
        <w:rPr>
          <w:rFonts w:ascii="Arial" w:hAnsi="Arial" w:cs="Arial"/>
          <w:color w:val="000000" w:themeColor="text1"/>
          <w:sz w:val="22"/>
          <w:szCs w:val="22"/>
          <w:highlight w:val="yellow"/>
          <w:lang w:val="en-US"/>
          <w:rPrChange w:id="33" w:author="Thorsten Buch" w:date="2020-11-03T18:29:00Z">
            <w:rPr>
              <w:rFonts w:ascii="Arial" w:hAnsi="Arial" w:cs="Arial"/>
              <w:color w:val="000000" w:themeColor="text1"/>
              <w:sz w:val="22"/>
              <w:szCs w:val="22"/>
              <w:lang w:val="en-US"/>
            </w:rPr>
          </w:rPrChange>
        </w:rPr>
        <w:lastRenderedPageBreak/>
        <w:t xml:space="preserve">nor are </w:t>
      </w:r>
      <w:r w:rsidR="00B93AC4" w:rsidRPr="008C044F">
        <w:rPr>
          <w:rFonts w:ascii="Arial" w:hAnsi="Arial" w:cs="Arial"/>
          <w:color w:val="000000" w:themeColor="text1"/>
          <w:sz w:val="22"/>
          <w:szCs w:val="22"/>
          <w:highlight w:val="yellow"/>
          <w:lang w:val="en-US"/>
          <w:rPrChange w:id="34" w:author="Thorsten Buch" w:date="2020-11-03T18:29:00Z">
            <w:rPr>
              <w:rFonts w:ascii="Arial" w:hAnsi="Arial" w:cs="Arial"/>
              <w:color w:val="000000" w:themeColor="text1"/>
              <w:sz w:val="22"/>
              <w:szCs w:val="22"/>
              <w:lang w:val="en-US"/>
            </w:rPr>
          </w:rPrChange>
        </w:rPr>
        <w:t>assumptions such as standard deviation verified through analysis of actual breeding outcomes</w:t>
      </w:r>
      <w:r w:rsidR="00B93AC4" w:rsidRPr="323A650B">
        <w:rPr>
          <w:rFonts w:ascii="Arial" w:hAnsi="Arial" w:cs="Arial"/>
          <w:color w:val="000000" w:themeColor="text1"/>
          <w:sz w:val="22"/>
          <w:szCs w:val="22"/>
          <w:lang w:val="en-US"/>
        </w:rPr>
        <w:t xml:space="preserve">. </w:t>
      </w:r>
      <w:r w:rsidR="00916759" w:rsidRPr="323A650B">
        <w:rPr>
          <w:rFonts w:ascii="Arial" w:hAnsi="Arial" w:cs="Arial"/>
          <w:color w:val="000000" w:themeColor="text1"/>
          <w:sz w:val="22"/>
          <w:szCs w:val="22"/>
          <w:lang w:val="en-US"/>
        </w:rPr>
        <w:t>Further, t</w:t>
      </w:r>
      <w:r w:rsidR="001C5C1A" w:rsidRPr="323A650B">
        <w:rPr>
          <w:rFonts w:ascii="Arial" w:hAnsi="Arial" w:cs="Arial"/>
          <w:color w:val="000000" w:themeColor="text1"/>
          <w:sz w:val="22"/>
          <w:szCs w:val="22"/>
          <w:lang w:val="en-US"/>
        </w:rPr>
        <w:t xml:space="preserve">he tables allow breeding planning only with </w:t>
      </w:r>
      <w:r w:rsidR="0071117B" w:rsidRPr="323A650B">
        <w:rPr>
          <w:rFonts w:ascii="Arial" w:hAnsi="Arial" w:cs="Arial"/>
          <w:color w:val="000000" w:themeColor="text1"/>
          <w:sz w:val="22"/>
          <w:szCs w:val="22"/>
          <w:lang w:val="en-US"/>
        </w:rPr>
        <w:t xml:space="preserve">rather big granularity as </w:t>
      </w:r>
      <w:r w:rsidR="00F15533" w:rsidRPr="323A650B">
        <w:rPr>
          <w:rFonts w:ascii="Arial" w:hAnsi="Arial" w:cs="Arial"/>
          <w:color w:val="000000" w:themeColor="text1"/>
          <w:sz w:val="22"/>
          <w:szCs w:val="22"/>
          <w:lang w:val="en-US"/>
        </w:rPr>
        <w:t>predictions are not made in single-animal steps</w:t>
      </w:r>
      <w:del w:id="35" w:author="Thorsten Buch" w:date="2020-11-03T18:30:00Z">
        <w:r w:rsidR="00F15533" w:rsidRPr="323A650B" w:rsidDel="00D123E9">
          <w:rPr>
            <w:rFonts w:ascii="Arial" w:hAnsi="Arial" w:cs="Arial"/>
            <w:color w:val="000000" w:themeColor="text1"/>
            <w:sz w:val="22"/>
            <w:szCs w:val="22"/>
            <w:lang w:val="en-US"/>
          </w:rPr>
          <w:delText xml:space="preserve">. </w:delText>
        </w:r>
        <w:r w:rsidR="009F3441" w:rsidRPr="323A650B" w:rsidDel="00D123E9">
          <w:rPr>
            <w:rFonts w:ascii="Arial" w:hAnsi="Arial" w:cs="Arial"/>
            <w:color w:val="000000" w:themeColor="text1"/>
            <w:sz w:val="22"/>
            <w:szCs w:val="22"/>
            <w:lang w:val="en-US"/>
          </w:rPr>
          <w:delText>Also</w:delText>
        </w:r>
        <w:r w:rsidR="001C5C1A" w:rsidRPr="323A650B" w:rsidDel="00D123E9">
          <w:rPr>
            <w:rFonts w:ascii="Arial" w:hAnsi="Arial" w:cs="Arial"/>
            <w:color w:val="000000" w:themeColor="text1"/>
            <w:sz w:val="22"/>
            <w:szCs w:val="22"/>
            <w:lang w:val="en-US"/>
          </w:rPr>
          <w:delText xml:space="preserve">, the </w:delText>
        </w:r>
        <w:r w:rsidR="00C10E8D" w:rsidRPr="323A650B" w:rsidDel="00D123E9">
          <w:rPr>
            <w:rFonts w:ascii="Arial" w:hAnsi="Arial" w:cs="Arial"/>
            <w:color w:val="000000" w:themeColor="text1"/>
            <w:sz w:val="22"/>
            <w:szCs w:val="22"/>
            <w:lang w:val="en-US"/>
          </w:rPr>
          <w:delText xml:space="preserve">separation of fertility and litter size in two separate </w:delText>
        </w:r>
        <w:r w:rsidR="00F23B05" w:rsidRPr="323A650B" w:rsidDel="00D123E9">
          <w:rPr>
            <w:rFonts w:ascii="Arial" w:hAnsi="Arial" w:cs="Arial"/>
            <w:color w:val="000000" w:themeColor="text1"/>
            <w:sz w:val="22"/>
            <w:szCs w:val="22"/>
            <w:lang w:val="en-US"/>
          </w:rPr>
          <w:delText>predictive function can be assumed to be</w:delText>
        </w:r>
      </w:del>
      <w:ins w:id="36" w:author="Thorsten Buch" w:date="2020-11-03T18:30:00Z">
        <w:r w:rsidR="00D123E9">
          <w:rPr>
            <w:rFonts w:ascii="Arial" w:hAnsi="Arial" w:cs="Arial"/>
            <w:color w:val="000000" w:themeColor="text1"/>
            <w:sz w:val="22"/>
            <w:szCs w:val="22"/>
            <w:lang w:val="en-US"/>
          </w:rPr>
          <w:t>, thus</w:t>
        </w:r>
      </w:ins>
      <w:r w:rsidR="00F23B05" w:rsidRPr="323A650B">
        <w:rPr>
          <w:rFonts w:ascii="Arial" w:hAnsi="Arial" w:cs="Arial"/>
          <w:color w:val="000000" w:themeColor="text1"/>
          <w:sz w:val="22"/>
          <w:szCs w:val="22"/>
          <w:lang w:val="en-US"/>
        </w:rPr>
        <w:t xml:space="preserve"> leading to sub-optimal results, with the possible consequence of </w:t>
      </w:r>
      <w:r w:rsidR="008E3965" w:rsidRPr="323A650B">
        <w:rPr>
          <w:rFonts w:ascii="Arial" w:hAnsi="Arial" w:cs="Arial"/>
          <w:color w:val="000000" w:themeColor="text1"/>
          <w:sz w:val="22"/>
          <w:szCs w:val="22"/>
          <w:lang w:val="en-US"/>
        </w:rPr>
        <w:t>inflated animal use.</w:t>
      </w:r>
    </w:p>
    <w:p w14:paraId="02210912" w14:textId="4509B5EC" w:rsidR="00142EAF" w:rsidRDefault="00284F37" w:rsidP="00341542">
      <w:pPr>
        <w:spacing w:line="360" w:lineRule="auto"/>
        <w:jc w:val="both"/>
        <w:rPr>
          <w:rFonts w:ascii="Arial" w:hAnsi="Arial" w:cs="Arial"/>
          <w:color w:val="000000" w:themeColor="text1"/>
          <w:sz w:val="22"/>
          <w:szCs w:val="22"/>
          <w:lang w:val="en-US"/>
        </w:rPr>
      </w:pPr>
      <w:r>
        <w:rPr>
          <w:rFonts w:ascii="Arial" w:hAnsi="Arial" w:cs="Arial"/>
          <w:color w:val="000000" w:themeColor="text1"/>
          <w:sz w:val="22"/>
          <w:szCs w:val="22"/>
          <w:lang w:val="en-US"/>
        </w:rPr>
        <w:t>Taken together,</w:t>
      </w:r>
      <w:r w:rsidR="003F1DD3">
        <w:rPr>
          <w:rFonts w:ascii="Arial" w:hAnsi="Arial" w:cs="Arial"/>
          <w:color w:val="000000" w:themeColor="text1"/>
          <w:sz w:val="22"/>
          <w:szCs w:val="22"/>
          <w:lang w:val="en-US"/>
        </w:rPr>
        <w:t xml:space="preserve"> </w:t>
      </w:r>
      <w:r w:rsidR="008E3965">
        <w:rPr>
          <w:rFonts w:ascii="Arial" w:hAnsi="Arial" w:cs="Arial"/>
          <w:color w:val="000000" w:themeColor="text1"/>
          <w:sz w:val="22"/>
          <w:szCs w:val="22"/>
          <w:lang w:val="en-US"/>
        </w:rPr>
        <w:t xml:space="preserve">making predictions about breeding outcomes is astonishingly complex </w:t>
      </w:r>
      <w:r w:rsidR="00E01EBB">
        <w:rPr>
          <w:rFonts w:ascii="Arial" w:hAnsi="Arial" w:cs="Arial"/>
          <w:color w:val="000000" w:themeColor="text1"/>
          <w:sz w:val="22"/>
          <w:szCs w:val="22"/>
          <w:lang w:val="en-US"/>
        </w:rPr>
        <w:t>and usually ignored by researchers and breeding managers.</w:t>
      </w:r>
      <w:r w:rsidR="003766E2" w:rsidRPr="56FF9D21">
        <w:rPr>
          <w:rFonts w:ascii="Arial" w:hAnsi="Arial" w:cs="Arial"/>
          <w:color w:val="000000" w:themeColor="text1"/>
          <w:sz w:val="22"/>
          <w:szCs w:val="22"/>
          <w:lang w:val="en-US"/>
        </w:rPr>
        <w:t xml:space="preserve"> </w:t>
      </w:r>
      <w:r w:rsidR="00E01EBB">
        <w:rPr>
          <w:rFonts w:ascii="Arial" w:hAnsi="Arial" w:cs="Arial"/>
          <w:color w:val="000000" w:themeColor="text1"/>
          <w:sz w:val="22"/>
          <w:szCs w:val="22"/>
          <w:lang w:val="en-US"/>
        </w:rPr>
        <w:t xml:space="preserve">Yet, this </w:t>
      </w:r>
      <w:r w:rsidR="00AC4BBC" w:rsidRPr="56FF9D21">
        <w:rPr>
          <w:rFonts w:ascii="Arial" w:hAnsi="Arial" w:cs="Arial"/>
          <w:color w:val="000000" w:themeColor="text1"/>
          <w:sz w:val="22"/>
          <w:szCs w:val="22"/>
          <w:lang w:val="en-US"/>
        </w:rPr>
        <w:t xml:space="preserve">practice </w:t>
      </w:r>
      <w:r w:rsidR="0024793E">
        <w:rPr>
          <w:rFonts w:ascii="Arial" w:hAnsi="Arial" w:cs="Arial"/>
          <w:color w:val="000000" w:themeColor="text1"/>
          <w:sz w:val="22"/>
          <w:szCs w:val="22"/>
          <w:lang w:val="en-US"/>
        </w:rPr>
        <w:t xml:space="preserve">of </w:t>
      </w:r>
      <w:r w:rsidR="00E01EBB">
        <w:rPr>
          <w:rFonts w:ascii="Arial" w:hAnsi="Arial" w:cs="Arial"/>
          <w:color w:val="000000" w:themeColor="text1"/>
          <w:sz w:val="22"/>
          <w:szCs w:val="22"/>
          <w:lang w:val="en-US"/>
        </w:rPr>
        <w:t xml:space="preserve">insufficient </w:t>
      </w:r>
      <w:r w:rsidR="00AC4BBC" w:rsidRPr="56FF9D21">
        <w:rPr>
          <w:rFonts w:ascii="Arial" w:hAnsi="Arial" w:cs="Arial"/>
          <w:color w:val="000000" w:themeColor="text1"/>
          <w:sz w:val="22"/>
          <w:szCs w:val="22"/>
          <w:lang w:val="en-US"/>
        </w:rPr>
        <w:t xml:space="preserve">planning of </w:t>
      </w:r>
      <w:proofErr w:type="spellStart"/>
      <w:r w:rsidR="00AC4BBC" w:rsidRPr="56FF9D21">
        <w:rPr>
          <w:rFonts w:ascii="Arial" w:hAnsi="Arial" w:cs="Arial"/>
          <w:color w:val="000000" w:themeColor="text1"/>
          <w:sz w:val="22"/>
          <w:szCs w:val="22"/>
          <w:lang w:val="en-US"/>
        </w:rPr>
        <w:t>breedings</w:t>
      </w:r>
      <w:proofErr w:type="spellEnd"/>
      <w:r w:rsidR="00AC4BBC" w:rsidRPr="56FF9D21">
        <w:rPr>
          <w:rFonts w:ascii="Arial" w:hAnsi="Arial" w:cs="Arial"/>
          <w:color w:val="000000" w:themeColor="text1"/>
          <w:sz w:val="22"/>
          <w:szCs w:val="22"/>
          <w:lang w:val="en-US"/>
        </w:rPr>
        <w:t xml:space="preserve"> </w:t>
      </w:r>
      <w:ins w:id="37" w:author="Thorsten Buch" w:date="2020-11-03T18:30:00Z">
        <w:r w:rsidR="00770B65">
          <w:rPr>
            <w:rFonts w:ascii="Arial" w:hAnsi="Arial" w:cs="Arial"/>
            <w:color w:val="000000" w:themeColor="text1"/>
            <w:sz w:val="22"/>
            <w:szCs w:val="22"/>
            <w:lang w:val="en-US"/>
          </w:rPr>
          <w:t xml:space="preserve">of gene-modified animals </w:t>
        </w:r>
      </w:ins>
      <w:r w:rsidR="00142EAF">
        <w:rPr>
          <w:rFonts w:ascii="Arial" w:hAnsi="Arial" w:cs="Arial"/>
          <w:color w:val="000000" w:themeColor="text1"/>
          <w:sz w:val="22"/>
          <w:szCs w:val="22"/>
          <w:lang w:val="en-US"/>
        </w:rPr>
        <w:t>frequently</w:t>
      </w:r>
      <w:r w:rsidR="00142EAF" w:rsidRPr="56FF9D21">
        <w:rPr>
          <w:rFonts w:ascii="Arial" w:hAnsi="Arial" w:cs="Arial"/>
          <w:color w:val="000000" w:themeColor="text1"/>
          <w:sz w:val="22"/>
          <w:szCs w:val="22"/>
          <w:lang w:val="en-US"/>
        </w:rPr>
        <w:t xml:space="preserve"> </w:t>
      </w:r>
      <w:r w:rsidR="00AC4BBC" w:rsidRPr="56FF9D21">
        <w:rPr>
          <w:rFonts w:ascii="Arial" w:hAnsi="Arial" w:cs="Arial"/>
          <w:color w:val="000000" w:themeColor="text1"/>
          <w:sz w:val="22"/>
          <w:szCs w:val="22"/>
          <w:lang w:val="en-US"/>
        </w:rPr>
        <w:t xml:space="preserve">leads to researchers collecting animals for an experiment over time – </w:t>
      </w:r>
      <w:r w:rsidR="00142EAF">
        <w:rPr>
          <w:rFonts w:ascii="Arial" w:hAnsi="Arial" w:cs="Arial"/>
          <w:color w:val="000000" w:themeColor="text1"/>
          <w:sz w:val="22"/>
          <w:szCs w:val="22"/>
          <w:lang w:val="en-US"/>
        </w:rPr>
        <w:t>generating</w:t>
      </w:r>
      <w:r w:rsidR="00AC4BBC" w:rsidRPr="56FF9D21">
        <w:rPr>
          <w:rFonts w:ascii="Arial" w:hAnsi="Arial" w:cs="Arial"/>
          <w:color w:val="000000" w:themeColor="text1"/>
          <w:sz w:val="22"/>
          <w:szCs w:val="22"/>
          <w:lang w:val="en-US"/>
        </w:rPr>
        <w:t xml:space="preserve"> a cohort of animals with grossly varying ages, a possible confounder in many experiments. </w:t>
      </w:r>
    </w:p>
    <w:p w14:paraId="58542A97" w14:textId="7EEA4760" w:rsidR="00DA3A74" w:rsidRPr="00341542" w:rsidRDefault="007C1E1D" w:rsidP="00341542">
      <w:pPr>
        <w:spacing w:line="360" w:lineRule="auto"/>
        <w:jc w:val="both"/>
        <w:rPr>
          <w:rFonts w:ascii="Arial" w:hAnsi="Arial" w:cs="Arial"/>
          <w:color w:val="000000" w:themeColor="text1"/>
          <w:sz w:val="22"/>
          <w:szCs w:val="22"/>
        </w:rPr>
      </w:pPr>
      <w:ins w:id="38" w:author="Thorsten Buch" w:date="2020-11-03T18:31:00Z">
        <w:r>
          <w:rPr>
            <w:rFonts w:ascii="Arial" w:hAnsi="Arial" w:cs="Arial"/>
            <w:color w:val="000000" w:themeColor="text1"/>
            <w:sz w:val="22"/>
            <w:szCs w:val="22"/>
            <w:lang w:val="en-US"/>
          </w:rPr>
          <w:t xml:space="preserve">Here </w:t>
        </w:r>
        <w:proofErr w:type="spellStart"/>
        <w:r>
          <w:rPr>
            <w:rFonts w:ascii="Arial" w:hAnsi="Arial" w:cs="Arial"/>
            <w:color w:val="000000" w:themeColor="text1"/>
            <w:sz w:val="22"/>
            <w:szCs w:val="22"/>
            <w:lang w:val="en-US"/>
          </w:rPr>
          <w:t>we</w:t>
        </w:r>
      </w:ins>
      <w:del w:id="39" w:author="Thorsten Buch" w:date="2020-11-03T18:31:00Z">
        <w:r w:rsidR="003766E2" w:rsidRPr="56FF9D21" w:rsidDel="007C1E1D">
          <w:rPr>
            <w:rFonts w:ascii="Arial" w:hAnsi="Arial" w:cs="Arial"/>
            <w:color w:val="000000" w:themeColor="text1"/>
            <w:sz w:val="22"/>
            <w:szCs w:val="22"/>
            <w:lang w:val="en-US"/>
          </w:rPr>
          <w:delText>We</w:delText>
        </w:r>
        <w:r w:rsidR="00142EAF" w:rsidDel="007C1E1D">
          <w:rPr>
            <w:rFonts w:ascii="Arial" w:hAnsi="Arial" w:cs="Arial"/>
            <w:color w:val="000000" w:themeColor="text1"/>
            <w:sz w:val="22"/>
            <w:szCs w:val="22"/>
            <w:lang w:val="en-US"/>
          </w:rPr>
          <w:delText xml:space="preserve"> </w:delText>
        </w:r>
      </w:del>
      <w:r w:rsidR="00142EAF">
        <w:rPr>
          <w:rFonts w:ascii="Arial" w:hAnsi="Arial" w:cs="Arial"/>
          <w:color w:val="000000" w:themeColor="text1"/>
          <w:sz w:val="22"/>
          <w:szCs w:val="22"/>
          <w:lang w:val="en-US"/>
        </w:rPr>
        <w:t>aim</w:t>
      </w:r>
      <w:proofErr w:type="spellEnd"/>
      <w:del w:id="40" w:author="Thorsten Buch" w:date="2020-11-03T18:31:00Z">
        <w:r w:rsidR="00142EAF" w:rsidDel="007C1E1D">
          <w:rPr>
            <w:rFonts w:ascii="Arial" w:hAnsi="Arial" w:cs="Arial"/>
            <w:color w:val="000000" w:themeColor="text1"/>
            <w:sz w:val="22"/>
            <w:szCs w:val="22"/>
            <w:lang w:val="en-US"/>
          </w:rPr>
          <w:delText>ed</w:delText>
        </w:r>
      </w:del>
      <w:r w:rsidR="00142EAF">
        <w:rPr>
          <w:rFonts w:ascii="Arial" w:hAnsi="Arial" w:cs="Arial"/>
          <w:color w:val="000000" w:themeColor="text1"/>
          <w:sz w:val="22"/>
          <w:szCs w:val="22"/>
          <w:lang w:val="en-US"/>
        </w:rPr>
        <w:t xml:space="preserve"> at providing the </w:t>
      </w:r>
      <w:r w:rsidR="00915A05">
        <w:rPr>
          <w:rFonts w:ascii="Arial" w:hAnsi="Arial" w:cs="Arial"/>
          <w:color w:val="000000" w:themeColor="text1"/>
          <w:sz w:val="22"/>
          <w:szCs w:val="22"/>
          <w:lang w:val="en-US"/>
        </w:rPr>
        <w:t xml:space="preserve">breeder of gene-modified animals with easy to use tools allowing </w:t>
      </w:r>
      <w:r w:rsidR="00C2783F">
        <w:rPr>
          <w:rFonts w:ascii="Arial" w:hAnsi="Arial" w:cs="Arial"/>
          <w:color w:val="000000" w:themeColor="text1"/>
          <w:sz w:val="22"/>
          <w:szCs w:val="22"/>
          <w:lang w:val="en-US"/>
        </w:rPr>
        <w:t xml:space="preserve">the inclusion of stochastic events in the planning process. We </w:t>
      </w:r>
      <w:del w:id="41" w:author="Thorsten Buch" w:date="2020-11-03T18:31:00Z">
        <w:r w:rsidR="00C2783F" w:rsidDel="007C1E1D">
          <w:rPr>
            <w:rFonts w:ascii="Arial" w:hAnsi="Arial" w:cs="Arial"/>
            <w:color w:val="000000" w:themeColor="text1"/>
            <w:sz w:val="22"/>
            <w:szCs w:val="22"/>
            <w:lang w:val="en-US"/>
          </w:rPr>
          <w:delText xml:space="preserve">here </w:delText>
        </w:r>
      </w:del>
      <w:r w:rsidR="0009114A">
        <w:rPr>
          <w:rFonts w:ascii="Arial" w:hAnsi="Arial" w:cs="Arial"/>
          <w:color w:val="000000" w:themeColor="text1"/>
          <w:sz w:val="22"/>
          <w:szCs w:val="22"/>
          <w:lang w:val="en-US"/>
        </w:rPr>
        <w:t>s</w:t>
      </w:r>
      <w:r w:rsidR="003766E2" w:rsidRPr="56FF9D21">
        <w:rPr>
          <w:rFonts w:ascii="Arial" w:hAnsi="Arial" w:cs="Arial"/>
          <w:color w:val="000000" w:themeColor="text1"/>
          <w:sz w:val="22"/>
          <w:szCs w:val="22"/>
          <w:lang w:val="en-US"/>
        </w:rPr>
        <w:t>how</w:t>
      </w:r>
      <w:r w:rsidR="0009114A">
        <w:rPr>
          <w:rFonts w:ascii="Arial" w:hAnsi="Arial" w:cs="Arial"/>
          <w:color w:val="000000" w:themeColor="text1"/>
          <w:sz w:val="22"/>
          <w:szCs w:val="22"/>
          <w:lang w:val="en-US"/>
        </w:rPr>
        <w:t xml:space="preserve"> how</w:t>
      </w:r>
      <w:r w:rsidR="003766E2" w:rsidRPr="56FF9D21">
        <w:rPr>
          <w:rFonts w:ascii="Arial" w:hAnsi="Arial" w:cs="Arial"/>
          <w:color w:val="000000" w:themeColor="text1"/>
          <w:sz w:val="22"/>
          <w:szCs w:val="22"/>
          <w:lang w:val="en-US"/>
        </w:rPr>
        <w:t xml:space="preserve"> inclusion of the probability of </w:t>
      </w:r>
      <w:r w:rsidR="00772AC6" w:rsidRPr="56FF9D21">
        <w:rPr>
          <w:rFonts w:ascii="Arial" w:hAnsi="Arial" w:cs="Arial"/>
          <w:color w:val="000000" w:themeColor="text1"/>
          <w:sz w:val="22"/>
          <w:szCs w:val="22"/>
          <w:lang w:val="en-US"/>
        </w:rPr>
        <w:t xml:space="preserve">occurrence of </w:t>
      </w:r>
      <w:r w:rsidR="003766E2" w:rsidRPr="56FF9D21">
        <w:rPr>
          <w:rFonts w:ascii="Arial" w:hAnsi="Arial" w:cs="Arial"/>
          <w:color w:val="000000" w:themeColor="text1"/>
          <w:sz w:val="22"/>
          <w:szCs w:val="22"/>
          <w:lang w:val="en-US"/>
        </w:rPr>
        <w:t xml:space="preserve">Mendelian genotypes in </w:t>
      </w:r>
      <w:r w:rsidR="00772AC6" w:rsidRPr="56FF9D21">
        <w:rPr>
          <w:rFonts w:ascii="Arial" w:hAnsi="Arial" w:cs="Arial"/>
          <w:color w:val="000000" w:themeColor="text1"/>
          <w:sz w:val="22"/>
          <w:szCs w:val="22"/>
          <w:lang w:val="en-US"/>
        </w:rPr>
        <w:t xml:space="preserve">small breeding cohorts </w:t>
      </w:r>
      <w:r w:rsidR="003766E2" w:rsidRPr="56FF9D21">
        <w:rPr>
          <w:rFonts w:ascii="Arial" w:hAnsi="Arial" w:cs="Arial"/>
          <w:color w:val="000000" w:themeColor="text1"/>
          <w:sz w:val="22"/>
          <w:szCs w:val="22"/>
          <w:lang w:val="en-US"/>
        </w:rPr>
        <w:t>can be incorporated into everyday breeding planning</w:t>
      </w:r>
      <w:r w:rsidR="00772AC6" w:rsidRPr="56FF9D21">
        <w:rPr>
          <w:rFonts w:ascii="Arial" w:hAnsi="Arial" w:cs="Arial"/>
          <w:color w:val="000000" w:themeColor="text1"/>
          <w:sz w:val="22"/>
          <w:szCs w:val="22"/>
          <w:lang w:val="en-US"/>
        </w:rPr>
        <w:t>.</w:t>
      </w:r>
      <w:r w:rsidR="00174A34">
        <w:rPr>
          <w:rFonts w:ascii="Arial" w:hAnsi="Arial" w:cs="Arial"/>
          <w:color w:val="000000" w:themeColor="text1"/>
          <w:sz w:val="22"/>
          <w:szCs w:val="22"/>
          <w:lang w:val="en-US"/>
        </w:rPr>
        <w:t xml:space="preserve"> We </w:t>
      </w:r>
      <w:r w:rsidR="00EE340B">
        <w:rPr>
          <w:rFonts w:ascii="Arial" w:hAnsi="Arial" w:cs="Arial"/>
          <w:color w:val="000000" w:themeColor="text1"/>
          <w:sz w:val="22"/>
          <w:szCs w:val="22"/>
          <w:lang w:val="en-US"/>
        </w:rPr>
        <w:t xml:space="preserve">incorporate this aspect of breeding planning with </w:t>
      </w:r>
      <w:r w:rsidR="00024BBF">
        <w:rPr>
          <w:rFonts w:ascii="Arial" w:hAnsi="Arial" w:cs="Arial"/>
          <w:color w:val="000000" w:themeColor="text1"/>
          <w:sz w:val="22"/>
          <w:szCs w:val="22"/>
          <w:lang w:val="en-US"/>
        </w:rPr>
        <w:t xml:space="preserve">the stochastics of litter size and </w:t>
      </w:r>
      <w:r w:rsidR="004445FE">
        <w:rPr>
          <w:rFonts w:ascii="Arial" w:hAnsi="Arial" w:cs="Arial"/>
          <w:color w:val="000000" w:themeColor="text1"/>
          <w:sz w:val="22"/>
          <w:szCs w:val="22"/>
          <w:lang w:val="en-US"/>
        </w:rPr>
        <w:t>fertility</w:t>
      </w:r>
      <w:ins w:id="42" w:author="Thorsten Buch" w:date="2020-11-03T18:32:00Z">
        <w:r w:rsidR="00535CF0">
          <w:rPr>
            <w:rFonts w:ascii="Arial" w:hAnsi="Arial" w:cs="Arial"/>
            <w:color w:val="000000" w:themeColor="text1"/>
            <w:sz w:val="22"/>
            <w:szCs w:val="22"/>
            <w:lang w:val="en-US"/>
          </w:rPr>
          <w:t xml:space="preserve">, </w:t>
        </w:r>
        <w:r w:rsidR="0017483B">
          <w:rPr>
            <w:rFonts w:ascii="Arial" w:hAnsi="Arial" w:cs="Arial"/>
            <w:color w:val="000000" w:themeColor="text1"/>
            <w:sz w:val="22"/>
            <w:szCs w:val="22"/>
            <w:lang w:val="en-US"/>
          </w:rPr>
          <w:t xml:space="preserve">providing evidence that litter size is </w:t>
        </w:r>
        <w:proofErr w:type="spellStart"/>
        <w:r w:rsidR="0017483B">
          <w:rPr>
            <w:rFonts w:ascii="Arial" w:hAnsi="Arial" w:cs="Arial"/>
            <w:color w:val="000000" w:themeColor="text1"/>
            <w:sz w:val="22"/>
            <w:szCs w:val="22"/>
            <w:lang w:val="en-US"/>
          </w:rPr>
          <w:t>poisson</w:t>
        </w:r>
        <w:proofErr w:type="spellEnd"/>
        <w:r w:rsidR="0017483B">
          <w:rPr>
            <w:rFonts w:ascii="Arial" w:hAnsi="Arial" w:cs="Arial"/>
            <w:color w:val="000000" w:themeColor="text1"/>
            <w:sz w:val="22"/>
            <w:szCs w:val="22"/>
            <w:lang w:val="en-US"/>
          </w:rPr>
          <w:t xml:space="preserve"> distributed for a given mouse line. </w:t>
        </w:r>
        <w:r w:rsidR="00A60D4B">
          <w:rPr>
            <w:rFonts w:ascii="Arial" w:hAnsi="Arial" w:cs="Arial"/>
            <w:color w:val="000000" w:themeColor="text1"/>
            <w:sz w:val="22"/>
            <w:szCs w:val="22"/>
            <w:lang w:val="en-US"/>
          </w:rPr>
          <w:t xml:space="preserve">To </w:t>
        </w:r>
      </w:ins>
      <w:ins w:id="43" w:author="Thorsten Buch" w:date="2020-11-03T18:33:00Z">
        <w:r w:rsidR="00A60D4B">
          <w:rPr>
            <w:rFonts w:ascii="Arial" w:hAnsi="Arial" w:cs="Arial"/>
            <w:color w:val="000000" w:themeColor="text1"/>
            <w:sz w:val="22"/>
            <w:szCs w:val="22"/>
            <w:lang w:val="en-US"/>
          </w:rPr>
          <w:t xml:space="preserve">support </w:t>
        </w:r>
        <w:proofErr w:type="spellStart"/>
        <w:r w:rsidR="00A60D4B">
          <w:rPr>
            <w:rFonts w:ascii="Arial" w:hAnsi="Arial" w:cs="Arial"/>
            <w:color w:val="000000" w:themeColor="text1"/>
            <w:sz w:val="22"/>
            <w:szCs w:val="22"/>
            <w:lang w:val="en-US"/>
          </w:rPr>
          <w:t>practicioners</w:t>
        </w:r>
        <w:proofErr w:type="spellEnd"/>
        <w:r w:rsidR="002923E1">
          <w:rPr>
            <w:rFonts w:ascii="Arial" w:hAnsi="Arial" w:cs="Arial"/>
            <w:color w:val="000000" w:themeColor="text1"/>
            <w:sz w:val="22"/>
            <w:szCs w:val="22"/>
            <w:lang w:val="en-US"/>
          </w:rPr>
          <w:t xml:space="preserve"> we</w:t>
        </w:r>
      </w:ins>
      <w:r w:rsidR="004445FE">
        <w:rPr>
          <w:rFonts w:ascii="Arial" w:hAnsi="Arial" w:cs="Arial"/>
          <w:color w:val="000000" w:themeColor="text1"/>
          <w:sz w:val="22"/>
          <w:szCs w:val="22"/>
          <w:lang w:val="en-US"/>
        </w:rPr>
        <w:t xml:space="preserve"> </w:t>
      </w:r>
      <w:del w:id="44" w:author="Thorsten Buch" w:date="2020-11-03T18:33:00Z">
        <w:r w:rsidR="004445FE" w:rsidDel="002923E1">
          <w:rPr>
            <w:rFonts w:ascii="Arial" w:hAnsi="Arial" w:cs="Arial"/>
            <w:color w:val="000000" w:themeColor="text1"/>
            <w:sz w:val="22"/>
            <w:szCs w:val="22"/>
            <w:lang w:val="en-US"/>
          </w:rPr>
          <w:delText xml:space="preserve">to </w:delText>
        </w:r>
      </w:del>
      <w:r w:rsidR="004445FE">
        <w:rPr>
          <w:rFonts w:ascii="Arial" w:hAnsi="Arial" w:cs="Arial"/>
          <w:color w:val="000000" w:themeColor="text1"/>
          <w:sz w:val="22"/>
          <w:szCs w:val="22"/>
          <w:lang w:val="en-US"/>
        </w:rPr>
        <w:t xml:space="preserve">provide </w:t>
      </w:r>
      <w:del w:id="45" w:author="Thorsten Buch" w:date="2020-11-03T18:33:00Z">
        <w:r w:rsidR="004445FE" w:rsidDel="002923E1">
          <w:rPr>
            <w:rFonts w:ascii="Arial" w:hAnsi="Arial" w:cs="Arial"/>
            <w:color w:val="000000" w:themeColor="text1"/>
            <w:sz w:val="22"/>
            <w:szCs w:val="22"/>
            <w:lang w:val="en-US"/>
          </w:rPr>
          <w:delText xml:space="preserve">the researcher with </w:delText>
        </w:r>
      </w:del>
      <w:r w:rsidR="009804FA">
        <w:rPr>
          <w:rFonts w:ascii="Arial" w:hAnsi="Arial" w:cs="Arial"/>
          <w:color w:val="000000" w:themeColor="text1"/>
          <w:sz w:val="22"/>
          <w:szCs w:val="22"/>
          <w:lang w:val="en-US"/>
        </w:rPr>
        <w:t xml:space="preserve">an R package facilitating sound planning of </w:t>
      </w:r>
      <w:proofErr w:type="spellStart"/>
      <w:r w:rsidR="00224122">
        <w:rPr>
          <w:rFonts w:ascii="Arial" w:hAnsi="Arial" w:cs="Arial"/>
          <w:color w:val="000000" w:themeColor="text1"/>
          <w:sz w:val="22"/>
          <w:szCs w:val="22"/>
          <w:lang w:val="en-US"/>
        </w:rPr>
        <w:t>breedings</w:t>
      </w:r>
      <w:proofErr w:type="spellEnd"/>
      <w:r w:rsidR="00224122">
        <w:rPr>
          <w:rFonts w:ascii="Arial" w:hAnsi="Arial" w:cs="Arial"/>
          <w:color w:val="000000" w:themeColor="text1"/>
          <w:sz w:val="22"/>
          <w:szCs w:val="22"/>
          <w:lang w:val="en-US"/>
        </w:rPr>
        <w:t xml:space="preserve"> leading up to </w:t>
      </w:r>
      <w:ins w:id="46" w:author="Thorsten Buch" w:date="2020-11-03T18:34:00Z">
        <w:r w:rsidR="002923E1">
          <w:rPr>
            <w:rFonts w:ascii="Arial" w:hAnsi="Arial" w:cs="Arial"/>
            <w:color w:val="000000" w:themeColor="text1"/>
            <w:sz w:val="22"/>
            <w:szCs w:val="22"/>
            <w:lang w:val="en-US"/>
          </w:rPr>
          <w:t xml:space="preserve">defined </w:t>
        </w:r>
      </w:ins>
      <w:r w:rsidR="00224122">
        <w:rPr>
          <w:rFonts w:ascii="Arial" w:hAnsi="Arial" w:cs="Arial"/>
          <w:color w:val="000000" w:themeColor="text1"/>
          <w:sz w:val="22"/>
          <w:szCs w:val="22"/>
          <w:lang w:val="en-US"/>
        </w:rPr>
        <w:t>animal groups required for a particular experiment.</w:t>
      </w:r>
    </w:p>
    <w:p w14:paraId="2FF2D340" w14:textId="77777777" w:rsidR="00DA3A74" w:rsidRPr="00341542" w:rsidRDefault="00DA3A74" w:rsidP="00341542">
      <w:pPr>
        <w:spacing w:line="360" w:lineRule="auto"/>
        <w:jc w:val="both"/>
        <w:rPr>
          <w:rFonts w:ascii="Arial" w:hAnsi="Arial" w:cs="Arial"/>
          <w:sz w:val="22"/>
          <w:szCs w:val="22"/>
        </w:rPr>
      </w:pPr>
    </w:p>
    <w:p w14:paraId="6BEA2285" w14:textId="399206BD" w:rsidR="003D7983" w:rsidRPr="00341542" w:rsidRDefault="000C6FAB" w:rsidP="00341542">
      <w:pPr>
        <w:pStyle w:val="Heading1"/>
        <w:spacing w:line="360" w:lineRule="auto"/>
        <w:jc w:val="both"/>
        <w:rPr>
          <w:rFonts w:ascii="Arial" w:hAnsi="Arial" w:cs="Arial"/>
          <w:sz w:val="22"/>
          <w:szCs w:val="22"/>
          <w:lang w:val="en-US"/>
        </w:rPr>
      </w:pPr>
      <w:r w:rsidRPr="00341542">
        <w:rPr>
          <w:rFonts w:ascii="Arial" w:hAnsi="Arial" w:cs="Arial"/>
          <w:sz w:val="22"/>
          <w:szCs w:val="22"/>
          <w:lang w:val="en-US"/>
        </w:rPr>
        <w:t>Results</w:t>
      </w:r>
    </w:p>
    <w:p w14:paraId="32194DEA" w14:textId="5E6E6471" w:rsidR="000C6FAB" w:rsidRPr="00341542" w:rsidRDefault="00F04F00" w:rsidP="00341542">
      <w:pPr>
        <w:pStyle w:val="Heading2"/>
        <w:spacing w:line="360" w:lineRule="auto"/>
        <w:jc w:val="both"/>
        <w:rPr>
          <w:rFonts w:ascii="Arial" w:hAnsi="Arial" w:cs="Arial"/>
          <w:sz w:val="22"/>
          <w:szCs w:val="22"/>
          <w:lang w:val="en-US"/>
        </w:rPr>
      </w:pPr>
      <w:r w:rsidRPr="00341542">
        <w:rPr>
          <w:rFonts w:ascii="Arial" w:hAnsi="Arial" w:cs="Arial"/>
          <w:sz w:val="22"/>
          <w:szCs w:val="22"/>
          <w:lang w:val="en-US"/>
        </w:rPr>
        <w:t>The probability of obtaining a genotype in a certain litter.</w:t>
      </w:r>
    </w:p>
    <w:p w14:paraId="18AB96D7" w14:textId="77777777" w:rsidR="006B0D3F" w:rsidRDefault="00FC3B59" w:rsidP="00341542">
      <w:pPr>
        <w:spacing w:line="360" w:lineRule="auto"/>
        <w:jc w:val="both"/>
        <w:rPr>
          <w:rFonts w:ascii="Arial" w:hAnsi="Arial" w:cs="Arial"/>
          <w:sz w:val="22"/>
          <w:szCs w:val="22"/>
          <w:lang w:val="en-US"/>
        </w:rPr>
      </w:pPr>
      <w:r>
        <w:rPr>
          <w:rFonts w:ascii="Arial" w:hAnsi="Arial" w:cs="Arial"/>
          <w:sz w:val="22"/>
          <w:szCs w:val="22"/>
          <w:lang w:val="en-US"/>
        </w:rPr>
        <w:t xml:space="preserve">When </w:t>
      </w:r>
      <w:r w:rsidR="00DE2096">
        <w:rPr>
          <w:rFonts w:ascii="Arial" w:hAnsi="Arial" w:cs="Arial"/>
          <w:sz w:val="22"/>
          <w:szCs w:val="22"/>
          <w:lang w:val="en-US"/>
        </w:rPr>
        <w:t xml:space="preserve">for </w:t>
      </w:r>
      <w:r>
        <w:rPr>
          <w:rFonts w:ascii="Arial" w:hAnsi="Arial" w:cs="Arial"/>
          <w:sz w:val="22"/>
          <w:szCs w:val="22"/>
          <w:lang w:val="en-US"/>
        </w:rPr>
        <w:t xml:space="preserve">a scientific experiment </w:t>
      </w:r>
      <w:r w:rsidR="0095348F">
        <w:rPr>
          <w:rFonts w:ascii="Arial" w:hAnsi="Arial" w:cs="Arial"/>
          <w:sz w:val="22"/>
          <w:szCs w:val="22"/>
          <w:lang w:val="en-US"/>
        </w:rPr>
        <w:t xml:space="preserve">a specific number of animals of a particular genotype and age </w:t>
      </w:r>
      <w:r w:rsidR="006404F6">
        <w:rPr>
          <w:rFonts w:ascii="Arial" w:hAnsi="Arial" w:cs="Arial"/>
          <w:sz w:val="22"/>
          <w:szCs w:val="22"/>
          <w:lang w:val="en-US"/>
        </w:rPr>
        <w:t>is</w:t>
      </w:r>
      <w:r w:rsidR="00DE2096">
        <w:rPr>
          <w:rFonts w:ascii="Arial" w:hAnsi="Arial" w:cs="Arial"/>
          <w:sz w:val="22"/>
          <w:szCs w:val="22"/>
          <w:lang w:val="en-US"/>
        </w:rPr>
        <w:t xml:space="preserve"> needed, </w:t>
      </w:r>
      <w:r w:rsidR="00834A36">
        <w:rPr>
          <w:rFonts w:ascii="Arial" w:hAnsi="Arial" w:cs="Arial"/>
          <w:sz w:val="22"/>
          <w:szCs w:val="22"/>
          <w:lang w:val="en-US"/>
        </w:rPr>
        <w:t xml:space="preserve">the required number of </w:t>
      </w:r>
      <w:r w:rsidR="00CA5858">
        <w:rPr>
          <w:rFonts w:ascii="Arial" w:hAnsi="Arial" w:cs="Arial"/>
          <w:sz w:val="22"/>
          <w:szCs w:val="22"/>
          <w:lang w:val="en-US"/>
        </w:rPr>
        <w:t>breeding pairs</w:t>
      </w:r>
      <w:r w:rsidR="00834A36">
        <w:rPr>
          <w:rFonts w:ascii="Arial" w:hAnsi="Arial" w:cs="Arial"/>
          <w:sz w:val="22"/>
          <w:szCs w:val="22"/>
          <w:lang w:val="en-US"/>
        </w:rPr>
        <w:t xml:space="preserve"> is set up</w:t>
      </w:r>
      <w:r w:rsidR="006404F6">
        <w:rPr>
          <w:rFonts w:ascii="Arial" w:hAnsi="Arial" w:cs="Arial"/>
          <w:sz w:val="22"/>
          <w:szCs w:val="22"/>
          <w:lang w:val="en-US"/>
        </w:rPr>
        <w:t>, usually</w:t>
      </w:r>
      <w:r w:rsidR="009527B0">
        <w:rPr>
          <w:rFonts w:ascii="Arial" w:hAnsi="Arial" w:cs="Arial"/>
          <w:sz w:val="22"/>
          <w:szCs w:val="22"/>
          <w:lang w:val="en-US"/>
        </w:rPr>
        <w:t xml:space="preserve"> b</w:t>
      </w:r>
      <w:r w:rsidR="00885F8A">
        <w:rPr>
          <w:rFonts w:ascii="Arial" w:hAnsi="Arial" w:cs="Arial"/>
          <w:sz w:val="22"/>
          <w:szCs w:val="22"/>
          <w:lang w:val="en-US"/>
        </w:rPr>
        <w:t xml:space="preserve">ased </w:t>
      </w:r>
      <w:r w:rsidR="006404F6">
        <w:rPr>
          <w:rFonts w:ascii="Arial" w:hAnsi="Arial" w:cs="Arial"/>
          <w:sz w:val="22"/>
          <w:szCs w:val="22"/>
          <w:lang w:val="en-US"/>
        </w:rPr>
        <w:t>upon</w:t>
      </w:r>
      <w:r w:rsidR="00885F8A">
        <w:rPr>
          <w:rFonts w:ascii="Arial" w:hAnsi="Arial" w:cs="Arial"/>
          <w:sz w:val="22"/>
          <w:szCs w:val="22"/>
          <w:lang w:val="en-US"/>
        </w:rPr>
        <w:t xml:space="preserve"> the available </w:t>
      </w:r>
      <w:r w:rsidR="002B0D03">
        <w:rPr>
          <w:rFonts w:ascii="Arial" w:hAnsi="Arial" w:cs="Arial"/>
          <w:sz w:val="22"/>
          <w:szCs w:val="22"/>
          <w:lang w:val="en-US"/>
        </w:rPr>
        <w:t xml:space="preserve">individual genotypes and </w:t>
      </w:r>
      <w:r w:rsidR="000A02C5">
        <w:rPr>
          <w:rFonts w:ascii="Arial" w:hAnsi="Arial" w:cs="Arial"/>
          <w:sz w:val="22"/>
          <w:szCs w:val="22"/>
          <w:lang w:val="en-US"/>
        </w:rPr>
        <w:t xml:space="preserve">by </w:t>
      </w:r>
      <w:r w:rsidR="002B0D03">
        <w:rPr>
          <w:rFonts w:ascii="Arial" w:hAnsi="Arial" w:cs="Arial"/>
          <w:sz w:val="22"/>
          <w:szCs w:val="22"/>
          <w:lang w:val="en-US"/>
        </w:rPr>
        <w:t>taking into account Mendel´s law</w:t>
      </w:r>
      <w:r w:rsidR="009527B0">
        <w:rPr>
          <w:rFonts w:ascii="Arial" w:hAnsi="Arial" w:cs="Arial"/>
          <w:sz w:val="22"/>
          <w:szCs w:val="22"/>
          <w:lang w:val="en-US"/>
        </w:rPr>
        <w:t xml:space="preserve">s </w:t>
      </w:r>
      <w:r w:rsidR="00415ED2">
        <w:rPr>
          <w:rFonts w:ascii="Arial" w:hAnsi="Arial" w:cs="Arial"/>
          <w:sz w:val="22"/>
          <w:szCs w:val="22"/>
          <w:lang w:val="en-US"/>
        </w:rPr>
        <w:t xml:space="preserve">of inheritance </w:t>
      </w:r>
      <w:r w:rsidR="009527B0">
        <w:rPr>
          <w:rFonts w:ascii="Arial" w:hAnsi="Arial" w:cs="Arial"/>
          <w:sz w:val="22"/>
          <w:szCs w:val="22"/>
          <w:lang w:val="en-US"/>
        </w:rPr>
        <w:t xml:space="preserve">for making a prediction about the number </w:t>
      </w:r>
      <w:r w:rsidR="00416701">
        <w:rPr>
          <w:rFonts w:ascii="Arial" w:hAnsi="Arial" w:cs="Arial"/>
          <w:sz w:val="22"/>
          <w:szCs w:val="22"/>
          <w:lang w:val="en-US"/>
        </w:rPr>
        <w:t>of animals of the correct genotype in the next generation. However, w</w:t>
      </w:r>
      <w:r w:rsidR="001A1EE7" w:rsidRPr="00341542">
        <w:rPr>
          <w:rFonts w:ascii="Arial" w:hAnsi="Arial" w:cs="Arial"/>
          <w:sz w:val="22"/>
          <w:szCs w:val="22"/>
          <w:lang w:val="en-US"/>
        </w:rPr>
        <w:t xml:space="preserve">hile Mendel´s laws of segregation and independent assortment allow </w:t>
      </w:r>
      <w:r w:rsidR="000A02C5">
        <w:rPr>
          <w:rFonts w:ascii="Arial" w:hAnsi="Arial" w:cs="Arial"/>
          <w:sz w:val="22"/>
          <w:szCs w:val="22"/>
          <w:lang w:val="en-US"/>
        </w:rPr>
        <w:t xml:space="preserve">the </w:t>
      </w:r>
      <w:r w:rsidR="000A02C5" w:rsidRPr="00341542">
        <w:rPr>
          <w:rFonts w:ascii="Arial" w:hAnsi="Arial" w:cs="Arial"/>
          <w:sz w:val="22"/>
          <w:szCs w:val="22"/>
          <w:lang w:val="en-US"/>
        </w:rPr>
        <w:t>calculat</w:t>
      </w:r>
      <w:r w:rsidR="000A02C5">
        <w:rPr>
          <w:rFonts w:ascii="Arial" w:hAnsi="Arial" w:cs="Arial"/>
          <w:sz w:val="22"/>
          <w:szCs w:val="22"/>
          <w:lang w:val="en-US"/>
        </w:rPr>
        <w:t>ion of</w:t>
      </w:r>
      <w:r w:rsidR="000A02C5" w:rsidRPr="00341542">
        <w:rPr>
          <w:rFonts w:ascii="Arial" w:hAnsi="Arial" w:cs="Arial"/>
          <w:sz w:val="22"/>
          <w:szCs w:val="22"/>
          <w:lang w:val="en-US"/>
        </w:rPr>
        <w:t xml:space="preserve"> </w:t>
      </w:r>
      <w:r w:rsidR="001A1EE7" w:rsidRPr="00341542">
        <w:rPr>
          <w:rFonts w:ascii="Arial" w:hAnsi="Arial" w:cs="Arial"/>
          <w:sz w:val="22"/>
          <w:szCs w:val="22"/>
          <w:lang w:val="en-US"/>
        </w:rPr>
        <w:t xml:space="preserve">the </w:t>
      </w:r>
      <w:r w:rsidR="004E48DE" w:rsidRPr="00341542">
        <w:rPr>
          <w:rFonts w:ascii="Arial" w:hAnsi="Arial" w:cs="Arial"/>
          <w:sz w:val="22"/>
          <w:szCs w:val="22"/>
          <w:lang w:val="en-US"/>
        </w:rPr>
        <w:t xml:space="preserve">theoretical </w:t>
      </w:r>
      <w:r w:rsidR="001A1EE7" w:rsidRPr="00341542">
        <w:rPr>
          <w:rFonts w:ascii="Arial" w:hAnsi="Arial" w:cs="Arial"/>
          <w:sz w:val="22"/>
          <w:szCs w:val="22"/>
          <w:lang w:val="en-US"/>
        </w:rPr>
        <w:t>frequenc</w:t>
      </w:r>
      <w:r w:rsidR="004E48DE" w:rsidRPr="00341542">
        <w:rPr>
          <w:rFonts w:ascii="Arial" w:hAnsi="Arial" w:cs="Arial"/>
          <w:sz w:val="22"/>
          <w:szCs w:val="22"/>
          <w:lang w:val="en-US"/>
        </w:rPr>
        <w:t>ies</w:t>
      </w:r>
      <w:r w:rsidR="001A1EE7" w:rsidRPr="00341542">
        <w:rPr>
          <w:rFonts w:ascii="Arial" w:hAnsi="Arial" w:cs="Arial"/>
          <w:sz w:val="22"/>
          <w:szCs w:val="22"/>
          <w:lang w:val="en-US"/>
        </w:rPr>
        <w:t xml:space="preserve"> of genotypes in the next generation of a given breeding, this </w:t>
      </w:r>
      <w:r w:rsidR="004E48DE" w:rsidRPr="00341542">
        <w:rPr>
          <w:rFonts w:ascii="Arial" w:hAnsi="Arial" w:cs="Arial"/>
          <w:sz w:val="22"/>
          <w:szCs w:val="22"/>
          <w:lang w:val="en-US"/>
        </w:rPr>
        <w:t xml:space="preserve">information </w:t>
      </w:r>
      <w:r w:rsidR="00522F29" w:rsidRPr="00341542">
        <w:rPr>
          <w:rFonts w:ascii="Arial" w:hAnsi="Arial" w:cs="Arial"/>
          <w:sz w:val="22"/>
          <w:szCs w:val="22"/>
          <w:lang w:val="en-US"/>
        </w:rPr>
        <w:t xml:space="preserve">alone </w:t>
      </w:r>
      <w:r w:rsidR="004E48DE" w:rsidRPr="00341542">
        <w:rPr>
          <w:rFonts w:ascii="Arial" w:hAnsi="Arial" w:cs="Arial"/>
          <w:sz w:val="22"/>
          <w:szCs w:val="22"/>
          <w:lang w:val="en-US"/>
        </w:rPr>
        <w:t xml:space="preserve">is insufficient to predict the </w:t>
      </w:r>
      <w:r w:rsidR="00522F29" w:rsidRPr="00341542">
        <w:rPr>
          <w:rFonts w:ascii="Arial" w:hAnsi="Arial" w:cs="Arial"/>
          <w:sz w:val="22"/>
          <w:szCs w:val="22"/>
          <w:lang w:val="en-US"/>
        </w:rPr>
        <w:t>likelihood of appearance of these genotypes</w:t>
      </w:r>
      <w:r w:rsidR="00772AC6" w:rsidRPr="00341542">
        <w:rPr>
          <w:rFonts w:ascii="Arial" w:hAnsi="Arial" w:cs="Arial"/>
          <w:sz w:val="22"/>
          <w:szCs w:val="22"/>
          <w:lang w:val="en-US"/>
        </w:rPr>
        <w:t>, especially</w:t>
      </w:r>
      <w:r w:rsidR="005C1CCF">
        <w:rPr>
          <w:rFonts w:ascii="Arial" w:hAnsi="Arial" w:cs="Arial"/>
          <w:sz w:val="22"/>
          <w:szCs w:val="22"/>
          <w:lang w:val="en-US"/>
        </w:rPr>
        <w:t xml:space="preserve"> when</w:t>
      </w:r>
      <w:r w:rsidR="00772AC6" w:rsidRPr="00341542">
        <w:rPr>
          <w:rFonts w:ascii="Arial" w:hAnsi="Arial" w:cs="Arial"/>
          <w:sz w:val="22"/>
          <w:szCs w:val="22"/>
          <w:lang w:val="en-US"/>
        </w:rPr>
        <w:t xml:space="preserve"> </w:t>
      </w:r>
      <w:r w:rsidR="00AB6583">
        <w:rPr>
          <w:rFonts w:ascii="Arial" w:hAnsi="Arial" w:cs="Arial"/>
          <w:sz w:val="22"/>
          <w:szCs w:val="22"/>
          <w:lang w:val="en-US"/>
        </w:rPr>
        <w:t xml:space="preserve">the smallest </w:t>
      </w:r>
      <w:r w:rsidR="008D1CBF">
        <w:rPr>
          <w:rFonts w:ascii="Arial" w:hAnsi="Arial" w:cs="Arial"/>
          <w:sz w:val="22"/>
          <w:szCs w:val="22"/>
          <w:lang w:val="en-US"/>
        </w:rPr>
        <w:t xml:space="preserve">possible </w:t>
      </w:r>
      <w:r w:rsidR="00AB6583">
        <w:rPr>
          <w:rFonts w:ascii="Arial" w:hAnsi="Arial" w:cs="Arial"/>
          <w:sz w:val="22"/>
          <w:szCs w:val="22"/>
          <w:lang w:val="en-US"/>
        </w:rPr>
        <w:t xml:space="preserve">number of </w:t>
      </w:r>
      <w:proofErr w:type="spellStart"/>
      <w:r w:rsidR="00AB6583">
        <w:rPr>
          <w:rFonts w:ascii="Arial" w:hAnsi="Arial" w:cs="Arial"/>
          <w:sz w:val="22"/>
          <w:szCs w:val="22"/>
          <w:lang w:val="en-US"/>
        </w:rPr>
        <w:t>breedings</w:t>
      </w:r>
      <w:proofErr w:type="spellEnd"/>
      <w:r w:rsidR="00AB6583">
        <w:rPr>
          <w:rFonts w:ascii="Arial" w:hAnsi="Arial" w:cs="Arial"/>
          <w:sz w:val="22"/>
          <w:szCs w:val="22"/>
          <w:lang w:val="en-US"/>
        </w:rPr>
        <w:t xml:space="preserve"> and hence offspring are to be used for fulfilling the </w:t>
      </w:r>
      <w:r w:rsidR="001D21C8">
        <w:rPr>
          <w:rFonts w:ascii="Arial" w:hAnsi="Arial" w:cs="Arial"/>
          <w:sz w:val="22"/>
          <w:szCs w:val="22"/>
          <w:lang w:val="en-US"/>
        </w:rPr>
        <w:t>reduction requirement within the 3R concept</w:t>
      </w:r>
      <w:r w:rsidR="00522F29" w:rsidRPr="00341542">
        <w:rPr>
          <w:rFonts w:ascii="Arial" w:hAnsi="Arial" w:cs="Arial"/>
          <w:sz w:val="22"/>
          <w:szCs w:val="22"/>
          <w:lang w:val="en-US"/>
        </w:rPr>
        <w:t xml:space="preserve">. As shown in Fig. 1A for a simple cross of two animals heterozygous for a gene deficiency (knockout, KO), the Mendelian frequencies of genotype appearance in the next generation are </w:t>
      </w:r>
      <w:r w:rsidR="00772AC6" w:rsidRPr="00341542">
        <w:rPr>
          <w:rFonts w:ascii="Arial" w:hAnsi="Arial" w:cs="Arial"/>
          <w:sz w:val="22"/>
          <w:szCs w:val="22"/>
          <w:lang w:val="en-US"/>
        </w:rPr>
        <w:t>0.25</w:t>
      </w:r>
      <w:r w:rsidR="00522F29" w:rsidRPr="00341542">
        <w:rPr>
          <w:rFonts w:ascii="Arial" w:hAnsi="Arial" w:cs="Arial"/>
          <w:sz w:val="22"/>
          <w:szCs w:val="22"/>
          <w:lang w:val="en-US"/>
        </w:rPr>
        <w:t xml:space="preserve"> (WT/WT</w:t>
      </w:r>
      <w:proofErr w:type="gramStart"/>
      <w:r w:rsidR="00522F29" w:rsidRPr="00341542">
        <w:rPr>
          <w:rFonts w:ascii="Arial" w:hAnsi="Arial" w:cs="Arial"/>
          <w:sz w:val="22"/>
          <w:szCs w:val="22"/>
          <w:lang w:val="en-US"/>
        </w:rPr>
        <w:t>) :</w:t>
      </w:r>
      <w:proofErr w:type="gramEnd"/>
      <w:r w:rsidR="00522F29" w:rsidRPr="00341542">
        <w:rPr>
          <w:rFonts w:ascii="Arial" w:hAnsi="Arial" w:cs="Arial"/>
          <w:sz w:val="22"/>
          <w:szCs w:val="22"/>
          <w:lang w:val="en-US"/>
        </w:rPr>
        <w:t xml:space="preserve"> </w:t>
      </w:r>
      <w:r w:rsidR="00772AC6" w:rsidRPr="00341542">
        <w:rPr>
          <w:rFonts w:ascii="Arial" w:hAnsi="Arial" w:cs="Arial"/>
          <w:sz w:val="22"/>
          <w:szCs w:val="22"/>
          <w:lang w:val="en-US"/>
        </w:rPr>
        <w:t>0.5</w:t>
      </w:r>
      <w:r w:rsidR="00522F29" w:rsidRPr="00341542">
        <w:rPr>
          <w:rFonts w:ascii="Arial" w:hAnsi="Arial" w:cs="Arial"/>
          <w:sz w:val="22"/>
          <w:szCs w:val="22"/>
          <w:lang w:val="en-US"/>
        </w:rPr>
        <w:t xml:space="preserve"> (WT/KO) : </w:t>
      </w:r>
      <w:r w:rsidR="00772AC6" w:rsidRPr="00341542">
        <w:rPr>
          <w:rFonts w:ascii="Arial" w:hAnsi="Arial" w:cs="Arial"/>
          <w:sz w:val="22"/>
          <w:szCs w:val="22"/>
          <w:lang w:val="en-US"/>
        </w:rPr>
        <w:t>0.25</w:t>
      </w:r>
      <w:r w:rsidR="00522F29" w:rsidRPr="00341542">
        <w:rPr>
          <w:rFonts w:ascii="Arial" w:hAnsi="Arial" w:cs="Arial"/>
          <w:sz w:val="22"/>
          <w:szCs w:val="22"/>
          <w:lang w:val="en-US"/>
        </w:rPr>
        <w:t xml:space="preserve"> (KO/KO). When we assume </w:t>
      </w:r>
      <w:r w:rsidR="00A80AD6">
        <w:rPr>
          <w:rFonts w:ascii="Arial" w:hAnsi="Arial" w:cs="Arial"/>
          <w:sz w:val="22"/>
          <w:szCs w:val="22"/>
          <w:lang w:val="en-US"/>
        </w:rPr>
        <w:t>a litter size of</w:t>
      </w:r>
      <w:r w:rsidR="00522F29" w:rsidRPr="00341542">
        <w:rPr>
          <w:rFonts w:ascii="Arial" w:hAnsi="Arial" w:cs="Arial"/>
          <w:sz w:val="22"/>
          <w:szCs w:val="22"/>
          <w:lang w:val="en-US"/>
        </w:rPr>
        <w:t xml:space="preserve"> 6 pups, we can model such a breeding step by randomly picking 6 individuals from </w:t>
      </w:r>
      <w:r w:rsidR="003F3899">
        <w:rPr>
          <w:rFonts w:ascii="Arial" w:hAnsi="Arial" w:cs="Arial"/>
          <w:sz w:val="22"/>
          <w:szCs w:val="22"/>
          <w:lang w:val="en-US"/>
        </w:rPr>
        <w:t>an</w:t>
      </w:r>
      <w:r w:rsidR="00522F29" w:rsidRPr="00341542">
        <w:rPr>
          <w:rFonts w:ascii="Arial" w:hAnsi="Arial" w:cs="Arial"/>
          <w:sz w:val="22"/>
          <w:szCs w:val="22"/>
          <w:lang w:val="en-US"/>
        </w:rPr>
        <w:t xml:space="preserve"> infinite pool of individuals endowed with the three genotypes in the frequencies 1:2:1 (Fig. 1B, depicted in the colors blue, green, and pink, respectively). </w:t>
      </w:r>
      <w:r w:rsidR="00CB5C3D">
        <w:rPr>
          <w:rFonts w:ascii="Arial" w:hAnsi="Arial" w:cs="Arial"/>
          <w:sz w:val="22"/>
          <w:szCs w:val="22"/>
          <w:lang w:val="en-US"/>
        </w:rPr>
        <w:t xml:space="preserve">Hence, </w:t>
      </w:r>
      <w:r w:rsidR="00522F29" w:rsidRPr="00341542">
        <w:rPr>
          <w:rFonts w:ascii="Arial" w:hAnsi="Arial" w:cs="Arial"/>
          <w:sz w:val="22"/>
          <w:szCs w:val="22"/>
          <w:lang w:val="en-US"/>
        </w:rPr>
        <w:t xml:space="preserve">the appearances of 1, 2, 3 or more individuals of the KO/KO </w:t>
      </w:r>
      <w:r w:rsidR="00522F29" w:rsidRPr="00341542">
        <w:rPr>
          <w:rFonts w:ascii="Arial" w:hAnsi="Arial" w:cs="Arial"/>
          <w:sz w:val="22"/>
          <w:szCs w:val="22"/>
          <w:lang w:val="en-US"/>
        </w:rPr>
        <w:lastRenderedPageBreak/>
        <w:t xml:space="preserve">genotype </w:t>
      </w:r>
      <w:r w:rsidR="00DC3515" w:rsidRPr="00341542">
        <w:rPr>
          <w:rFonts w:ascii="Arial" w:hAnsi="Arial" w:cs="Arial"/>
          <w:sz w:val="22"/>
          <w:szCs w:val="22"/>
          <w:lang w:val="en-US"/>
        </w:rPr>
        <w:t>is</w:t>
      </w:r>
      <w:r w:rsidR="006B0D75">
        <w:rPr>
          <w:rFonts w:ascii="Arial" w:hAnsi="Arial" w:cs="Arial"/>
          <w:sz w:val="22"/>
          <w:szCs w:val="22"/>
          <w:lang w:val="en-US"/>
        </w:rPr>
        <w:t xml:space="preserve"> a matter of chance and</w:t>
      </w:r>
      <w:r w:rsidR="00DC3515" w:rsidRPr="00341542">
        <w:rPr>
          <w:rFonts w:ascii="Arial" w:hAnsi="Arial" w:cs="Arial"/>
          <w:sz w:val="22"/>
          <w:szCs w:val="22"/>
          <w:lang w:val="en-US"/>
        </w:rPr>
        <w:t xml:space="preserve"> governed by stochastic rules</w:t>
      </w:r>
      <w:r w:rsidR="003208F0" w:rsidRPr="00341542">
        <w:rPr>
          <w:rFonts w:ascii="Arial" w:hAnsi="Arial" w:cs="Arial"/>
          <w:sz w:val="22"/>
          <w:szCs w:val="22"/>
          <w:lang w:val="en-US"/>
        </w:rPr>
        <w:t>.</w:t>
      </w:r>
      <w:r w:rsidR="00FB1E9B" w:rsidRPr="00FB1E9B">
        <w:rPr>
          <w:rFonts w:ascii="Arial" w:hAnsi="Arial" w:cs="Arial"/>
          <w:sz w:val="22"/>
          <w:szCs w:val="22"/>
          <w:lang w:val="en-US"/>
        </w:rPr>
        <w:t xml:space="preserve"> </w:t>
      </w:r>
      <w:r w:rsidR="00AF647B">
        <w:rPr>
          <w:rFonts w:ascii="Arial" w:hAnsi="Arial" w:cs="Arial"/>
          <w:sz w:val="22"/>
          <w:szCs w:val="22"/>
          <w:lang w:val="en-US"/>
        </w:rPr>
        <w:t xml:space="preserve">For calculation of appearance of genotypes in the next generation </w:t>
      </w:r>
      <w:r w:rsidR="00061DE0">
        <w:rPr>
          <w:rFonts w:ascii="Arial" w:hAnsi="Arial" w:cs="Arial"/>
          <w:sz w:val="22"/>
          <w:szCs w:val="22"/>
          <w:lang w:val="en-US"/>
        </w:rPr>
        <w:t>with their</w:t>
      </w:r>
      <w:r w:rsidR="00AF647B">
        <w:rPr>
          <w:rFonts w:ascii="Arial" w:hAnsi="Arial" w:cs="Arial"/>
          <w:sz w:val="22"/>
          <w:szCs w:val="22"/>
          <w:lang w:val="en-US"/>
        </w:rPr>
        <w:t xml:space="preserve"> probability of occurrence </w:t>
      </w:r>
      <w:r w:rsidR="00041AF1">
        <w:rPr>
          <w:rFonts w:ascii="Arial" w:hAnsi="Arial" w:cs="Arial"/>
          <w:sz w:val="22"/>
          <w:szCs w:val="22"/>
          <w:lang w:val="en-US"/>
        </w:rPr>
        <w:t xml:space="preserve">it has to be taken into account that </w:t>
      </w:r>
      <w:r w:rsidR="00FB1E9B" w:rsidRPr="00341542">
        <w:rPr>
          <w:rFonts w:ascii="Arial" w:hAnsi="Arial" w:cs="Arial"/>
          <w:sz w:val="22"/>
          <w:szCs w:val="22"/>
          <w:lang w:val="en-US"/>
        </w:rPr>
        <w:t xml:space="preserve">when for </w:t>
      </w:r>
      <w:r w:rsidR="00FB1E9B">
        <w:rPr>
          <w:rFonts w:ascii="Arial" w:hAnsi="Arial" w:cs="Arial"/>
          <w:sz w:val="22"/>
          <w:szCs w:val="22"/>
          <w:lang w:val="en-US"/>
        </w:rPr>
        <w:t>the planned</w:t>
      </w:r>
      <w:r w:rsidR="00FB1E9B" w:rsidRPr="00341542">
        <w:rPr>
          <w:rFonts w:ascii="Arial" w:hAnsi="Arial" w:cs="Arial"/>
          <w:sz w:val="22"/>
          <w:szCs w:val="22"/>
          <w:lang w:val="en-US"/>
        </w:rPr>
        <w:t xml:space="preserve"> experiment only 1 KO/KO individual</w:t>
      </w:r>
      <w:r w:rsidR="00A03D79">
        <w:rPr>
          <w:rFonts w:ascii="Arial" w:hAnsi="Arial" w:cs="Arial"/>
          <w:sz w:val="22"/>
          <w:szCs w:val="22"/>
          <w:lang w:val="en-US"/>
        </w:rPr>
        <w:t xml:space="preserve"> is required</w:t>
      </w:r>
      <w:r w:rsidR="00FB1E9B">
        <w:rPr>
          <w:rFonts w:ascii="Arial" w:hAnsi="Arial" w:cs="Arial"/>
          <w:sz w:val="22"/>
          <w:szCs w:val="22"/>
          <w:lang w:val="en-US"/>
        </w:rPr>
        <w:t xml:space="preserve">, </w:t>
      </w:r>
      <w:r w:rsidR="00FB1E9B" w:rsidRPr="00341542">
        <w:rPr>
          <w:rFonts w:ascii="Arial" w:hAnsi="Arial" w:cs="Arial"/>
          <w:sz w:val="22"/>
          <w:szCs w:val="22"/>
          <w:lang w:val="en-US"/>
        </w:rPr>
        <w:t xml:space="preserve">a litter </w:t>
      </w:r>
      <w:r w:rsidR="00A03D79">
        <w:rPr>
          <w:rFonts w:ascii="Arial" w:hAnsi="Arial" w:cs="Arial"/>
          <w:sz w:val="22"/>
          <w:szCs w:val="22"/>
          <w:lang w:val="en-US"/>
        </w:rPr>
        <w:t>does not have to contain exactly</w:t>
      </w:r>
      <w:r w:rsidR="00FB1E9B" w:rsidRPr="00341542">
        <w:rPr>
          <w:rFonts w:ascii="Arial" w:hAnsi="Arial" w:cs="Arial"/>
          <w:sz w:val="22"/>
          <w:szCs w:val="22"/>
          <w:lang w:val="en-US"/>
        </w:rPr>
        <w:t xml:space="preserve"> </w:t>
      </w:r>
      <w:r w:rsidR="005A6E09">
        <w:rPr>
          <w:rFonts w:ascii="Arial" w:hAnsi="Arial" w:cs="Arial"/>
          <w:sz w:val="22"/>
          <w:szCs w:val="22"/>
          <w:lang w:val="en-US"/>
        </w:rPr>
        <w:t>1</w:t>
      </w:r>
      <w:r w:rsidR="00FB1E9B" w:rsidRPr="00341542">
        <w:rPr>
          <w:rFonts w:ascii="Arial" w:hAnsi="Arial" w:cs="Arial"/>
          <w:sz w:val="22"/>
          <w:szCs w:val="22"/>
          <w:lang w:val="en-US"/>
        </w:rPr>
        <w:t xml:space="preserve"> KO/KO individual; </w:t>
      </w:r>
      <w:r w:rsidR="00A03D79">
        <w:rPr>
          <w:rFonts w:ascii="Arial" w:hAnsi="Arial" w:cs="Arial"/>
          <w:sz w:val="22"/>
          <w:szCs w:val="22"/>
          <w:lang w:val="en-US"/>
        </w:rPr>
        <w:t>rather it</w:t>
      </w:r>
      <w:r w:rsidR="00FB1E9B" w:rsidRPr="00341542">
        <w:rPr>
          <w:rFonts w:ascii="Arial" w:hAnsi="Arial" w:cs="Arial"/>
          <w:sz w:val="22"/>
          <w:szCs w:val="22"/>
          <w:lang w:val="en-US"/>
        </w:rPr>
        <w:t xml:space="preserve"> can </w:t>
      </w:r>
      <w:r w:rsidR="00A03D79">
        <w:rPr>
          <w:rFonts w:ascii="Arial" w:hAnsi="Arial" w:cs="Arial"/>
          <w:sz w:val="22"/>
          <w:szCs w:val="22"/>
          <w:lang w:val="en-US"/>
        </w:rPr>
        <w:t>contain</w:t>
      </w:r>
      <w:r w:rsidR="00FB1E9B" w:rsidRPr="00341542">
        <w:rPr>
          <w:rFonts w:ascii="Arial" w:hAnsi="Arial" w:cs="Arial"/>
          <w:sz w:val="22"/>
          <w:szCs w:val="22"/>
          <w:lang w:val="en-US"/>
        </w:rPr>
        <w:t xml:space="preserve"> </w:t>
      </w:r>
      <w:r w:rsidR="00A03D79">
        <w:rPr>
          <w:rFonts w:ascii="Arial" w:hAnsi="Arial" w:cs="Arial"/>
          <w:sz w:val="22"/>
          <w:szCs w:val="22"/>
          <w:lang w:val="en-US"/>
        </w:rPr>
        <w:t>also</w:t>
      </w:r>
      <w:r w:rsidR="00FB1E9B" w:rsidRPr="00341542">
        <w:rPr>
          <w:rFonts w:ascii="Arial" w:hAnsi="Arial" w:cs="Arial"/>
          <w:sz w:val="22"/>
          <w:szCs w:val="22"/>
          <w:lang w:val="en-US"/>
        </w:rPr>
        <w:t xml:space="preserve"> 2, 3, 4 ,5 or even 6 KO/KO individuals</w:t>
      </w:r>
      <w:r w:rsidR="00A03D79">
        <w:rPr>
          <w:rFonts w:ascii="Arial" w:hAnsi="Arial" w:cs="Arial"/>
          <w:sz w:val="22"/>
          <w:szCs w:val="22"/>
          <w:lang w:val="en-US"/>
        </w:rPr>
        <w:t xml:space="preserve"> to still </w:t>
      </w:r>
      <w:r w:rsidR="00AD6288">
        <w:rPr>
          <w:rFonts w:ascii="Arial" w:hAnsi="Arial" w:cs="Arial"/>
          <w:sz w:val="22"/>
          <w:szCs w:val="22"/>
          <w:lang w:val="en-US"/>
        </w:rPr>
        <w:t>yield the one animal required</w:t>
      </w:r>
      <w:r w:rsidR="00FB1E9B" w:rsidRPr="00341542">
        <w:rPr>
          <w:rFonts w:ascii="Arial" w:hAnsi="Arial" w:cs="Arial"/>
          <w:sz w:val="22"/>
          <w:szCs w:val="22"/>
          <w:lang w:val="en-US"/>
        </w:rPr>
        <w:t>. Thus, the probabilities for obtaining 1, 2, 3, 4, 5 and 6 KO/KO individuals</w:t>
      </w:r>
      <w:r w:rsidR="00FB1E9B">
        <w:rPr>
          <w:rFonts w:ascii="Arial" w:hAnsi="Arial" w:cs="Arial"/>
          <w:sz w:val="22"/>
          <w:szCs w:val="22"/>
          <w:lang w:val="en-US"/>
        </w:rPr>
        <w:t xml:space="preserve"> can be added up</w:t>
      </w:r>
      <w:r w:rsidR="00FB1E9B" w:rsidRPr="00341542">
        <w:rPr>
          <w:rFonts w:ascii="Arial" w:hAnsi="Arial" w:cs="Arial"/>
          <w:sz w:val="22"/>
          <w:szCs w:val="22"/>
          <w:lang w:val="en-US"/>
        </w:rPr>
        <w:t xml:space="preserve">. </w:t>
      </w:r>
      <w:r w:rsidR="00106A5D">
        <w:rPr>
          <w:rFonts w:ascii="Arial" w:hAnsi="Arial" w:cs="Arial"/>
          <w:sz w:val="22"/>
          <w:szCs w:val="22"/>
          <w:lang w:val="en-US"/>
        </w:rPr>
        <w:t>In our example s</w:t>
      </w:r>
      <w:r w:rsidR="00AD6288">
        <w:rPr>
          <w:rFonts w:ascii="Arial" w:hAnsi="Arial" w:cs="Arial"/>
          <w:sz w:val="22"/>
          <w:szCs w:val="22"/>
          <w:lang w:val="en-US"/>
        </w:rPr>
        <w:t xml:space="preserve">imilar </w:t>
      </w:r>
      <w:r w:rsidR="00106A5D">
        <w:rPr>
          <w:rFonts w:ascii="Arial" w:hAnsi="Arial" w:cs="Arial"/>
          <w:sz w:val="22"/>
          <w:szCs w:val="22"/>
          <w:lang w:val="en-US"/>
        </w:rPr>
        <w:t xml:space="preserve">calculations apply to 2, 3, 4 or 5 animals that need to be obtained. </w:t>
      </w:r>
      <w:r w:rsidR="00FB1E9B" w:rsidRPr="00341542">
        <w:rPr>
          <w:rFonts w:ascii="Arial" w:hAnsi="Arial" w:cs="Arial"/>
          <w:sz w:val="22"/>
          <w:szCs w:val="22"/>
          <w:lang w:val="en-US"/>
        </w:rPr>
        <w:t>Obviously</w:t>
      </w:r>
      <w:r w:rsidR="00810974">
        <w:rPr>
          <w:rFonts w:ascii="Arial" w:hAnsi="Arial" w:cs="Arial"/>
          <w:sz w:val="22"/>
          <w:szCs w:val="22"/>
          <w:lang w:val="en-US"/>
        </w:rPr>
        <w:t>,</w:t>
      </w:r>
      <w:r w:rsidR="00FB1E9B" w:rsidRPr="00341542">
        <w:rPr>
          <w:rFonts w:ascii="Arial" w:hAnsi="Arial" w:cs="Arial"/>
          <w:sz w:val="22"/>
          <w:szCs w:val="22"/>
          <w:lang w:val="en-US"/>
        </w:rPr>
        <w:t xml:space="preserve"> the probability of obtaining a single KO/KO individual is quite high, when we can take it from any litter containing at least one KO/KO individual. </w:t>
      </w:r>
      <w:r w:rsidR="00502B2F">
        <w:rPr>
          <w:rFonts w:ascii="Arial" w:hAnsi="Arial" w:cs="Arial"/>
          <w:sz w:val="22"/>
          <w:szCs w:val="22"/>
          <w:lang w:val="en-US"/>
        </w:rPr>
        <w:t>Hence, t</w:t>
      </w:r>
      <w:r w:rsidR="00810974">
        <w:rPr>
          <w:rFonts w:ascii="Arial" w:hAnsi="Arial" w:cs="Arial"/>
          <w:sz w:val="22"/>
          <w:szCs w:val="22"/>
          <w:lang w:val="en-US"/>
        </w:rPr>
        <w:t xml:space="preserve">he </w:t>
      </w:r>
      <w:r w:rsidR="00FB1E9B" w:rsidRPr="00341542">
        <w:rPr>
          <w:rFonts w:ascii="Arial" w:hAnsi="Arial" w:cs="Arial"/>
          <w:sz w:val="22"/>
          <w:szCs w:val="22"/>
          <w:lang w:val="en-US"/>
        </w:rPr>
        <w:t xml:space="preserve">probability of </w:t>
      </w:r>
      <w:r w:rsidR="00810974">
        <w:rPr>
          <w:rFonts w:ascii="Arial" w:hAnsi="Arial" w:cs="Arial"/>
          <w:sz w:val="22"/>
          <w:szCs w:val="22"/>
          <w:lang w:val="en-US"/>
        </w:rPr>
        <w:t>a</w:t>
      </w:r>
      <w:r w:rsidR="00FB1E9B" w:rsidRPr="00341542">
        <w:rPr>
          <w:rFonts w:ascii="Arial" w:hAnsi="Arial" w:cs="Arial"/>
          <w:sz w:val="22"/>
          <w:szCs w:val="22"/>
          <w:lang w:val="en-US"/>
        </w:rPr>
        <w:t xml:space="preserve"> litter containing a certain minimal number of KO/KO (or any other) genotype from a given breeding </w:t>
      </w:r>
      <w:r w:rsidR="000657D7">
        <w:rPr>
          <w:rFonts w:ascii="Arial" w:hAnsi="Arial" w:cs="Arial"/>
          <w:sz w:val="22"/>
          <w:szCs w:val="22"/>
          <w:lang w:val="en-US"/>
        </w:rPr>
        <w:t xml:space="preserve">follows a cumulative binomial distribution </w:t>
      </w:r>
      <w:r w:rsidR="00FB1E9B" w:rsidRPr="00341542">
        <w:rPr>
          <w:rFonts w:ascii="Arial" w:hAnsi="Arial" w:cs="Arial"/>
          <w:sz w:val="22"/>
          <w:szCs w:val="22"/>
          <w:lang w:val="en-US"/>
        </w:rPr>
        <w:t>(Fig. 1C and D).</w:t>
      </w:r>
      <w:r w:rsidR="003208F0" w:rsidRPr="00341542">
        <w:rPr>
          <w:rFonts w:ascii="Arial" w:hAnsi="Arial" w:cs="Arial"/>
          <w:sz w:val="22"/>
          <w:szCs w:val="22"/>
          <w:lang w:val="en-US"/>
        </w:rPr>
        <w:t xml:space="preserve"> </w:t>
      </w:r>
      <w:r w:rsidR="007A3825">
        <w:rPr>
          <w:rFonts w:ascii="Arial" w:hAnsi="Arial" w:cs="Arial"/>
          <w:sz w:val="22"/>
          <w:szCs w:val="22"/>
          <w:lang w:val="en-US"/>
        </w:rPr>
        <w:t xml:space="preserve">The probability of no animals of the </w:t>
      </w:r>
      <w:r w:rsidR="0091221E">
        <w:rPr>
          <w:rFonts w:ascii="Arial" w:hAnsi="Arial" w:cs="Arial"/>
          <w:sz w:val="22"/>
          <w:szCs w:val="22"/>
          <w:lang w:val="en-US"/>
        </w:rPr>
        <w:t xml:space="preserve">correct genotype included in the litter has to be kept from the </w:t>
      </w:r>
      <w:r w:rsidR="005C71BA">
        <w:rPr>
          <w:rFonts w:ascii="Arial" w:hAnsi="Arial" w:cs="Arial"/>
          <w:sz w:val="22"/>
          <w:szCs w:val="22"/>
          <w:lang w:val="en-US"/>
        </w:rPr>
        <w:t xml:space="preserve">cumulation to yield useful information for the breeding scientist. </w:t>
      </w:r>
      <w:r w:rsidR="00242B73">
        <w:rPr>
          <w:rFonts w:ascii="Arial" w:hAnsi="Arial" w:cs="Arial"/>
          <w:sz w:val="22"/>
          <w:szCs w:val="22"/>
          <w:lang w:val="en-US"/>
        </w:rPr>
        <w:t xml:space="preserve">Yet the probability of </w:t>
      </w:r>
      <w:r w:rsidR="003A4063">
        <w:rPr>
          <w:rFonts w:ascii="Arial" w:hAnsi="Arial" w:cs="Arial"/>
          <w:sz w:val="22"/>
          <w:szCs w:val="22"/>
          <w:lang w:val="en-US"/>
        </w:rPr>
        <w:t>occurrence of a genotype in a litter</w:t>
      </w:r>
      <w:r w:rsidR="00DC3515" w:rsidRPr="00341542">
        <w:rPr>
          <w:rFonts w:ascii="Arial" w:hAnsi="Arial" w:cs="Arial"/>
          <w:sz w:val="22"/>
          <w:szCs w:val="22"/>
          <w:lang w:val="en-US"/>
        </w:rPr>
        <w:t xml:space="preserve"> does not help </w:t>
      </w:r>
      <w:r w:rsidR="003A4063">
        <w:rPr>
          <w:rFonts w:ascii="Arial" w:hAnsi="Arial" w:cs="Arial"/>
          <w:sz w:val="22"/>
          <w:szCs w:val="22"/>
          <w:lang w:val="en-US"/>
        </w:rPr>
        <w:t xml:space="preserve">directly </w:t>
      </w:r>
      <w:r w:rsidR="00683BC1">
        <w:rPr>
          <w:rFonts w:ascii="Arial" w:hAnsi="Arial" w:cs="Arial"/>
          <w:sz w:val="22"/>
          <w:szCs w:val="22"/>
          <w:lang w:val="en-US"/>
        </w:rPr>
        <w:t xml:space="preserve">for </w:t>
      </w:r>
      <w:r w:rsidR="00DC3515" w:rsidRPr="00341542">
        <w:rPr>
          <w:rFonts w:ascii="Arial" w:hAnsi="Arial" w:cs="Arial"/>
          <w:sz w:val="22"/>
          <w:szCs w:val="22"/>
          <w:lang w:val="en-US"/>
        </w:rPr>
        <w:t xml:space="preserve">planning </w:t>
      </w:r>
      <w:r w:rsidR="00170828">
        <w:rPr>
          <w:rFonts w:ascii="Arial" w:hAnsi="Arial" w:cs="Arial"/>
          <w:sz w:val="22"/>
          <w:szCs w:val="22"/>
          <w:lang w:val="en-US"/>
        </w:rPr>
        <w:t>of breeding outcomes</w:t>
      </w:r>
      <w:r w:rsidR="00DC3515" w:rsidRPr="00341542">
        <w:rPr>
          <w:rFonts w:ascii="Arial" w:hAnsi="Arial" w:cs="Arial"/>
          <w:sz w:val="22"/>
          <w:szCs w:val="22"/>
          <w:lang w:val="en-US"/>
        </w:rPr>
        <w:t xml:space="preserve">. </w:t>
      </w:r>
      <w:r w:rsidR="009A6C11" w:rsidRPr="00341542">
        <w:rPr>
          <w:rFonts w:ascii="Arial" w:hAnsi="Arial" w:cs="Arial"/>
          <w:sz w:val="22"/>
          <w:szCs w:val="22"/>
          <w:lang w:val="en-US"/>
        </w:rPr>
        <w:t xml:space="preserve">The probabilities for obtaining a given number of KO/KO individuals increase when we </w:t>
      </w:r>
      <w:r w:rsidR="0060589D" w:rsidRPr="00341542">
        <w:rPr>
          <w:rFonts w:ascii="Arial" w:hAnsi="Arial" w:cs="Arial"/>
          <w:sz w:val="22"/>
          <w:szCs w:val="22"/>
          <w:lang w:val="en-US"/>
        </w:rPr>
        <w:t xml:space="preserve">produce more pups by setting up more </w:t>
      </w:r>
      <w:proofErr w:type="spellStart"/>
      <w:r w:rsidR="0060589D" w:rsidRPr="00341542">
        <w:rPr>
          <w:rFonts w:ascii="Arial" w:hAnsi="Arial" w:cs="Arial"/>
          <w:sz w:val="22"/>
          <w:szCs w:val="22"/>
          <w:lang w:val="en-US"/>
        </w:rPr>
        <w:t>breedings</w:t>
      </w:r>
      <w:proofErr w:type="spellEnd"/>
      <w:r w:rsidR="00A13602">
        <w:rPr>
          <w:rFonts w:ascii="Arial" w:hAnsi="Arial" w:cs="Arial"/>
          <w:sz w:val="22"/>
          <w:szCs w:val="22"/>
          <w:lang w:val="en-US"/>
        </w:rPr>
        <w:t xml:space="preserve">, as shown for an example where </w:t>
      </w:r>
      <w:r w:rsidR="001B5F0D">
        <w:rPr>
          <w:rFonts w:ascii="Arial" w:hAnsi="Arial" w:cs="Arial"/>
          <w:sz w:val="22"/>
          <w:szCs w:val="22"/>
          <w:lang w:val="en-US"/>
        </w:rPr>
        <w:t xml:space="preserve">3 individuals of the correct genotype are needed </w:t>
      </w:r>
      <w:r w:rsidR="001B5F0D" w:rsidRPr="00341542">
        <w:rPr>
          <w:rFonts w:ascii="Arial" w:hAnsi="Arial" w:cs="Arial"/>
          <w:sz w:val="22"/>
          <w:szCs w:val="22"/>
          <w:lang w:val="en-US"/>
        </w:rPr>
        <w:t>(Fig. 1E and F)</w:t>
      </w:r>
      <w:r w:rsidR="009A6C11" w:rsidRPr="00341542">
        <w:rPr>
          <w:rFonts w:ascii="Arial" w:hAnsi="Arial" w:cs="Arial"/>
          <w:sz w:val="22"/>
          <w:szCs w:val="22"/>
          <w:lang w:val="en-US"/>
        </w:rPr>
        <w:t>.</w:t>
      </w:r>
      <w:r w:rsidR="00F04F00" w:rsidRPr="00341542">
        <w:rPr>
          <w:rFonts w:ascii="Arial" w:hAnsi="Arial" w:cs="Arial"/>
          <w:sz w:val="22"/>
          <w:szCs w:val="22"/>
          <w:lang w:val="en-US"/>
        </w:rPr>
        <w:t xml:space="preserve"> </w:t>
      </w:r>
      <w:r w:rsidR="0060589D" w:rsidRPr="00341542">
        <w:rPr>
          <w:rFonts w:ascii="Arial" w:hAnsi="Arial" w:cs="Arial"/>
          <w:sz w:val="22"/>
          <w:szCs w:val="22"/>
          <w:lang w:val="en-US"/>
        </w:rPr>
        <w:t xml:space="preserve">The red lines indicate the required animals to be born to obtain 3 pups of the respective genotype frequency with a likelihood of 90%. </w:t>
      </w:r>
    </w:p>
    <w:p w14:paraId="5ADB83F8" w14:textId="14D29CA3" w:rsidR="00EE7094" w:rsidRPr="00341542" w:rsidRDefault="00F04F00" w:rsidP="00341542">
      <w:pPr>
        <w:spacing w:line="360" w:lineRule="auto"/>
        <w:jc w:val="both"/>
        <w:rPr>
          <w:rFonts w:ascii="Arial" w:hAnsi="Arial" w:cs="Arial"/>
          <w:sz w:val="22"/>
          <w:szCs w:val="22"/>
          <w:lang w:val="en-US"/>
        </w:rPr>
      </w:pPr>
      <w:r w:rsidRPr="00341542">
        <w:rPr>
          <w:rFonts w:ascii="Arial" w:hAnsi="Arial" w:cs="Arial"/>
          <w:sz w:val="22"/>
          <w:szCs w:val="22"/>
          <w:lang w:val="en-US"/>
        </w:rPr>
        <w:t xml:space="preserve">Taken together, the probability of a genotype appearing in a single or several litter(s) </w:t>
      </w:r>
      <w:r w:rsidR="006B3F71">
        <w:rPr>
          <w:rFonts w:ascii="Arial" w:hAnsi="Arial" w:cs="Arial"/>
          <w:sz w:val="22"/>
          <w:szCs w:val="22"/>
          <w:lang w:val="en-US"/>
        </w:rPr>
        <w:t xml:space="preserve">can be obtained </w:t>
      </w:r>
      <w:r w:rsidRPr="00341542">
        <w:rPr>
          <w:rFonts w:ascii="Arial" w:hAnsi="Arial" w:cs="Arial"/>
          <w:sz w:val="22"/>
          <w:szCs w:val="22"/>
          <w:lang w:val="en-US"/>
        </w:rPr>
        <w:t xml:space="preserve">by combining Mendel´s rules and the </w:t>
      </w:r>
      <w:r w:rsidR="00161BA3" w:rsidRPr="00341542">
        <w:rPr>
          <w:rFonts w:ascii="Arial" w:hAnsi="Arial" w:cs="Arial"/>
          <w:sz w:val="22"/>
          <w:szCs w:val="22"/>
          <w:lang w:val="en-US"/>
        </w:rPr>
        <w:t xml:space="preserve">cumulative </w:t>
      </w:r>
      <w:r w:rsidRPr="00341542">
        <w:rPr>
          <w:rFonts w:ascii="Arial" w:hAnsi="Arial" w:cs="Arial"/>
          <w:sz w:val="22"/>
          <w:szCs w:val="22"/>
          <w:lang w:val="en-US"/>
        </w:rPr>
        <w:t>binomial function.</w:t>
      </w:r>
    </w:p>
    <w:p w14:paraId="7CC6EB80" w14:textId="76457FD6" w:rsidR="00F04F00" w:rsidRPr="00341542" w:rsidRDefault="00F04F00" w:rsidP="00341542">
      <w:pPr>
        <w:pStyle w:val="Heading2"/>
        <w:spacing w:line="360" w:lineRule="auto"/>
        <w:jc w:val="both"/>
        <w:rPr>
          <w:rFonts w:ascii="Arial" w:hAnsi="Arial" w:cs="Arial"/>
          <w:sz w:val="22"/>
          <w:szCs w:val="22"/>
          <w:lang w:val="en-US"/>
        </w:rPr>
      </w:pPr>
      <w:r w:rsidRPr="00341542">
        <w:rPr>
          <w:rFonts w:ascii="Arial" w:hAnsi="Arial" w:cs="Arial"/>
          <w:sz w:val="22"/>
          <w:szCs w:val="22"/>
          <w:lang w:val="en-US"/>
        </w:rPr>
        <w:t>Predicting Breeding Outcome for One Group Cases</w:t>
      </w:r>
    </w:p>
    <w:p w14:paraId="63FD8FA6" w14:textId="04D6D266" w:rsidR="006C7806" w:rsidRPr="00341542" w:rsidRDefault="007B302A" w:rsidP="00341542">
      <w:pPr>
        <w:spacing w:line="360" w:lineRule="auto"/>
        <w:jc w:val="both"/>
        <w:rPr>
          <w:rFonts w:ascii="Arial" w:hAnsi="Arial" w:cs="Arial"/>
          <w:sz w:val="22"/>
          <w:szCs w:val="22"/>
          <w:lang w:val="en-US"/>
        </w:rPr>
      </w:pPr>
      <w:r w:rsidRPr="2C4C3353">
        <w:rPr>
          <w:rFonts w:ascii="Arial" w:hAnsi="Arial" w:cs="Arial"/>
          <w:sz w:val="22"/>
          <w:szCs w:val="22"/>
          <w:lang w:val="en-US"/>
        </w:rPr>
        <w:t xml:space="preserve">While </w:t>
      </w:r>
      <w:r w:rsidR="000C6F4F" w:rsidRPr="2C4C3353">
        <w:rPr>
          <w:rFonts w:ascii="Arial" w:hAnsi="Arial" w:cs="Arial"/>
          <w:sz w:val="22"/>
          <w:szCs w:val="22"/>
          <w:lang w:val="en-US"/>
        </w:rPr>
        <w:t>understanding</w:t>
      </w:r>
      <w:r w:rsidRPr="2C4C3353">
        <w:rPr>
          <w:rFonts w:ascii="Arial" w:hAnsi="Arial" w:cs="Arial"/>
          <w:sz w:val="22"/>
          <w:szCs w:val="22"/>
          <w:lang w:val="en-US"/>
        </w:rPr>
        <w:t xml:space="preserve"> probabilities regarding a breeding outcome </w:t>
      </w:r>
      <w:r w:rsidR="006F7B5B" w:rsidRPr="2C4C3353">
        <w:rPr>
          <w:rFonts w:ascii="Arial" w:hAnsi="Arial" w:cs="Arial"/>
          <w:sz w:val="22"/>
          <w:szCs w:val="22"/>
          <w:lang w:val="en-US"/>
        </w:rPr>
        <w:t>explains</w:t>
      </w:r>
      <w:r w:rsidRPr="2C4C3353">
        <w:rPr>
          <w:rFonts w:ascii="Arial" w:hAnsi="Arial" w:cs="Arial"/>
          <w:sz w:val="22"/>
          <w:szCs w:val="22"/>
          <w:lang w:val="en-US"/>
        </w:rPr>
        <w:t xml:space="preserve"> why many </w:t>
      </w:r>
      <w:proofErr w:type="spellStart"/>
      <w:r w:rsidRPr="2C4C3353">
        <w:rPr>
          <w:rFonts w:ascii="Arial" w:hAnsi="Arial" w:cs="Arial"/>
          <w:sz w:val="22"/>
          <w:szCs w:val="22"/>
          <w:lang w:val="en-US"/>
        </w:rPr>
        <w:t>breedings</w:t>
      </w:r>
      <w:proofErr w:type="spellEnd"/>
      <w:r w:rsidR="006F7B5B" w:rsidRPr="2C4C3353">
        <w:rPr>
          <w:rFonts w:ascii="Arial" w:hAnsi="Arial" w:cs="Arial"/>
          <w:sz w:val="22"/>
          <w:szCs w:val="22"/>
          <w:lang w:val="en-US"/>
        </w:rPr>
        <w:t xml:space="preserve"> </w:t>
      </w:r>
      <w:r w:rsidR="00CC1D84" w:rsidRPr="2C4C3353">
        <w:rPr>
          <w:rFonts w:ascii="Arial" w:hAnsi="Arial" w:cs="Arial"/>
          <w:sz w:val="22"/>
          <w:szCs w:val="22"/>
          <w:lang w:val="en-US"/>
        </w:rPr>
        <w:t xml:space="preserve">programs </w:t>
      </w:r>
      <w:r w:rsidR="006F7B5B" w:rsidRPr="2C4C3353">
        <w:rPr>
          <w:rFonts w:ascii="Arial" w:hAnsi="Arial" w:cs="Arial"/>
          <w:sz w:val="22"/>
          <w:szCs w:val="22"/>
          <w:lang w:val="en-US"/>
        </w:rPr>
        <w:t xml:space="preserve">do not yield the </w:t>
      </w:r>
      <w:r w:rsidR="00CC1D84" w:rsidRPr="2C4C3353">
        <w:rPr>
          <w:rFonts w:ascii="Arial" w:hAnsi="Arial" w:cs="Arial"/>
          <w:sz w:val="22"/>
          <w:szCs w:val="22"/>
          <w:lang w:val="en-US"/>
        </w:rPr>
        <w:t xml:space="preserve">required animals of a particular genotype </w:t>
      </w:r>
      <w:r w:rsidR="001F4018" w:rsidRPr="2C4C3353">
        <w:rPr>
          <w:rFonts w:ascii="Arial" w:hAnsi="Arial" w:cs="Arial"/>
          <w:sz w:val="22"/>
          <w:szCs w:val="22"/>
          <w:lang w:val="en-US"/>
        </w:rPr>
        <w:t xml:space="preserve">in the target time period </w:t>
      </w:r>
      <w:r w:rsidR="00CC1D84" w:rsidRPr="2C4C3353">
        <w:rPr>
          <w:rFonts w:ascii="Arial" w:hAnsi="Arial" w:cs="Arial"/>
          <w:sz w:val="22"/>
          <w:szCs w:val="22"/>
          <w:lang w:val="en-US"/>
        </w:rPr>
        <w:t xml:space="preserve">even though </w:t>
      </w:r>
      <w:r w:rsidR="00891206" w:rsidRPr="2C4C3353">
        <w:rPr>
          <w:rFonts w:ascii="Arial" w:hAnsi="Arial" w:cs="Arial"/>
          <w:sz w:val="22"/>
          <w:szCs w:val="22"/>
          <w:lang w:val="en-US"/>
        </w:rPr>
        <w:t>Mendel´s law were used in the planning process</w:t>
      </w:r>
      <w:r w:rsidRPr="2C4C3353">
        <w:rPr>
          <w:rFonts w:ascii="Arial" w:hAnsi="Arial" w:cs="Arial"/>
          <w:sz w:val="22"/>
          <w:szCs w:val="22"/>
          <w:lang w:val="en-US"/>
        </w:rPr>
        <w:t xml:space="preserve">, it would be </w:t>
      </w:r>
      <w:r w:rsidR="00DB46B2" w:rsidRPr="2C4C3353">
        <w:rPr>
          <w:rFonts w:ascii="Arial" w:hAnsi="Arial" w:cs="Arial"/>
          <w:sz w:val="22"/>
          <w:szCs w:val="22"/>
          <w:lang w:val="en-US"/>
        </w:rPr>
        <w:t xml:space="preserve">even more </w:t>
      </w:r>
      <w:r w:rsidRPr="2C4C3353">
        <w:rPr>
          <w:rFonts w:ascii="Arial" w:hAnsi="Arial" w:cs="Arial"/>
          <w:sz w:val="22"/>
          <w:szCs w:val="22"/>
          <w:lang w:val="en-US"/>
        </w:rPr>
        <w:t xml:space="preserve">useful to be able to do </w:t>
      </w:r>
      <w:r w:rsidR="00AE6966" w:rsidRPr="2C4C3353">
        <w:rPr>
          <w:rFonts w:ascii="Arial" w:hAnsi="Arial" w:cs="Arial"/>
          <w:sz w:val="22"/>
          <w:szCs w:val="22"/>
          <w:lang w:val="en-US"/>
        </w:rPr>
        <w:t>make group size prediction</w:t>
      </w:r>
      <w:r w:rsidR="00555DA0" w:rsidRPr="2C4C3353">
        <w:rPr>
          <w:rFonts w:ascii="Arial" w:hAnsi="Arial" w:cs="Arial"/>
          <w:sz w:val="22"/>
          <w:szCs w:val="22"/>
          <w:lang w:val="en-US"/>
        </w:rPr>
        <w:t>s</w:t>
      </w:r>
      <w:r w:rsidR="00AE6966" w:rsidRPr="2C4C3353">
        <w:rPr>
          <w:rFonts w:ascii="Arial" w:hAnsi="Arial" w:cs="Arial"/>
          <w:sz w:val="22"/>
          <w:szCs w:val="22"/>
          <w:lang w:val="en-US"/>
        </w:rPr>
        <w:t xml:space="preserve"> for appropriate setup of </w:t>
      </w:r>
      <w:proofErr w:type="spellStart"/>
      <w:r w:rsidR="00AE6966" w:rsidRPr="2C4C3353">
        <w:rPr>
          <w:rFonts w:ascii="Arial" w:hAnsi="Arial" w:cs="Arial"/>
          <w:sz w:val="22"/>
          <w:szCs w:val="22"/>
          <w:lang w:val="en-US"/>
        </w:rPr>
        <w:t>breedings</w:t>
      </w:r>
      <w:proofErr w:type="spellEnd"/>
      <w:r w:rsidR="00555DA0" w:rsidRPr="2C4C3353">
        <w:rPr>
          <w:rFonts w:ascii="Arial" w:hAnsi="Arial" w:cs="Arial"/>
          <w:sz w:val="22"/>
          <w:szCs w:val="22"/>
          <w:lang w:val="en-US"/>
        </w:rPr>
        <w:t xml:space="preserve"> of animals of known genotypes</w:t>
      </w:r>
      <w:r w:rsidR="00DE3430" w:rsidRPr="2C4C3353">
        <w:rPr>
          <w:rFonts w:ascii="Arial" w:hAnsi="Arial" w:cs="Arial"/>
          <w:sz w:val="22"/>
          <w:szCs w:val="22"/>
          <w:lang w:val="en-US"/>
        </w:rPr>
        <w:t xml:space="preserve"> with the aim to obtain defined numbers of animals and genotypes</w:t>
      </w:r>
      <w:r w:rsidRPr="2C4C3353">
        <w:rPr>
          <w:rFonts w:ascii="Arial" w:hAnsi="Arial" w:cs="Arial"/>
          <w:sz w:val="22"/>
          <w:szCs w:val="22"/>
          <w:lang w:val="en-US"/>
        </w:rPr>
        <w:t xml:space="preserve">. Hence, if for </w:t>
      </w:r>
      <w:r w:rsidR="00BD56F5" w:rsidRPr="2C4C3353">
        <w:rPr>
          <w:rFonts w:ascii="Arial" w:hAnsi="Arial" w:cs="Arial"/>
          <w:sz w:val="22"/>
          <w:szCs w:val="22"/>
          <w:lang w:val="en-US"/>
        </w:rPr>
        <w:t>a respective</w:t>
      </w:r>
      <w:r w:rsidRPr="2C4C3353">
        <w:rPr>
          <w:rFonts w:ascii="Arial" w:hAnsi="Arial" w:cs="Arial"/>
          <w:sz w:val="22"/>
          <w:szCs w:val="22"/>
          <w:lang w:val="en-US"/>
        </w:rPr>
        <w:t xml:space="preserve"> experiment 5 KO/KO individuals</w:t>
      </w:r>
      <w:r w:rsidR="00BD56F5" w:rsidRPr="2C4C3353">
        <w:rPr>
          <w:rFonts w:ascii="Arial" w:hAnsi="Arial" w:cs="Arial"/>
          <w:sz w:val="22"/>
          <w:szCs w:val="22"/>
          <w:lang w:val="en-US"/>
        </w:rPr>
        <w:t xml:space="preserve"> are needed</w:t>
      </w:r>
      <w:r w:rsidRPr="2C4C3353">
        <w:rPr>
          <w:rFonts w:ascii="Arial" w:hAnsi="Arial" w:cs="Arial"/>
          <w:sz w:val="22"/>
          <w:szCs w:val="22"/>
          <w:lang w:val="en-US"/>
        </w:rPr>
        <w:t xml:space="preserve">, it </w:t>
      </w:r>
      <w:r w:rsidR="000C6F4F" w:rsidRPr="2C4C3353">
        <w:rPr>
          <w:rFonts w:ascii="Arial" w:hAnsi="Arial" w:cs="Arial"/>
          <w:sz w:val="22"/>
          <w:szCs w:val="22"/>
          <w:lang w:val="en-US"/>
        </w:rPr>
        <w:t xml:space="preserve">would </w:t>
      </w:r>
      <w:r w:rsidRPr="2C4C3353">
        <w:rPr>
          <w:rFonts w:ascii="Arial" w:hAnsi="Arial" w:cs="Arial"/>
          <w:sz w:val="22"/>
          <w:szCs w:val="22"/>
          <w:lang w:val="en-US"/>
        </w:rPr>
        <w:t xml:space="preserve">be sensible </w:t>
      </w:r>
      <w:r w:rsidR="005160F3" w:rsidRPr="2C4C3353">
        <w:rPr>
          <w:rFonts w:ascii="Arial" w:hAnsi="Arial" w:cs="Arial"/>
          <w:sz w:val="22"/>
          <w:szCs w:val="22"/>
          <w:lang w:val="en-US"/>
        </w:rPr>
        <w:t xml:space="preserve">to </w:t>
      </w:r>
      <w:r w:rsidRPr="2C4C3353">
        <w:rPr>
          <w:rFonts w:ascii="Arial" w:hAnsi="Arial" w:cs="Arial"/>
          <w:sz w:val="22"/>
          <w:szCs w:val="22"/>
          <w:lang w:val="en-US"/>
        </w:rPr>
        <w:t xml:space="preserve">plan </w:t>
      </w:r>
      <w:r w:rsidR="00BD56F5" w:rsidRPr="2C4C3353">
        <w:rPr>
          <w:rFonts w:ascii="Arial" w:hAnsi="Arial" w:cs="Arial"/>
          <w:sz w:val="22"/>
          <w:szCs w:val="22"/>
          <w:lang w:val="en-US"/>
        </w:rPr>
        <w:t>the</w:t>
      </w:r>
      <w:r w:rsidRPr="2C4C3353">
        <w:rPr>
          <w:rFonts w:ascii="Arial" w:hAnsi="Arial" w:cs="Arial"/>
          <w:sz w:val="22"/>
          <w:szCs w:val="22"/>
          <w:lang w:val="en-US"/>
        </w:rPr>
        <w:t xml:space="preserve"> </w:t>
      </w:r>
      <w:proofErr w:type="spellStart"/>
      <w:r w:rsidRPr="2C4C3353">
        <w:rPr>
          <w:rFonts w:ascii="Arial" w:hAnsi="Arial" w:cs="Arial"/>
          <w:sz w:val="22"/>
          <w:szCs w:val="22"/>
          <w:lang w:val="en-US"/>
        </w:rPr>
        <w:t>breedings</w:t>
      </w:r>
      <w:proofErr w:type="spellEnd"/>
      <w:r w:rsidRPr="2C4C3353">
        <w:rPr>
          <w:rFonts w:ascii="Arial" w:hAnsi="Arial" w:cs="Arial"/>
          <w:sz w:val="22"/>
          <w:szCs w:val="22"/>
          <w:lang w:val="en-US"/>
        </w:rPr>
        <w:t xml:space="preserve"> </w:t>
      </w:r>
      <w:r w:rsidR="00BD56F5" w:rsidRPr="2C4C3353">
        <w:rPr>
          <w:rFonts w:ascii="Arial" w:hAnsi="Arial" w:cs="Arial"/>
          <w:sz w:val="22"/>
          <w:szCs w:val="22"/>
          <w:lang w:val="en-US"/>
        </w:rPr>
        <w:t xml:space="preserve">in </w:t>
      </w:r>
      <w:r w:rsidR="005160F3" w:rsidRPr="2C4C3353">
        <w:rPr>
          <w:rFonts w:ascii="Arial" w:hAnsi="Arial" w:cs="Arial"/>
          <w:sz w:val="22"/>
          <w:szCs w:val="22"/>
          <w:lang w:val="en-US"/>
        </w:rPr>
        <w:t>such</w:t>
      </w:r>
      <w:r w:rsidR="00BD56F5" w:rsidRPr="2C4C3353">
        <w:rPr>
          <w:rFonts w:ascii="Arial" w:hAnsi="Arial" w:cs="Arial"/>
          <w:sz w:val="22"/>
          <w:szCs w:val="22"/>
          <w:lang w:val="en-US"/>
        </w:rPr>
        <w:t xml:space="preserve"> a way</w:t>
      </w:r>
      <w:r w:rsidRPr="2C4C3353">
        <w:rPr>
          <w:rFonts w:ascii="Arial" w:hAnsi="Arial" w:cs="Arial"/>
          <w:sz w:val="22"/>
          <w:szCs w:val="22"/>
          <w:lang w:val="en-US"/>
        </w:rPr>
        <w:t xml:space="preserve">, that these 5 </w:t>
      </w:r>
      <w:r w:rsidR="005160F3" w:rsidRPr="2C4C3353">
        <w:rPr>
          <w:rFonts w:ascii="Arial" w:hAnsi="Arial" w:cs="Arial"/>
          <w:sz w:val="22"/>
          <w:szCs w:val="22"/>
          <w:lang w:val="en-US"/>
        </w:rPr>
        <w:t xml:space="preserve">KO/KO </w:t>
      </w:r>
      <w:r w:rsidRPr="2C4C3353">
        <w:rPr>
          <w:rFonts w:ascii="Arial" w:hAnsi="Arial" w:cs="Arial"/>
          <w:sz w:val="22"/>
          <w:szCs w:val="22"/>
          <w:lang w:val="en-US"/>
        </w:rPr>
        <w:t xml:space="preserve">animals </w:t>
      </w:r>
      <w:r w:rsidR="008860AB" w:rsidRPr="2C4C3353">
        <w:rPr>
          <w:rFonts w:ascii="Arial" w:hAnsi="Arial" w:cs="Arial"/>
          <w:sz w:val="22"/>
          <w:szCs w:val="22"/>
          <w:lang w:val="en-US"/>
        </w:rPr>
        <w:t xml:space="preserve">are obtained </w:t>
      </w:r>
      <w:r w:rsidRPr="2C4C3353">
        <w:rPr>
          <w:rFonts w:ascii="Arial" w:hAnsi="Arial" w:cs="Arial"/>
          <w:sz w:val="22"/>
          <w:szCs w:val="22"/>
          <w:lang w:val="en-US"/>
        </w:rPr>
        <w:t xml:space="preserve">with a </w:t>
      </w:r>
      <w:r w:rsidR="004D17BA" w:rsidRPr="2C4C3353">
        <w:rPr>
          <w:rFonts w:ascii="Arial" w:hAnsi="Arial" w:cs="Arial"/>
          <w:sz w:val="22"/>
          <w:szCs w:val="22"/>
          <w:lang w:val="en-US"/>
        </w:rPr>
        <w:t xml:space="preserve">given success </w:t>
      </w:r>
      <w:r w:rsidRPr="2C4C3353">
        <w:rPr>
          <w:rFonts w:ascii="Arial" w:hAnsi="Arial" w:cs="Arial"/>
          <w:sz w:val="22"/>
          <w:szCs w:val="22"/>
          <w:lang w:val="en-US"/>
        </w:rPr>
        <w:t>probability</w:t>
      </w:r>
      <w:r w:rsidR="004D17BA" w:rsidRPr="2C4C3353">
        <w:rPr>
          <w:rFonts w:ascii="Arial" w:hAnsi="Arial" w:cs="Arial"/>
          <w:sz w:val="22"/>
          <w:szCs w:val="22"/>
          <w:lang w:val="en-US"/>
        </w:rPr>
        <w:t xml:space="preserve"> (</w:t>
      </w:r>
      <w:r w:rsidR="00BB62B6" w:rsidRPr="2C4C3353">
        <w:rPr>
          <w:rFonts w:ascii="Arial" w:hAnsi="Arial" w:cs="Arial"/>
          <w:sz w:val="22"/>
          <w:szCs w:val="22"/>
          <w:lang w:val="en-US"/>
        </w:rPr>
        <w:t xml:space="preserve">e.g. </w:t>
      </w:r>
      <w:r w:rsidRPr="2C4C3353">
        <w:rPr>
          <w:rFonts w:ascii="Arial" w:hAnsi="Arial" w:cs="Arial"/>
          <w:sz w:val="22"/>
          <w:szCs w:val="22"/>
          <w:lang w:val="en-US"/>
        </w:rPr>
        <w:t>90%</w:t>
      </w:r>
      <w:r w:rsidR="004D17BA" w:rsidRPr="2C4C3353">
        <w:rPr>
          <w:rFonts w:ascii="Arial" w:hAnsi="Arial" w:cs="Arial"/>
          <w:sz w:val="22"/>
          <w:szCs w:val="22"/>
          <w:lang w:val="en-US"/>
        </w:rPr>
        <w:t>).</w:t>
      </w:r>
      <w:r w:rsidR="00DB46B2" w:rsidRPr="2C4C3353">
        <w:rPr>
          <w:rFonts w:ascii="Arial" w:hAnsi="Arial" w:cs="Arial"/>
          <w:sz w:val="22"/>
          <w:szCs w:val="22"/>
          <w:lang w:val="en-US"/>
        </w:rPr>
        <w:t xml:space="preserve"> </w:t>
      </w:r>
      <w:r w:rsidR="008860AB" w:rsidRPr="2C4C3353">
        <w:rPr>
          <w:rFonts w:ascii="Arial" w:hAnsi="Arial" w:cs="Arial"/>
          <w:sz w:val="22"/>
          <w:szCs w:val="22"/>
          <w:lang w:val="en-US"/>
        </w:rPr>
        <w:t>Based on the</w:t>
      </w:r>
      <w:r w:rsidR="00DB46B2" w:rsidRPr="2C4C3353">
        <w:rPr>
          <w:rFonts w:ascii="Arial" w:hAnsi="Arial" w:cs="Arial"/>
          <w:sz w:val="22"/>
          <w:szCs w:val="22"/>
          <w:lang w:val="en-US"/>
        </w:rPr>
        <w:t xml:space="preserve"> above-described binomial </w:t>
      </w:r>
      <w:r w:rsidR="008860AB" w:rsidRPr="2C4C3353">
        <w:rPr>
          <w:rFonts w:ascii="Arial" w:hAnsi="Arial" w:cs="Arial"/>
          <w:sz w:val="22"/>
          <w:szCs w:val="22"/>
          <w:lang w:val="en-US"/>
        </w:rPr>
        <w:t xml:space="preserve">distribution of the </w:t>
      </w:r>
      <w:r w:rsidR="008079D8" w:rsidRPr="2C4C3353">
        <w:rPr>
          <w:rFonts w:ascii="Arial" w:hAnsi="Arial" w:cs="Arial"/>
          <w:sz w:val="22"/>
          <w:szCs w:val="22"/>
          <w:lang w:val="en-US"/>
        </w:rPr>
        <w:t>probabilities of appearance of genotypes in the offspring,</w:t>
      </w:r>
      <w:r w:rsidR="00DB46B2" w:rsidRPr="2C4C3353">
        <w:rPr>
          <w:rFonts w:ascii="Arial" w:hAnsi="Arial" w:cs="Arial"/>
          <w:sz w:val="22"/>
          <w:szCs w:val="22"/>
          <w:lang w:val="en-US"/>
        </w:rPr>
        <w:t xml:space="preserve"> </w:t>
      </w:r>
      <w:r w:rsidR="004D17BA" w:rsidRPr="2C4C3353">
        <w:rPr>
          <w:rFonts w:ascii="Arial" w:hAnsi="Arial" w:cs="Arial"/>
          <w:sz w:val="22"/>
          <w:szCs w:val="22"/>
          <w:lang w:val="en-US"/>
        </w:rPr>
        <w:t xml:space="preserve">predictions </w:t>
      </w:r>
      <w:r w:rsidR="00602131" w:rsidRPr="2C4C3353">
        <w:rPr>
          <w:rFonts w:ascii="Arial" w:hAnsi="Arial" w:cs="Arial"/>
          <w:sz w:val="22"/>
          <w:szCs w:val="22"/>
          <w:lang w:val="en-US"/>
        </w:rPr>
        <w:t xml:space="preserve">about the number of born animals </w:t>
      </w:r>
      <w:r w:rsidR="00C21F45" w:rsidRPr="2C4C3353">
        <w:rPr>
          <w:rFonts w:ascii="Arial" w:hAnsi="Arial" w:cs="Arial"/>
          <w:sz w:val="22"/>
          <w:szCs w:val="22"/>
          <w:lang w:val="en-US"/>
        </w:rPr>
        <w:t xml:space="preserve">to meet the requirements of the experiment </w:t>
      </w:r>
      <w:r w:rsidR="00602131" w:rsidRPr="2C4C3353">
        <w:rPr>
          <w:rFonts w:ascii="Arial" w:hAnsi="Arial" w:cs="Arial"/>
          <w:sz w:val="22"/>
          <w:szCs w:val="22"/>
          <w:lang w:val="en-US"/>
        </w:rPr>
        <w:t>can be made</w:t>
      </w:r>
      <w:r w:rsidR="00DB46B2" w:rsidRPr="2C4C3353">
        <w:rPr>
          <w:rFonts w:ascii="Arial" w:hAnsi="Arial" w:cs="Arial"/>
          <w:sz w:val="22"/>
          <w:szCs w:val="22"/>
          <w:lang w:val="en-US"/>
        </w:rPr>
        <w:t>. The</w:t>
      </w:r>
      <w:r w:rsidR="00C21F45" w:rsidRPr="2C4C3353">
        <w:rPr>
          <w:rFonts w:ascii="Arial" w:hAnsi="Arial" w:cs="Arial"/>
          <w:sz w:val="22"/>
          <w:szCs w:val="22"/>
          <w:lang w:val="en-US"/>
        </w:rPr>
        <w:t>se</w:t>
      </w:r>
      <w:r w:rsidR="004C0D54" w:rsidRPr="2C4C3353">
        <w:rPr>
          <w:rFonts w:ascii="Arial" w:hAnsi="Arial" w:cs="Arial"/>
          <w:sz w:val="22"/>
          <w:szCs w:val="22"/>
          <w:lang w:val="en-US"/>
        </w:rPr>
        <w:t xml:space="preserve"> predictions</w:t>
      </w:r>
      <w:r w:rsidR="00DB46B2" w:rsidRPr="2C4C3353">
        <w:rPr>
          <w:rFonts w:ascii="Arial" w:hAnsi="Arial" w:cs="Arial"/>
          <w:sz w:val="22"/>
          <w:szCs w:val="22"/>
          <w:lang w:val="en-US"/>
        </w:rPr>
        <w:t xml:space="preserve"> depend on the probability of a genotype appearing in the next generation according to Mendel and the required number of </w:t>
      </w:r>
      <w:r w:rsidR="00BB62B6" w:rsidRPr="2C4C3353">
        <w:rPr>
          <w:rFonts w:ascii="Arial" w:hAnsi="Arial" w:cs="Arial"/>
          <w:sz w:val="22"/>
          <w:szCs w:val="22"/>
          <w:lang w:val="en-US"/>
        </w:rPr>
        <w:t xml:space="preserve">animals of a particular genotype. </w:t>
      </w:r>
      <w:r w:rsidR="009A6C11" w:rsidRPr="2C4C3353">
        <w:rPr>
          <w:rFonts w:ascii="Arial" w:hAnsi="Arial" w:cs="Arial"/>
          <w:sz w:val="22"/>
          <w:szCs w:val="22"/>
          <w:lang w:val="en-US"/>
        </w:rPr>
        <w:t>Fig. 2 show</w:t>
      </w:r>
      <w:r w:rsidR="00A0771B" w:rsidRPr="2C4C3353">
        <w:rPr>
          <w:rFonts w:ascii="Arial" w:hAnsi="Arial" w:cs="Arial"/>
          <w:sz w:val="22"/>
          <w:szCs w:val="22"/>
          <w:lang w:val="en-US"/>
        </w:rPr>
        <w:t>s</w:t>
      </w:r>
      <w:r w:rsidR="009A6C11" w:rsidRPr="2C4C3353">
        <w:rPr>
          <w:rFonts w:ascii="Arial" w:hAnsi="Arial" w:cs="Arial"/>
          <w:sz w:val="22"/>
          <w:szCs w:val="22"/>
          <w:lang w:val="en-US"/>
        </w:rPr>
        <w:t xml:space="preserve"> the comparison of the required number of animals as calculated with the Mendel</w:t>
      </w:r>
      <w:r w:rsidR="00C21F45" w:rsidRPr="2C4C3353">
        <w:rPr>
          <w:rFonts w:ascii="Arial" w:hAnsi="Arial" w:cs="Arial"/>
          <w:sz w:val="22"/>
          <w:szCs w:val="22"/>
          <w:lang w:val="en-US"/>
        </w:rPr>
        <w:t>´s</w:t>
      </w:r>
      <w:r w:rsidR="009A6C11" w:rsidRPr="2C4C3353">
        <w:rPr>
          <w:rFonts w:ascii="Arial" w:hAnsi="Arial" w:cs="Arial"/>
          <w:sz w:val="22"/>
          <w:szCs w:val="22"/>
          <w:lang w:val="en-US"/>
        </w:rPr>
        <w:t xml:space="preserve"> </w:t>
      </w:r>
      <w:r w:rsidR="00C21F45" w:rsidRPr="2C4C3353">
        <w:rPr>
          <w:rFonts w:ascii="Arial" w:hAnsi="Arial" w:cs="Arial"/>
          <w:sz w:val="22"/>
          <w:szCs w:val="22"/>
          <w:lang w:val="en-US"/>
        </w:rPr>
        <w:t>laws</w:t>
      </w:r>
      <w:r w:rsidR="009A6C11" w:rsidRPr="2C4C3353">
        <w:rPr>
          <w:rFonts w:ascii="Arial" w:hAnsi="Arial" w:cs="Arial"/>
          <w:sz w:val="22"/>
          <w:szCs w:val="22"/>
          <w:lang w:val="en-US"/>
        </w:rPr>
        <w:t xml:space="preserve"> alone and including </w:t>
      </w:r>
      <w:r w:rsidR="00624B2F" w:rsidRPr="2C4C3353">
        <w:rPr>
          <w:rFonts w:ascii="Arial" w:hAnsi="Arial" w:cs="Arial"/>
          <w:sz w:val="22"/>
          <w:szCs w:val="22"/>
          <w:lang w:val="en-US"/>
        </w:rPr>
        <w:t>a</w:t>
      </w:r>
      <w:r w:rsidR="009A6C11" w:rsidRPr="2C4C3353">
        <w:rPr>
          <w:rFonts w:ascii="Arial" w:hAnsi="Arial" w:cs="Arial"/>
          <w:sz w:val="22"/>
          <w:szCs w:val="22"/>
          <w:lang w:val="en-US"/>
        </w:rPr>
        <w:t xml:space="preserve"> 90% probability of breeding success. </w:t>
      </w:r>
      <w:r w:rsidR="00A0771B" w:rsidRPr="2C4C3353">
        <w:rPr>
          <w:rFonts w:ascii="Arial" w:hAnsi="Arial" w:cs="Arial"/>
          <w:sz w:val="22"/>
          <w:szCs w:val="22"/>
          <w:lang w:val="en-US"/>
        </w:rPr>
        <w:t xml:space="preserve">Obviously, </w:t>
      </w:r>
      <w:commentRangeStart w:id="47"/>
      <w:r w:rsidR="00A0771B" w:rsidRPr="2C4C3353">
        <w:rPr>
          <w:rFonts w:ascii="Arial" w:hAnsi="Arial" w:cs="Arial"/>
          <w:sz w:val="22"/>
          <w:szCs w:val="22"/>
          <w:highlight w:val="lightGray"/>
          <w:lang w:val="en-US"/>
        </w:rPr>
        <w:t>the least necessary number of offspring</w:t>
      </w:r>
      <w:commentRangeEnd w:id="47"/>
      <w:r>
        <w:rPr>
          <w:rStyle w:val="CommentReference"/>
        </w:rPr>
        <w:commentReference w:id="47"/>
      </w:r>
      <w:r w:rsidR="00A0771B" w:rsidRPr="2C4C3353">
        <w:rPr>
          <w:rFonts w:ascii="Arial" w:hAnsi="Arial" w:cs="Arial"/>
          <w:sz w:val="22"/>
          <w:szCs w:val="22"/>
          <w:lang w:val="en-US"/>
        </w:rPr>
        <w:t xml:space="preserve"> </w:t>
      </w:r>
      <w:r w:rsidR="00624B2F" w:rsidRPr="2C4C3353">
        <w:rPr>
          <w:rFonts w:ascii="Arial" w:hAnsi="Arial" w:cs="Arial"/>
          <w:sz w:val="22"/>
          <w:szCs w:val="22"/>
          <w:lang w:val="en-US"/>
        </w:rPr>
        <w:t xml:space="preserve">should be </w:t>
      </w:r>
      <w:del w:id="48" w:author="Thorsten Buch" w:date="2020-10-31T21:35:00Z">
        <w:r w:rsidR="00624B2F" w:rsidRPr="2C4C3353" w:rsidDel="00872942">
          <w:rPr>
            <w:rFonts w:ascii="Arial" w:hAnsi="Arial" w:cs="Arial"/>
            <w:sz w:val="22"/>
            <w:szCs w:val="22"/>
            <w:lang w:val="en-US"/>
          </w:rPr>
          <w:delText xml:space="preserve">used </w:delText>
        </w:r>
      </w:del>
      <w:ins w:id="49" w:author="Thorsten Buch" w:date="2020-10-31T21:35:00Z">
        <w:r w:rsidR="00872942">
          <w:rPr>
            <w:rFonts w:ascii="Arial" w:hAnsi="Arial" w:cs="Arial"/>
            <w:sz w:val="22"/>
            <w:szCs w:val="22"/>
            <w:lang w:val="en-US"/>
          </w:rPr>
          <w:t>generated</w:t>
        </w:r>
        <w:r w:rsidR="00872942" w:rsidRPr="2C4C3353">
          <w:rPr>
            <w:rFonts w:ascii="Arial" w:hAnsi="Arial" w:cs="Arial"/>
            <w:sz w:val="22"/>
            <w:szCs w:val="22"/>
            <w:lang w:val="en-US"/>
          </w:rPr>
          <w:t xml:space="preserve"> </w:t>
        </w:r>
      </w:ins>
      <w:r w:rsidR="00A0771B" w:rsidRPr="2C4C3353">
        <w:rPr>
          <w:rFonts w:ascii="Arial" w:hAnsi="Arial" w:cs="Arial"/>
          <w:sz w:val="22"/>
          <w:szCs w:val="22"/>
          <w:lang w:val="en-US"/>
        </w:rPr>
        <w:t xml:space="preserve">to </w:t>
      </w:r>
      <w:r w:rsidR="00624B2F" w:rsidRPr="2C4C3353">
        <w:rPr>
          <w:rFonts w:ascii="Arial" w:hAnsi="Arial" w:cs="Arial"/>
          <w:sz w:val="22"/>
          <w:szCs w:val="22"/>
          <w:lang w:val="en-US"/>
        </w:rPr>
        <w:t>have the</w:t>
      </w:r>
      <w:r w:rsidR="00A0771B" w:rsidRPr="2C4C3353">
        <w:rPr>
          <w:rFonts w:ascii="Arial" w:hAnsi="Arial" w:cs="Arial"/>
          <w:sz w:val="22"/>
          <w:szCs w:val="22"/>
          <w:lang w:val="en-US"/>
        </w:rPr>
        <w:t xml:space="preserve"> target number of animals with the correct genotype</w:t>
      </w:r>
      <w:r w:rsidR="00624B2F" w:rsidRPr="2C4C3353">
        <w:rPr>
          <w:rFonts w:ascii="Arial" w:hAnsi="Arial" w:cs="Arial"/>
          <w:sz w:val="22"/>
          <w:szCs w:val="22"/>
          <w:lang w:val="en-US"/>
        </w:rPr>
        <w:t xml:space="preserve"> born</w:t>
      </w:r>
      <w:r w:rsidR="00D4218F" w:rsidRPr="2C4C3353">
        <w:rPr>
          <w:rFonts w:ascii="Arial" w:hAnsi="Arial" w:cs="Arial"/>
          <w:sz w:val="22"/>
          <w:szCs w:val="22"/>
          <w:lang w:val="en-US"/>
        </w:rPr>
        <w:t>;</w:t>
      </w:r>
      <w:r w:rsidR="00A0771B" w:rsidRPr="2C4C3353">
        <w:rPr>
          <w:rFonts w:ascii="Arial" w:hAnsi="Arial" w:cs="Arial"/>
          <w:sz w:val="22"/>
          <w:szCs w:val="22"/>
          <w:lang w:val="en-US"/>
        </w:rPr>
        <w:t xml:space="preserve"> </w:t>
      </w:r>
      <w:r w:rsidR="00D4218F" w:rsidRPr="2C4C3353">
        <w:rPr>
          <w:rFonts w:ascii="Arial" w:hAnsi="Arial" w:cs="Arial"/>
          <w:sz w:val="22"/>
          <w:szCs w:val="22"/>
          <w:lang w:val="en-US"/>
        </w:rPr>
        <w:t xml:space="preserve">yet meeting the requirement of 90% success probability results in </w:t>
      </w:r>
      <w:r w:rsidR="008E3277" w:rsidRPr="2C4C3353">
        <w:rPr>
          <w:rFonts w:ascii="Arial" w:hAnsi="Arial" w:cs="Arial"/>
          <w:sz w:val="22"/>
          <w:szCs w:val="22"/>
          <w:lang w:val="en-US"/>
        </w:rPr>
        <w:t xml:space="preserve">a larger offspring </w:t>
      </w:r>
      <w:r w:rsidR="008E3277" w:rsidRPr="2C4C3353">
        <w:rPr>
          <w:rFonts w:ascii="Arial" w:hAnsi="Arial" w:cs="Arial"/>
          <w:sz w:val="22"/>
          <w:szCs w:val="22"/>
          <w:lang w:val="en-US"/>
        </w:rPr>
        <w:lastRenderedPageBreak/>
        <w:t>cohort than predicted by Mendel´s laws alone</w:t>
      </w:r>
      <w:r w:rsidR="00A0771B" w:rsidRPr="2C4C3353">
        <w:rPr>
          <w:rFonts w:ascii="Arial" w:hAnsi="Arial" w:cs="Arial"/>
          <w:sz w:val="22"/>
          <w:szCs w:val="22"/>
          <w:lang w:val="en-US"/>
        </w:rPr>
        <w:t xml:space="preserve">. In </w:t>
      </w:r>
      <w:r w:rsidR="00AE6966" w:rsidRPr="2C4C3353">
        <w:rPr>
          <w:rFonts w:ascii="Arial" w:hAnsi="Arial" w:cs="Arial"/>
          <w:sz w:val="22"/>
          <w:szCs w:val="22"/>
          <w:lang w:val="en-US"/>
        </w:rPr>
        <w:t>T</w:t>
      </w:r>
      <w:r w:rsidR="00A0771B" w:rsidRPr="2C4C3353">
        <w:rPr>
          <w:rFonts w:ascii="Arial" w:hAnsi="Arial" w:cs="Arial"/>
          <w:sz w:val="22"/>
          <w:szCs w:val="22"/>
          <w:lang w:val="en-US"/>
        </w:rPr>
        <w:t xml:space="preserve">able 1 the required number of offspring of 90% success rate of 4 different Mendelian probabilities are </w:t>
      </w:r>
      <w:r w:rsidR="008E3277" w:rsidRPr="2C4C3353">
        <w:rPr>
          <w:rFonts w:ascii="Arial" w:hAnsi="Arial" w:cs="Arial"/>
          <w:sz w:val="22"/>
          <w:szCs w:val="22"/>
          <w:lang w:val="en-US"/>
        </w:rPr>
        <w:t>presented</w:t>
      </w:r>
      <w:r w:rsidR="00A0771B" w:rsidRPr="2C4C3353">
        <w:rPr>
          <w:rFonts w:ascii="Arial" w:hAnsi="Arial" w:cs="Arial"/>
          <w:sz w:val="22"/>
          <w:szCs w:val="22"/>
          <w:lang w:val="en-US"/>
        </w:rPr>
        <w:t xml:space="preserve">. When planning a set of </w:t>
      </w:r>
      <w:proofErr w:type="spellStart"/>
      <w:r w:rsidR="00A0771B" w:rsidRPr="2C4C3353">
        <w:rPr>
          <w:rFonts w:ascii="Arial" w:hAnsi="Arial" w:cs="Arial"/>
          <w:sz w:val="22"/>
          <w:szCs w:val="22"/>
          <w:lang w:val="en-US"/>
        </w:rPr>
        <w:t>breedings</w:t>
      </w:r>
      <w:proofErr w:type="spellEnd"/>
      <w:r w:rsidR="00A0771B" w:rsidRPr="2C4C3353">
        <w:rPr>
          <w:rFonts w:ascii="Arial" w:hAnsi="Arial" w:cs="Arial"/>
          <w:sz w:val="22"/>
          <w:szCs w:val="22"/>
          <w:lang w:val="en-US"/>
        </w:rPr>
        <w:t xml:space="preserve">, it should be kept in mind, though, that </w:t>
      </w:r>
      <w:r w:rsidR="00A0771B" w:rsidRPr="2C4C3353">
        <w:rPr>
          <w:rFonts w:ascii="Arial" w:hAnsi="Arial" w:cs="Arial"/>
          <w:sz w:val="22"/>
          <w:szCs w:val="22"/>
          <w:highlight w:val="lightGray"/>
          <w:lang w:val="en-US"/>
        </w:rPr>
        <w:t>l</w:t>
      </w:r>
      <w:commentRangeStart w:id="50"/>
      <w:commentRangeStart w:id="51"/>
      <w:r w:rsidR="00A0771B" w:rsidRPr="2C4C3353">
        <w:rPr>
          <w:rFonts w:ascii="Arial" w:hAnsi="Arial" w:cs="Arial"/>
          <w:sz w:val="22"/>
          <w:szCs w:val="22"/>
          <w:highlight w:val="lightGray"/>
          <w:lang w:val="en-US"/>
        </w:rPr>
        <w:t>itters come in quantiles</w:t>
      </w:r>
      <w:commentRangeEnd w:id="50"/>
      <w:r>
        <w:rPr>
          <w:rStyle w:val="CommentReference"/>
        </w:rPr>
        <w:commentReference w:id="50"/>
      </w:r>
      <w:commentRangeEnd w:id="51"/>
      <w:r w:rsidR="008E4394">
        <w:rPr>
          <w:rStyle w:val="CommentReference"/>
        </w:rPr>
        <w:commentReference w:id="51"/>
      </w:r>
      <w:r w:rsidR="00A0771B" w:rsidRPr="2C4C3353">
        <w:rPr>
          <w:rFonts w:ascii="Arial" w:hAnsi="Arial" w:cs="Arial"/>
          <w:sz w:val="22"/>
          <w:szCs w:val="22"/>
          <w:lang w:val="en-US"/>
        </w:rPr>
        <w:t xml:space="preserve"> </w:t>
      </w:r>
      <w:r w:rsidR="00AE6966" w:rsidRPr="2C4C3353">
        <w:rPr>
          <w:rFonts w:ascii="Arial" w:hAnsi="Arial" w:cs="Arial"/>
          <w:sz w:val="22"/>
          <w:szCs w:val="22"/>
          <w:lang w:val="en-US"/>
        </w:rPr>
        <w:t>(</w:t>
      </w:r>
      <w:r w:rsidR="00E7669E" w:rsidRPr="2C4C3353">
        <w:rPr>
          <w:rFonts w:ascii="Arial" w:hAnsi="Arial" w:cs="Arial"/>
          <w:sz w:val="22"/>
          <w:szCs w:val="22"/>
          <w:lang w:val="en-US"/>
        </w:rPr>
        <w:t xml:space="preserve">e.g. 6, </w:t>
      </w:r>
      <w:r w:rsidR="00AE6966" w:rsidRPr="2C4C3353">
        <w:rPr>
          <w:rFonts w:ascii="Arial" w:hAnsi="Arial" w:cs="Arial"/>
          <w:sz w:val="22"/>
          <w:szCs w:val="22"/>
          <w:lang w:val="en-US"/>
        </w:rPr>
        <w:t xml:space="preserve">depending on strain and </w:t>
      </w:r>
      <w:r w:rsidR="00957CEB" w:rsidRPr="2C4C3353">
        <w:rPr>
          <w:rFonts w:ascii="Arial" w:hAnsi="Arial" w:cs="Arial"/>
          <w:sz w:val="22"/>
          <w:szCs w:val="22"/>
          <w:lang w:val="en-US"/>
        </w:rPr>
        <w:t>genetic modification</w:t>
      </w:r>
      <w:r w:rsidR="00AE6966" w:rsidRPr="2C4C3353">
        <w:rPr>
          <w:rFonts w:ascii="Arial" w:hAnsi="Arial" w:cs="Arial"/>
          <w:sz w:val="22"/>
          <w:szCs w:val="22"/>
          <w:lang w:val="en-US"/>
        </w:rPr>
        <w:t>)</w:t>
      </w:r>
      <w:r w:rsidR="00A0771B" w:rsidRPr="2C4C3353">
        <w:rPr>
          <w:rFonts w:ascii="Arial" w:hAnsi="Arial" w:cs="Arial"/>
          <w:sz w:val="22"/>
          <w:szCs w:val="22"/>
          <w:lang w:val="en-US"/>
        </w:rPr>
        <w:t xml:space="preserve">, requiring the researcher to decide at times for </w:t>
      </w:r>
      <w:proofErr w:type="spellStart"/>
      <w:r w:rsidR="00A0771B" w:rsidRPr="2C4C3353">
        <w:rPr>
          <w:rFonts w:ascii="Arial" w:hAnsi="Arial" w:cs="Arial"/>
          <w:sz w:val="22"/>
          <w:szCs w:val="22"/>
          <w:lang w:val="en-US"/>
        </w:rPr>
        <w:t>breedings</w:t>
      </w:r>
      <w:proofErr w:type="spellEnd"/>
      <w:r w:rsidR="00A0771B" w:rsidRPr="2C4C3353">
        <w:rPr>
          <w:rFonts w:ascii="Arial" w:hAnsi="Arial" w:cs="Arial"/>
          <w:sz w:val="22"/>
          <w:szCs w:val="22"/>
          <w:lang w:val="en-US"/>
        </w:rPr>
        <w:t xml:space="preserve"> yielding less than the optimal number of target animals </w:t>
      </w:r>
      <w:r w:rsidR="00270760" w:rsidRPr="2C4C3353">
        <w:rPr>
          <w:rFonts w:ascii="Arial" w:hAnsi="Arial" w:cs="Arial"/>
          <w:sz w:val="22"/>
          <w:szCs w:val="22"/>
          <w:lang w:val="en-US"/>
        </w:rPr>
        <w:t>at 90% success probability –</w:t>
      </w:r>
      <w:r w:rsidR="00A0771B" w:rsidRPr="2C4C3353">
        <w:rPr>
          <w:rFonts w:ascii="Arial" w:hAnsi="Arial" w:cs="Arial"/>
          <w:sz w:val="22"/>
          <w:szCs w:val="22"/>
          <w:lang w:val="en-US"/>
        </w:rPr>
        <w:t xml:space="preserve"> </w:t>
      </w:r>
      <w:r w:rsidR="00270760" w:rsidRPr="2C4C3353">
        <w:rPr>
          <w:rFonts w:ascii="Arial" w:hAnsi="Arial" w:cs="Arial"/>
          <w:sz w:val="22"/>
          <w:szCs w:val="22"/>
          <w:lang w:val="en-US"/>
        </w:rPr>
        <w:t>thus leading to</w:t>
      </w:r>
      <w:r w:rsidR="00A0771B" w:rsidRPr="2C4C3353">
        <w:rPr>
          <w:rFonts w:ascii="Arial" w:hAnsi="Arial" w:cs="Arial"/>
          <w:sz w:val="22"/>
          <w:szCs w:val="22"/>
          <w:lang w:val="en-US"/>
        </w:rPr>
        <w:t xml:space="preserve"> lower success probability - or </w:t>
      </w:r>
      <w:proofErr w:type="spellStart"/>
      <w:r w:rsidR="00A0771B" w:rsidRPr="2C4C3353">
        <w:rPr>
          <w:rFonts w:ascii="Arial" w:hAnsi="Arial" w:cs="Arial"/>
          <w:sz w:val="22"/>
          <w:szCs w:val="22"/>
          <w:lang w:val="en-US"/>
        </w:rPr>
        <w:t>breedings</w:t>
      </w:r>
      <w:proofErr w:type="spellEnd"/>
      <w:r w:rsidR="00A0771B" w:rsidRPr="2C4C3353">
        <w:rPr>
          <w:rFonts w:ascii="Arial" w:hAnsi="Arial" w:cs="Arial"/>
          <w:sz w:val="22"/>
          <w:szCs w:val="22"/>
          <w:lang w:val="en-US"/>
        </w:rPr>
        <w:t xml:space="preserve"> yielding more than the optimal number </w:t>
      </w:r>
      <w:r w:rsidR="00270760" w:rsidRPr="2C4C3353">
        <w:rPr>
          <w:rFonts w:ascii="Arial" w:hAnsi="Arial" w:cs="Arial"/>
          <w:sz w:val="22"/>
          <w:szCs w:val="22"/>
          <w:lang w:val="en-US"/>
        </w:rPr>
        <w:t>of target animals at 90% success probability – thus leading to higher success probability</w:t>
      </w:r>
      <w:r w:rsidR="00A0771B" w:rsidRPr="2C4C3353">
        <w:rPr>
          <w:rFonts w:ascii="Arial" w:hAnsi="Arial" w:cs="Arial"/>
          <w:sz w:val="22"/>
          <w:szCs w:val="22"/>
          <w:lang w:val="en-US"/>
        </w:rPr>
        <w:t xml:space="preserve">. </w:t>
      </w:r>
      <w:r w:rsidR="00270760" w:rsidRPr="2C4C3353">
        <w:rPr>
          <w:rFonts w:ascii="Arial" w:hAnsi="Arial" w:cs="Arial"/>
          <w:sz w:val="22"/>
          <w:szCs w:val="22"/>
          <w:lang w:val="en-US"/>
        </w:rPr>
        <w:t xml:space="preserve">Animal numbers required for success probabilities other than 90% can be easily calculated using R (for the script see </w:t>
      </w:r>
      <w:r w:rsidR="00AE6966" w:rsidRPr="2C4C3353">
        <w:rPr>
          <w:rFonts w:ascii="Arial" w:hAnsi="Arial" w:cs="Arial"/>
          <w:sz w:val="22"/>
          <w:szCs w:val="22"/>
          <w:lang w:val="en-US"/>
        </w:rPr>
        <w:t>Material and Methods</w:t>
      </w:r>
      <w:r w:rsidR="00270760" w:rsidRPr="2C4C3353">
        <w:rPr>
          <w:rFonts w:ascii="Arial" w:hAnsi="Arial" w:cs="Arial"/>
          <w:sz w:val="22"/>
          <w:szCs w:val="22"/>
          <w:lang w:val="en-US"/>
        </w:rPr>
        <w:t xml:space="preserve">). Taken together, </w:t>
      </w:r>
      <w:r w:rsidR="00957CEB" w:rsidRPr="2C4C3353">
        <w:rPr>
          <w:rFonts w:ascii="Arial" w:hAnsi="Arial" w:cs="Arial"/>
          <w:sz w:val="22"/>
          <w:szCs w:val="22"/>
          <w:lang w:val="en-US"/>
        </w:rPr>
        <w:t xml:space="preserve">similar to </w:t>
      </w:r>
      <w:r w:rsidR="00270760" w:rsidRPr="2C4C3353">
        <w:rPr>
          <w:rFonts w:ascii="Arial" w:hAnsi="Arial" w:cs="Arial"/>
          <w:sz w:val="22"/>
          <w:szCs w:val="22"/>
          <w:lang w:val="en-US"/>
        </w:rPr>
        <w:t>power</w:t>
      </w:r>
      <w:r w:rsidR="00957CEB" w:rsidRPr="2C4C3353">
        <w:rPr>
          <w:rFonts w:ascii="Arial" w:hAnsi="Arial" w:cs="Arial"/>
          <w:sz w:val="22"/>
          <w:szCs w:val="22"/>
          <w:lang w:val="en-US"/>
        </w:rPr>
        <w:t xml:space="preserve"> and group size</w:t>
      </w:r>
      <w:r w:rsidR="00270760" w:rsidRPr="2C4C3353">
        <w:rPr>
          <w:rFonts w:ascii="Arial" w:hAnsi="Arial" w:cs="Arial"/>
          <w:sz w:val="22"/>
          <w:szCs w:val="22"/>
          <w:lang w:val="en-US"/>
        </w:rPr>
        <w:t xml:space="preserve"> calculations</w:t>
      </w:r>
      <w:r w:rsidR="00957CEB" w:rsidRPr="2C4C3353">
        <w:rPr>
          <w:rFonts w:ascii="Arial" w:hAnsi="Arial" w:cs="Arial"/>
          <w:sz w:val="22"/>
          <w:szCs w:val="22"/>
          <w:lang w:val="en-US"/>
        </w:rPr>
        <w:t xml:space="preserve"> in the planning process for an experiment, </w:t>
      </w:r>
      <w:r w:rsidR="00FE4AE8" w:rsidRPr="2C4C3353">
        <w:rPr>
          <w:rFonts w:ascii="Arial" w:hAnsi="Arial" w:cs="Arial"/>
          <w:sz w:val="22"/>
          <w:szCs w:val="22"/>
          <w:lang w:val="en-US"/>
        </w:rPr>
        <w:t xml:space="preserve">group size calculations can be made for </w:t>
      </w:r>
      <w:r w:rsidR="00270760" w:rsidRPr="2C4C3353">
        <w:rPr>
          <w:rFonts w:ascii="Arial" w:hAnsi="Arial" w:cs="Arial"/>
          <w:sz w:val="22"/>
          <w:szCs w:val="22"/>
          <w:lang w:val="en-US"/>
        </w:rPr>
        <w:t>breeding outcomes</w:t>
      </w:r>
      <w:r w:rsidR="00FE4AE8" w:rsidRPr="2C4C3353">
        <w:rPr>
          <w:rFonts w:ascii="Arial" w:hAnsi="Arial" w:cs="Arial"/>
          <w:sz w:val="22"/>
          <w:szCs w:val="22"/>
          <w:lang w:val="en-US"/>
        </w:rPr>
        <w:t>. This allows to</w:t>
      </w:r>
      <w:r w:rsidR="00AE6966" w:rsidRPr="2C4C3353">
        <w:rPr>
          <w:rFonts w:ascii="Arial" w:hAnsi="Arial" w:cs="Arial"/>
          <w:sz w:val="22"/>
          <w:szCs w:val="22"/>
          <w:lang w:val="en-US"/>
        </w:rPr>
        <w:t xml:space="preserve"> </w:t>
      </w:r>
      <w:r w:rsidR="000E1776" w:rsidRPr="2C4C3353">
        <w:rPr>
          <w:rFonts w:ascii="Arial" w:hAnsi="Arial" w:cs="Arial"/>
          <w:sz w:val="22"/>
          <w:szCs w:val="22"/>
          <w:lang w:val="en-US"/>
        </w:rPr>
        <w:t>meet</w:t>
      </w:r>
      <w:r w:rsidR="00AE6966" w:rsidRPr="2C4C3353">
        <w:rPr>
          <w:rFonts w:ascii="Arial" w:hAnsi="Arial" w:cs="Arial"/>
          <w:sz w:val="22"/>
          <w:szCs w:val="22"/>
          <w:lang w:val="en-US"/>
        </w:rPr>
        <w:t xml:space="preserve"> </w:t>
      </w:r>
      <w:r w:rsidR="000E1776" w:rsidRPr="2C4C3353">
        <w:rPr>
          <w:rFonts w:ascii="Arial" w:hAnsi="Arial" w:cs="Arial"/>
          <w:sz w:val="22"/>
          <w:szCs w:val="22"/>
          <w:lang w:val="en-US"/>
        </w:rPr>
        <w:t>experimental demand with a given success probability.</w:t>
      </w:r>
    </w:p>
    <w:p w14:paraId="41D295D5" w14:textId="117CC0B4" w:rsidR="00B773DD" w:rsidRPr="00341542" w:rsidRDefault="00B773DD" w:rsidP="00341542">
      <w:pPr>
        <w:pStyle w:val="Heading2"/>
        <w:spacing w:line="360" w:lineRule="auto"/>
        <w:jc w:val="both"/>
        <w:rPr>
          <w:rFonts w:ascii="Arial" w:hAnsi="Arial" w:cs="Arial"/>
          <w:sz w:val="22"/>
          <w:szCs w:val="22"/>
          <w:lang w:val="en-US"/>
        </w:rPr>
      </w:pPr>
      <w:r w:rsidRPr="00341542">
        <w:rPr>
          <w:rFonts w:ascii="Arial" w:hAnsi="Arial" w:cs="Arial"/>
          <w:sz w:val="22"/>
          <w:szCs w:val="22"/>
          <w:lang w:val="en-US"/>
        </w:rPr>
        <w:t xml:space="preserve">Predicting Breeding Outcome for </w:t>
      </w:r>
      <w:r w:rsidR="006C7806" w:rsidRPr="00341542">
        <w:rPr>
          <w:rFonts w:ascii="Arial" w:hAnsi="Arial" w:cs="Arial"/>
          <w:sz w:val="22"/>
          <w:szCs w:val="22"/>
          <w:lang w:val="en-US"/>
        </w:rPr>
        <w:t>Multiple Group Cases</w:t>
      </w:r>
    </w:p>
    <w:p w14:paraId="52F83EFB" w14:textId="529433D4" w:rsidR="008F5740" w:rsidRPr="00341542" w:rsidRDefault="00CC6DC3" w:rsidP="00341542">
      <w:pPr>
        <w:spacing w:line="360" w:lineRule="auto"/>
        <w:jc w:val="both"/>
        <w:rPr>
          <w:rFonts w:ascii="Arial" w:hAnsi="Arial" w:cs="Arial"/>
          <w:sz w:val="22"/>
          <w:szCs w:val="22"/>
          <w:lang w:val="en-US"/>
        </w:rPr>
      </w:pPr>
      <w:r w:rsidRPr="2C4C3353">
        <w:rPr>
          <w:rFonts w:ascii="Arial" w:hAnsi="Arial" w:cs="Arial"/>
          <w:sz w:val="22"/>
          <w:szCs w:val="22"/>
          <w:lang w:val="en-US"/>
        </w:rPr>
        <w:t xml:space="preserve">In many </w:t>
      </w:r>
      <w:r w:rsidR="006C7806" w:rsidRPr="2C4C3353">
        <w:rPr>
          <w:rFonts w:ascii="Arial" w:hAnsi="Arial" w:cs="Arial"/>
          <w:sz w:val="22"/>
          <w:szCs w:val="22"/>
          <w:lang w:val="en-US"/>
        </w:rPr>
        <w:t>experi</w:t>
      </w:r>
      <w:r w:rsidR="00EE7094" w:rsidRPr="2C4C3353">
        <w:rPr>
          <w:rFonts w:ascii="Arial" w:hAnsi="Arial" w:cs="Arial"/>
          <w:sz w:val="22"/>
          <w:szCs w:val="22"/>
          <w:lang w:val="en-US"/>
        </w:rPr>
        <w:t xml:space="preserve">mental </w:t>
      </w:r>
      <w:proofErr w:type="gramStart"/>
      <w:r w:rsidR="00F95069" w:rsidRPr="2C4C3353">
        <w:rPr>
          <w:rFonts w:ascii="Arial" w:hAnsi="Arial" w:cs="Arial"/>
          <w:sz w:val="22"/>
          <w:szCs w:val="22"/>
          <w:lang w:val="en-US"/>
        </w:rPr>
        <w:t>designs</w:t>
      </w:r>
      <w:proofErr w:type="gramEnd"/>
      <w:r w:rsidR="00EE7094" w:rsidRPr="2C4C3353">
        <w:rPr>
          <w:rFonts w:ascii="Arial" w:hAnsi="Arial" w:cs="Arial"/>
          <w:sz w:val="22"/>
          <w:szCs w:val="22"/>
          <w:lang w:val="en-US"/>
        </w:rPr>
        <w:t xml:space="preserve"> </w:t>
      </w:r>
      <w:r w:rsidR="00CC7343" w:rsidRPr="2C4C3353">
        <w:rPr>
          <w:rFonts w:ascii="Arial" w:hAnsi="Arial" w:cs="Arial"/>
          <w:sz w:val="22"/>
          <w:szCs w:val="22"/>
          <w:lang w:val="en-US"/>
        </w:rPr>
        <w:t xml:space="preserve">multiple groups of animals </w:t>
      </w:r>
      <w:r w:rsidR="00B51564" w:rsidRPr="2C4C3353">
        <w:rPr>
          <w:rFonts w:ascii="Arial" w:hAnsi="Arial" w:cs="Arial"/>
          <w:sz w:val="22"/>
          <w:szCs w:val="22"/>
          <w:lang w:val="en-US"/>
        </w:rPr>
        <w:t xml:space="preserve">necessary for an experiment </w:t>
      </w:r>
      <w:r w:rsidRPr="2C4C3353">
        <w:rPr>
          <w:rFonts w:ascii="Arial" w:hAnsi="Arial" w:cs="Arial"/>
          <w:sz w:val="22"/>
          <w:szCs w:val="22"/>
          <w:lang w:val="en-US"/>
        </w:rPr>
        <w:t>are</w:t>
      </w:r>
      <w:r w:rsidR="00CC7343" w:rsidRPr="2C4C3353">
        <w:rPr>
          <w:rFonts w:ascii="Arial" w:hAnsi="Arial" w:cs="Arial"/>
          <w:sz w:val="22"/>
          <w:szCs w:val="22"/>
          <w:lang w:val="en-US"/>
        </w:rPr>
        <w:t xml:space="preserve"> produced </w:t>
      </w:r>
      <w:r w:rsidRPr="2C4C3353">
        <w:rPr>
          <w:rFonts w:ascii="Arial" w:hAnsi="Arial" w:cs="Arial"/>
          <w:sz w:val="22"/>
          <w:szCs w:val="22"/>
          <w:lang w:val="en-US"/>
        </w:rPr>
        <w:t xml:space="preserve">by the same </w:t>
      </w:r>
      <w:r w:rsidR="002E701D" w:rsidRPr="2C4C3353">
        <w:rPr>
          <w:rFonts w:ascii="Arial" w:hAnsi="Arial" w:cs="Arial"/>
          <w:sz w:val="22"/>
          <w:szCs w:val="22"/>
          <w:lang w:val="en-US"/>
        </w:rPr>
        <w:t xml:space="preserve">breeding pairs. </w:t>
      </w:r>
      <w:r w:rsidR="00C912A3" w:rsidRPr="2C4C3353">
        <w:rPr>
          <w:rFonts w:ascii="Arial" w:hAnsi="Arial" w:cs="Arial"/>
          <w:sz w:val="22"/>
          <w:szCs w:val="22"/>
          <w:lang w:val="en-US"/>
        </w:rPr>
        <w:t xml:space="preserve">Again, </w:t>
      </w:r>
      <w:r w:rsidR="00B53BD3" w:rsidRPr="2C4C3353">
        <w:rPr>
          <w:rFonts w:ascii="Arial" w:hAnsi="Arial" w:cs="Arial"/>
          <w:sz w:val="22"/>
          <w:szCs w:val="22"/>
          <w:lang w:val="en-US"/>
        </w:rPr>
        <w:t>an</w:t>
      </w:r>
      <w:r w:rsidR="002E701D" w:rsidRPr="2C4C3353">
        <w:rPr>
          <w:rFonts w:ascii="Arial" w:hAnsi="Arial" w:cs="Arial"/>
          <w:sz w:val="22"/>
          <w:szCs w:val="22"/>
          <w:lang w:val="en-US"/>
        </w:rPr>
        <w:t xml:space="preserve"> example is the use of </w:t>
      </w:r>
      <w:r w:rsidR="00DD708D" w:rsidRPr="2C4C3353">
        <w:rPr>
          <w:rFonts w:ascii="Arial" w:hAnsi="Arial" w:cs="Arial"/>
          <w:sz w:val="22"/>
          <w:szCs w:val="22"/>
          <w:lang w:val="en-US"/>
        </w:rPr>
        <w:t>WT/WT</w:t>
      </w:r>
      <w:r w:rsidR="002E701D" w:rsidRPr="2C4C3353">
        <w:rPr>
          <w:rFonts w:ascii="Arial" w:hAnsi="Arial" w:cs="Arial"/>
          <w:sz w:val="22"/>
          <w:szCs w:val="22"/>
          <w:lang w:val="en-US"/>
        </w:rPr>
        <w:t xml:space="preserve"> and </w:t>
      </w:r>
      <w:r w:rsidR="00DD708D" w:rsidRPr="2C4C3353">
        <w:rPr>
          <w:rFonts w:ascii="Arial" w:hAnsi="Arial" w:cs="Arial"/>
          <w:sz w:val="22"/>
          <w:szCs w:val="22"/>
          <w:lang w:val="en-US"/>
        </w:rPr>
        <w:t>KO/KO</w:t>
      </w:r>
      <w:r w:rsidR="002E701D" w:rsidRPr="2C4C3353">
        <w:rPr>
          <w:rFonts w:ascii="Arial" w:hAnsi="Arial" w:cs="Arial"/>
          <w:sz w:val="22"/>
          <w:szCs w:val="22"/>
          <w:lang w:val="en-US"/>
        </w:rPr>
        <w:t xml:space="preserve"> animals from </w:t>
      </w:r>
      <w:proofErr w:type="spellStart"/>
      <w:r w:rsidR="00AA403A" w:rsidRPr="2C4C3353">
        <w:rPr>
          <w:rFonts w:ascii="Arial" w:hAnsi="Arial" w:cs="Arial"/>
          <w:sz w:val="22"/>
          <w:szCs w:val="22"/>
          <w:lang w:val="en-US"/>
        </w:rPr>
        <w:t>breedings</w:t>
      </w:r>
      <w:proofErr w:type="spellEnd"/>
      <w:r w:rsidR="00AA403A" w:rsidRPr="2C4C3353">
        <w:rPr>
          <w:rFonts w:ascii="Arial" w:hAnsi="Arial" w:cs="Arial"/>
          <w:sz w:val="22"/>
          <w:szCs w:val="22"/>
          <w:lang w:val="en-US"/>
        </w:rPr>
        <w:t xml:space="preserve"> of heterozygous </w:t>
      </w:r>
      <w:r w:rsidR="00AD6043" w:rsidRPr="2C4C3353">
        <w:rPr>
          <w:rFonts w:ascii="Arial" w:hAnsi="Arial" w:cs="Arial"/>
          <w:sz w:val="22"/>
          <w:szCs w:val="22"/>
          <w:lang w:val="en-US"/>
        </w:rPr>
        <w:t xml:space="preserve">(WT/KO) </w:t>
      </w:r>
      <w:r w:rsidR="00AA403A" w:rsidRPr="2C4C3353">
        <w:rPr>
          <w:rFonts w:ascii="Arial" w:hAnsi="Arial" w:cs="Arial"/>
          <w:sz w:val="22"/>
          <w:szCs w:val="22"/>
          <w:lang w:val="en-US"/>
        </w:rPr>
        <w:t xml:space="preserve">parents. </w:t>
      </w:r>
      <w:r w:rsidR="00AD6043" w:rsidRPr="2C4C3353">
        <w:rPr>
          <w:rFonts w:ascii="Arial" w:hAnsi="Arial" w:cs="Arial"/>
          <w:sz w:val="22"/>
          <w:szCs w:val="22"/>
          <w:lang w:val="en-US"/>
        </w:rPr>
        <w:t xml:space="preserve">For the </w:t>
      </w:r>
      <w:r w:rsidR="004B2064" w:rsidRPr="2C4C3353">
        <w:rPr>
          <w:rFonts w:ascii="Arial" w:hAnsi="Arial" w:cs="Arial"/>
          <w:sz w:val="22"/>
          <w:szCs w:val="22"/>
          <w:lang w:val="en-US"/>
        </w:rPr>
        <w:t xml:space="preserve">example </w:t>
      </w:r>
      <w:r w:rsidR="00AD6043" w:rsidRPr="2C4C3353">
        <w:rPr>
          <w:rFonts w:ascii="Arial" w:hAnsi="Arial" w:cs="Arial"/>
          <w:sz w:val="22"/>
          <w:szCs w:val="22"/>
          <w:lang w:val="en-US"/>
        </w:rPr>
        <w:t>experiment</w:t>
      </w:r>
      <w:r w:rsidR="00270760" w:rsidRPr="2C4C3353">
        <w:rPr>
          <w:rFonts w:ascii="Arial" w:hAnsi="Arial" w:cs="Arial"/>
          <w:sz w:val="22"/>
          <w:szCs w:val="22"/>
          <w:lang w:val="en-US"/>
        </w:rPr>
        <w:t xml:space="preserve"> </w:t>
      </w:r>
      <w:r w:rsidR="00EE110B" w:rsidRPr="2C4C3353">
        <w:rPr>
          <w:rFonts w:ascii="Arial" w:hAnsi="Arial" w:cs="Arial"/>
          <w:sz w:val="22"/>
          <w:szCs w:val="22"/>
          <w:lang w:val="en-US"/>
        </w:rPr>
        <w:t>3</w:t>
      </w:r>
      <w:r w:rsidR="00A910DF" w:rsidRPr="2C4C3353">
        <w:rPr>
          <w:rFonts w:ascii="Arial" w:hAnsi="Arial" w:cs="Arial"/>
          <w:sz w:val="22"/>
          <w:szCs w:val="22"/>
          <w:lang w:val="en-US"/>
        </w:rPr>
        <w:t xml:space="preserve"> </w:t>
      </w:r>
      <w:r w:rsidR="00270760" w:rsidRPr="2C4C3353">
        <w:rPr>
          <w:rFonts w:ascii="Arial" w:hAnsi="Arial" w:cs="Arial"/>
          <w:sz w:val="22"/>
          <w:szCs w:val="22"/>
          <w:lang w:val="en-US"/>
        </w:rPr>
        <w:t>WT/WT</w:t>
      </w:r>
      <w:r w:rsidR="00A910DF" w:rsidRPr="2C4C3353">
        <w:rPr>
          <w:rFonts w:ascii="Arial" w:hAnsi="Arial" w:cs="Arial"/>
          <w:sz w:val="22"/>
          <w:szCs w:val="22"/>
          <w:lang w:val="en-US"/>
        </w:rPr>
        <w:t xml:space="preserve"> and </w:t>
      </w:r>
      <w:r w:rsidR="00EE110B" w:rsidRPr="2C4C3353">
        <w:rPr>
          <w:rFonts w:ascii="Arial" w:hAnsi="Arial" w:cs="Arial"/>
          <w:sz w:val="22"/>
          <w:szCs w:val="22"/>
          <w:lang w:val="en-US"/>
        </w:rPr>
        <w:t>3</w:t>
      </w:r>
      <w:r w:rsidR="00A910DF" w:rsidRPr="2C4C3353">
        <w:rPr>
          <w:rFonts w:ascii="Arial" w:hAnsi="Arial" w:cs="Arial"/>
          <w:sz w:val="22"/>
          <w:szCs w:val="22"/>
          <w:lang w:val="en-US"/>
        </w:rPr>
        <w:t xml:space="preserve"> </w:t>
      </w:r>
      <w:r w:rsidR="00270760" w:rsidRPr="2C4C3353">
        <w:rPr>
          <w:rFonts w:ascii="Arial" w:hAnsi="Arial" w:cs="Arial"/>
          <w:sz w:val="22"/>
          <w:szCs w:val="22"/>
          <w:lang w:val="en-US"/>
        </w:rPr>
        <w:t>KO/KO</w:t>
      </w:r>
      <w:r w:rsidR="00A910DF" w:rsidRPr="2C4C3353">
        <w:rPr>
          <w:rFonts w:ascii="Arial" w:hAnsi="Arial" w:cs="Arial"/>
          <w:sz w:val="22"/>
          <w:szCs w:val="22"/>
          <w:lang w:val="en-US"/>
        </w:rPr>
        <w:t xml:space="preserve"> animals</w:t>
      </w:r>
      <w:r w:rsidR="004B2064" w:rsidRPr="2C4C3353">
        <w:rPr>
          <w:rFonts w:ascii="Arial" w:hAnsi="Arial" w:cs="Arial"/>
          <w:sz w:val="22"/>
          <w:szCs w:val="22"/>
          <w:lang w:val="en-US"/>
        </w:rPr>
        <w:t xml:space="preserve"> are required</w:t>
      </w:r>
      <w:r w:rsidR="000743E3" w:rsidRPr="2C4C3353">
        <w:rPr>
          <w:rFonts w:ascii="Arial" w:hAnsi="Arial" w:cs="Arial"/>
          <w:sz w:val="22"/>
          <w:szCs w:val="22"/>
          <w:lang w:val="en-US"/>
        </w:rPr>
        <w:t xml:space="preserve">. While this appears at first glance to be identical to the </w:t>
      </w:r>
      <w:r w:rsidR="004B2064" w:rsidRPr="2C4C3353">
        <w:rPr>
          <w:rFonts w:ascii="Arial" w:hAnsi="Arial" w:cs="Arial"/>
          <w:sz w:val="22"/>
          <w:szCs w:val="22"/>
          <w:lang w:val="en-US"/>
        </w:rPr>
        <w:t>above-</w:t>
      </w:r>
      <w:r w:rsidR="000743E3" w:rsidRPr="2C4C3353">
        <w:rPr>
          <w:rFonts w:ascii="Arial" w:hAnsi="Arial" w:cs="Arial"/>
          <w:sz w:val="22"/>
          <w:szCs w:val="22"/>
          <w:lang w:val="en-US"/>
        </w:rPr>
        <w:t>described case, the use of two gen</w:t>
      </w:r>
      <w:r w:rsidR="006D7A77" w:rsidRPr="2C4C3353">
        <w:rPr>
          <w:rFonts w:ascii="Arial" w:hAnsi="Arial" w:cs="Arial"/>
          <w:sz w:val="22"/>
          <w:szCs w:val="22"/>
          <w:lang w:val="en-US"/>
        </w:rPr>
        <w:t xml:space="preserve">otypes changes predictions as </w:t>
      </w:r>
      <w:r w:rsidR="00316CAF" w:rsidRPr="2C4C3353">
        <w:rPr>
          <w:rFonts w:ascii="Arial" w:hAnsi="Arial" w:cs="Arial"/>
          <w:sz w:val="22"/>
          <w:szCs w:val="22"/>
          <w:lang w:val="en-US"/>
        </w:rPr>
        <w:t xml:space="preserve">outcome for </w:t>
      </w:r>
      <w:r w:rsidR="00A12D97" w:rsidRPr="2C4C3353">
        <w:rPr>
          <w:rFonts w:ascii="Arial" w:hAnsi="Arial" w:cs="Arial"/>
          <w:sz w:val="22"/>
          <w:szCs w:val="22"/>
          <w:lang w:val="en-US"/>
        </w:rPr>
        <w:t>one genotype</w:t>
      </w:r>
      <w:r w:rsidR="00316CAF" w:rsidRPr="2C4C3353">
        <w:rPr>
          <w:rFonts w:ascii="Arial" w:hAnsi="Arial" w:cs="Arial"/>
          <w:sz w:val="22"/>
          <w:szCs w:val="22"/>
          <w:lang w:val="en-US"/>
        </w:rPr>
        <w:t xml:space="preserve"> depends on outcome of the respective other genotype. This becomes clear in the most extreme (yet possible) outcome </w:t>
      </w:r>
      <w:r w:rsidR="00CE141E" w:rsidRPr="2C4C3353">
        <w:rPr>
          <w:rFonts w:ascii="Arial" w:hAnsi="Arial" w:cs="Arial"/>
          <w:sz w:val="22"/>
          <w:szCs w:val="22"/>
          <w:lang w:val="en-US"/>
        </w:rPr>
        <w:t xml:space="preserve">cases. When all born pups </w:t>
      </w:r>
      <w:r w:rsidR="004E56A4" w:rsidRPr="2C4C3353">
        <w:rPr>
          <w:rFonts w:ascii="Arial" w:hAnsi="Arial" w:cs="Arial"/>
          <w:sz w:val="22"/>
          <w:szCs w:val="22"/>
          <w:lang w:val="en-US"/>
        </w:rPr>
        <w:t xml:space="preserve">are </w:t>
      </w:r>
      <w:r w:rsidR="00EE110B" w:rsidRPr="2C4C3353">
        <w:rPr>
          <w:rFonts w:ascii="Arial" w:hAnsi="Arial" w:cs="Arial"/>
          <w:sz w:val="22"/>
          <w:szCs w:val="22"/>
          <w:lang w:val="en-US"/>
        </w:rPr>
        <w:t>WT/WT</w:t>
      </w:r>
      <w:r w:rsidR="004E56A4" w:rsidRPr="2C4C3353">
        <w:rPr>
          <w:rFonts w:ascii="Arial" w:hAnsi="Arial" w:cs="Arial"/>
          <w:sz w:val="22"/>
          <w:szCs w:val="22"/>
          <w:lang w:val="en-US"/>
        </w:rPr>
        <w:t xml:space="preserve">, then obviously none will be </w:t>
      </w:r>
      <w:r w:rsidR="00EE110B" w:rsidRPr="2C4C3353">
        <w:rPr>
          <w:rFonts w:ascii="Arial" w:hAnsi="Arial" w:cs="Arial"/>
          <w:sz w:val="22"/>
          <w:szCs w:val="22"/>
          <w:lang w:val="en-US"/>
        </w:rPr>
        <w:t>KO/KO</w:t>
      </w:r>
      <w:r w:rsidR="004E56A4" w:rsidRPr="2C4C3353">
        <w:rPr>
          <w:rFonts w:ascii="Arial" w:hAnsi="Arial" w:cs="Arial"/>
          <w:sz w:val="22"/>
          <w:szCs w:val="22"/>
          <w:lang w:val="en-US"/>
        </w:rPr>
        <w:t xml:space="preserve"> (and vice versa). </w:t>
      </w:r>
      <w:r w:rsidR="00C12D31" w:rsidRPr="2C4C3353">
        <w:rPr>
          <w:rFonts w:ascii="Arial" w:hAnsi="Arial" w:cs="Arial"/>
          <w:sz w:val="22"/>
          <w:szCs w:val="22"/>
          <w:lang w:val="en-US"/>
        </w:rPr>
        <w:t xml:space="preserve">The influence that use of two genotypes from the same set of </w:t>
      </w:r>
      <w:proofErr w:type="spellStart"/>
      <w:r w:rsidR="00C12D31" w:rsidRPr="2C4C3353">
        <w:rPr>
          <w:rFonts w:ascii="Arial" w:hAnsi="Arial" w:cs="Arial"/>
          <w:sz w:val="22"/>
          <w:szCs w:val="22"/>
          <w:lang w:val="en-US"/>
        </w:rPr>
        <w:t>breedings</w:t>
      </w:r>
      <w:proofErr w:type="spellEnd"/>
      <w:r w:rsidR="00C12D31" w:rsidRPr="2C4C3353">
        <w:rPr>
          <w:rFonts w:ascii="Arial" w:hAnsi="Arial" w:cs="Arial"/>
          <w:sz w:val="22"/>
          <w:szCs w:val="22"/>
          <w:lang w:val="en-US"/>
        </w:rPr>
        <w:t xml:space="preserve"> has on probability of success for obtaining the desired number of animals is shown in Fig. 3A. </w:t>
      </w:r>
      <w:r w:rsidR="00E910AD" w:rsidRPr="2C4C3353">
        <w:rPr>
          <w:rFonts w:ascii="Arial" w:hAnsi="Arial" w:cs="Arial"/>
          <w:sz w:val="22"/>
          <w:szCs w:val="22"/>
          <w:lang w:val="en-US"/>
        </w:rPr>
        <w:t xml:space="preserve">We </w:t>
      </w:r>
      <w:r w:rsidR="005F2D25" w:rsidRPr="2C4C3353">
        <w:rPr>
          <w:rFonts w:ascii="Arial" w:hAnsi="Arial" w:cs="Arial"/>
          <w:sz w:val="22"/>
          <w:szCs w:val="22"/>
          <w:lang w:val="en-US"/>
        </w:rPr>
        <w:t>plotted the</w:t>
      </w:r>
      <w:r w:rsidR="00C12D31" w:rsidRPr="2C4C3353">
        <w:rPr>
          <w:rFonts w:ascii="Arial" w:hAnsi="Arial" w:cs="Arial"/>
          <w:sz w:val="22"/>
          <w:szCs w:val="22"/>
          <w:lang w:val="en-US"/>
        </w:rPr>
        <w:t xml:space="preserve"> number of born animals versus the success probability of obtaining </w:t>
      </w:r>
      <w:r w:rsidR="007C6BDA" w:rsidRPr="2C4C3353">
        <w:rPr>
          <w:rFonts w:ascii="Arial" w:hAnsi="Arial" w:cs="Arial"/>
          <w:sz w:val="22"/>
          <w:szCs w:val="22"/>
          <w:lang w:val="en-US"/>
        </w:rPr>
        <w:t>3</w:t>
      </w:r>
      <w:r w:rsidR="00C12D31" w:rsidRPr="2C4C3353">
        <w:rPr>
          <w:rFonts w:ascii="Arial" w:hAnsi="Arial" w:cs="Arial"/>
          <w:sz w:val="22"/>
          <w:szCs w:val="22"/>
          <w:lang w:val="en-US"/>
        </w:rPr>
        <w:t xml:space="preserve"> </w:t>
      </w:r>
      <w:r w:rsidR="0089382C" w:rsidRPr="2C4C3353">
        <w:rPr>
          <w:rFonts w:ascii="Arial" w:hAnsi="Arial" w:cs="Arial"/>
          <w:sz w:val="22"/>
          <w:szCs w:val="22"/>
          <w:lang w:val="en-US"/>
        </w:rPr>
        <w:t xml:space="preserve">individuals of each genotype (A and B, both occurring at a 0.25 Mendelian frequency). Below </w:t>
      </w:r>
      <w:r w:rsidR="007C6BDA" w:rsidRPr="2C4C3353">
        <w:rPr>
          <w:rFonts w:ascii="Arial" w:hAnsi="Arial" w:cs="Arial"/>
          <w:sz w:val="22"/>
          <w:szCs w:val="22"/>
          <w:lang w:val="en-US"/>
        </w:rPr>
        <w:t>1</w:t>
      </w:r>
      <w:r w:rsidR="0089382C" w:rsidRPr="2C4C3353">
        <w:rPr>
          <w:rFonts w:ascii="Arial" w:hAnsi="Arial" w:cs="Arial"/>
          <w:sz w:val="22"/>
          <w:szCs w:val="22"/>
          <w:lang w:val="en-US"/>
        </w:rPr>
        <w:t xml:space="preserve">0 </w:t>
      </w:r>
      <w:proofErr w:type="gramStart"/>
      <w:r w:rsidR="0089382C" w:rsidRPr="2C4C3353">
        <w:rPr>
          <w:rFonts w:ascii="Arial" w:hAnsi="Arial" w:cs="Arial"/>
          <w:sz w:val="22"/>
          <w:szCs w:val="22"/>
          <w:lang w:val="en-US"/>
        </w:rPr>
        <w:t>animals</w:t>
      </w:r>
      <w:proofErr w:type="gramEnd"/>
      <w:r w:rsidR="0089382C" w:rsidRPr="2C4C3353">
        <w:rPr>
          <w:rFonts w:ascii="Arial" w:hAnsi="Arial" w:cs="Arial"/>
          <w:sz w:val="22"/>
          <w:szCs w:val="22"/>
          <w:lang w:val="en-US"/>
        </w:rPr>
        <w:t xml:space="preserve"> success is close to zero, beyond </w:t>
      </w:r>
      <w:r w:rsidR="007C6BDA" w:rsidRPr="2C4C3353">
        <w:rPr>
          <w:rFonts w:ascii="Arial" w:hAnsi="Arial" w:cs="Arial"/>
          <w:sz w:val="22"/>
          <w:szCs w:val="22"/>
          <w:lang w:val="en-US"/>
        </w:rPr>
        <w:t>3</w:t>
      </w:r>
      <w:r w:rsidR="0089382C" w:rsidRPr="2C4C3353">
        <w:rPr>
          <w:rFonts w:ascii="Arial" w:hAnsi="Arial" w:cs="Arial"/>
          <w:sz w:val="22"/>
          <w:szCs w:val="22"/>
          <w:lang w:val="en-US"/>
        </w:rPr>
        <w:t xml:space="preserve">0 animals no </w:t>
      </w:r>
      <w:r w:rsidR="00EE110B" w:rsidRPr="2C4C3353">
        <w:rPr>
          <w:rFonts w:ascii="Arial" w:hAnsi="Arial" w:cs="Arial"/>
          <w:sz w:val="22"/>
          <w:szCs w:val="22"/>
          <w:lang w:val="en-US"/>
        </w:rPr>
        <w:t xml:space="preserve">reasonable </w:t>
      </w:r>
      <w:r w:rsidR="0089382C" w:rsidRPr="2C4C3353">
        <w:rPr>
          <w:rFonts w:ascii="Arial" w:hAnsi="Arial" w:cs="Arial"/>
          <w:sz w:val="22"/>
          <w:szCs w:val="22"/>
          <w:lang w:val="en-US"/>
        </w:rPr>
        <w:t xml:space="preserve">gains in terms of success can be achieved. </w:t>
      </w:r>
      <w:r w:rsidR="00AE6966" w:rsidRPr="2C4C3353">
        <w:rPr>
          <w:rFonts w:ascii="Arial" w:hAnsi="Arial" w:cs="Arial"/>
          <w:sz w:val="22"/>
          <w:szCs w:val="22"/>
          <w:lang w:val="en-US"/>
        </w:rPr>
        <w:t xml:space="preserve">The red line indicates the number of pups required to obtain </w:t>
      </w:r>
      <w:r w:rsidR="007C6BDA" w:rsidRPr="2C4C3353">
        <w:rPr>
          <w:rFonts w:ascii="Arial" w:hAnsi="Arial" w:cs="Arial"/>
          <w:sz w:val="22"/>
          <w:szCs w:val="22"/>
          <w:lang w:val="en-US"/>
        </w:rPr>
        <w:t>3</w:t>
      </w:r>
      <w:r w:rsidR="00AE6966" w:rsidRPr="2C4C3353">
        <w:rPr>
          <w:rFonts w:ascii="Arial" w:hAnsi="Arial" w:cs="Arial"/>
          <w:sz w:val="22"/>
          <w:szCs w:val="22"/>
          <w:lang w:val="en-US"/>
        </w:rPr>
        <w:t xml:space="preserve"> animals of both required genotypes</w:t>
      </w:r>
      <w:r w:rsidR="00581FE2" w:rsidRPr="2C4C3353">
        <w:rPr>
          <w:rFonts w:ascii="Arial" w:hAnsi="Arial" w:cs="Arial"/>
          <w:sz w:val="22"/>
          <w:szCs w:val="22"/>
          <w:lang w:val="en-US"/>
        </w:rPr>
        <w:t xml:space="preserve"> with a 90% probability. </w:t>
      </w:r>
      <w:r w:rsidR="00DD708D" w:rsidRPr="2C4C3353">
        <w:rPr>
          <w:rFonts w:ascii="Arial" w:hAnsi="Arial" w:cs="Arial"/>
          <w:sz w:val="22"/>
          <w:szCs w:val="22"/>
          <w:lang w:val="en-US"/>
        </w:rPr>
        <w:t>Again, this information</w:t>
      </w:r>
      <w:r w:rsidR="00146124" w:rsidRPr="2C4C3353">
        <w:rPr>
          <w:rFonts w:ascii="Arial" w:hAnsi="Arial" w:cs="Arial"/>
          <w:sz w:val="22"/>
          <w:szCs w:val="22"/>
          <w:lang w:val="en-US"/>
        </w:rPr>
        <w:t xml:space="preserve"> can be used</w:t>
      </w:r>
      <w:r w:rsidR="00DD708D" w:rsidRPr="2C4C3353">
        <w:rPr>
          <w:rFonts w:ascii="Arial" w:hAnsi="Arial" w:cs="Arial"/>
          <w:sz w:val="22"/>
          <w:szCs w:val="22"/>
          <w:lang w:val="en-US"/>
        </w:rPr>
        <w:t xml:space="preserve"> to “power” </w:t>
      </w:r>
      <w:r w:rsidR="00146124" w:rsidRPr="2C4C3353">
        <w:rPr>
          <w:rFonts w:ascii="Arial" w:hAnsi="Arial" w:cs="Arial"/>
          <w:sz w:val="22"/>
          <w:szCs w:val="22"/>
          <w:lang w:val="en-US"/>
        </w:rPr>
        <w:t>the</w:t>
      </w:r>
      <w:r w:rsidR="00DD708D" w:rsidRPr="2C4C3353">
        <w:rPr>
          <w:rFonts w:ascii="Arial" w:hAnsi="Arial" w:cs="Arial"/>
          <w:sz w:val="22"/>
          <w:szCs w:val="22"/>
          <w:lang w:val="en-US"/>
        </w:rPr>
        <w:t xml:space="preserve"> </w:t>
      </w:r>
      <w:proofErr w:type="spellStart"/>
      <w:r w:rsidR="00DD708D" w:rsidRPr="2C4C3353">
        <w:rPr>
          <w:rFonts w:ascii="Arial" w:hAnsi="Arial" w:cs="Arial"/>
          <w:sz w:val="22"/>
          <w:szCs w:val="22"/>
          <w:lang w:val="en-US"/>
        </w:rPr>
        <w:t>breedings</w:t>
      </w:r>
      <w:proofErr w:type="spellEnd"/>
      <w:r w:rsidR="00DD708D" w:rsidRPr="2C4C3353">
        <w:rPr>
          <w:rFonts w:ascii="Arial" w:hAnsi="Arial" w:cs="Arial"/>
          <w:sz w:val="22"/>
          <w:szCs w:val="22"/>
          <w:lang w:val="en-US"/>
        </w:rPr>
        <w:t xml:space="preserve">: In Fig. 3B we show the required number of animals born for obtaining the target group size (identical group size for both genotypes) for 4 different Mendelian outcomes with a success probability of </w:t>
      </w:r>
      <w:r w:rsidR="00146124" w:rsidRPr="2C4C3353">
        <w:rPr>
          <w:rFonts w:ascii="Arial" w:hAnsi="Arial" w:cs="Arial"/>
          <w:sz w:val="22"/>
          <w:szCs w:val="22"/>
          <w:lang w:val="en-US"/>
        </w:rPr>
        <w:t>90%</w:t>
      </w:r>
      <w:r w:rsidR="00DD708D" w:rsidRPr="2C4C3353">
        <w:rPr>
          <w:rFonts w:ascii="Arial" w:hAnsi="Arial" w:cs="Arial"/>
          <w:sz w:val="22"/>
          <w:szCs w:val="22"/>
          <w:lang w:val="en-US"/>
        </w:rPr>
        <w:t xml:space="preserve"> in comparison to the direct requirements from a Mendelian calculation. </w:t>
      </w:r>
      <w:r w:rsidR="00EE110B" w:rsidRPr="2C4C3353">
        <w:rPr>
          <w:rFonts w:ascii="Arial" w:hAnsi="Arial" w:cs="Arial"/>
          <w:sz w:val="22"/>
          <w:szCs w:val="22"/>
          <w:lang w:val="en-US"/>
        </w:rPr>
        <w:t>T</w:t>
      </w:r>
      <w:r w:rsidR="00DD708D" w:rsidRPr="2C4C3353">
        <w:rPr>
          <w:rFonts w:ascii="Arial" w:hAnsi="Arial" w:cs="Arial"/>
          <w:sz w:val="22"/>
          <w:szCs w:val="22"/>
          <w:lang w:val="en-US"/>
        </w:rPr>
        <w:t xml:space="preserve">he fraction of additional animals that are required is </w:t>
      </w:r>
      <w:r w:rsidR="00EE110B" w:rsidRPr="2C4C3353">
        <w:rPr>
          <w:rFonts w:ascii="Arial" w:hAnsi="Arial" w:cs="Arial"/>
          <w:sz w:val="22"/>
          <w:szCs w:val="22"/>
          <w:lang w:val="en-US"/>
        </w:rPr>
        <w:t xml:space="preserve">considerably </w:t>
      </w:r>
      <w:r w:rsidR="00DD708D" w:rsidRPr="2C4C3353">
        <w:rPr>
          <w:rFonts w:ascii="Arial" w:hAnsi="Arial" w:cs="Arial"/>
          <w:sz w:val="22"/>
          <w:szCs w:val="22"/>
          <w:lang w:val="en-US"/>
        </w:rPr>
        <w:t xml:space="preserve">higher than for the single </w:t>
      </w:r>
      <w:proofErr w:type="spellStart"/>
      <w:r w:rsidR="00DD708D" w:rsidRPr="2C4C3353">
        <w:rPr>
          <w:rFonts w:ascii="Arial" w:hAnsi="Arial" w:cs="Arial"/>
          <w:sz w:val="22"/>
          <w:szCs w:val="22"/>
          <w:lang w:val="en-US"/>
        </w:rPr>
        <w:t>geno</w:t>
      </w:r>
      <w:r w:rsidR="78B28216" w:rsidRPr="2C4C3353">
        <w:rPr>
          <w:rFonts w:ascii="Arial" w:hAnsi="Arial" w:cs="Arial"/>
          <w:sz w:val="22"/>
          <w:szCs w:val="22"/>
          <w:lang w:val="en-US"/>
        </w:rPr>
        <w:t>co</w:t>
      </w:r>
      <w:r w:rsidR="00DD708D" w:rsidRPr="2C4C3353">
        <w:rPr>
          <w:rFonts w:ascii="Arial" w:hAnsi="Arial" w:cs="Arial"/>
          <w:sz w:val="22"/>
          <w:szCs w:val="22"/>
          <w:lang w:val="en-US"/>
        </w:rPr>
        <w:t>type</w:t>
      </w:r>
      <w:proofErr w:type="spellEnd"/>
      <w:r w:rsidR="00DD708D" w:rsidRPr="2C4C3353">
        <w:rPr>
          <w:rFonts w:ascii="Arial" w:hAnsi="Arial" w:cs="Arial"/>
          <w:sz w:val="22"/>
          <w:szCs w:val="22"/>
          <w:lang w:val="en-US"/>
        </w:rPr>
        <w:t xml:space="preserve"> case </w:t>
      </w:r>
      <w:r w:rsidR="00581FE2" w:rsidRPr="2C4C3353">
        <w:rPr>
          <w:rFonts w:ascii="Arial" w:hAnsi="Arial" w:cs="Arial"/>
          <w:sz w:val="22"/>
          <w:szCs w:val="22"/>
          <w:lang w:val="en-US"/>
        </w:rPr>
        <w:t xml:space="preserve">with 90% success probability </w:t>
      </w:r>
      <w:r w:rsidR="00DD708D" w:rsidRPr="2C4C3353">
        <w:rPr>
          <w:rFonts w:ascii="Arial" w:hAnsi="Arial" w:cs="Arial"/>
          <w:sz w:val="22"/>
          <w:szCs w:val="22"/>
          <w:lang w:val="en-US"/>
        </w:rPr>
        <w:t xml:space="preserve">(Fig. 2). </w:t>
      </w:r>
      <w:r w:rsidR="00C704C5" w:rsidRPr="2C4C3353">
        <w:rPr>
          <w:rFonts w:ascii="Arial" w:hAnsi="Arial" w:cs="Arial"/>
          <w:sz w:val="22"/>
          <w:szCs w:val="22"/>
          <w:lang w:val="en-US"/>
        </w:rPr>
        <w:t xml:space="preserve">The exact numbers of required animals </w:t>
      </w:r>
      <w:r w:rsidR="00C539B1" w:rsidRPr="2C4C3353">
        <w:rPr>
          <w:rFonts w:ascii="Arial" w:hAnsi="Arial" w:cs="Arial"/>
          <w:sz w:val="22"/>
          <w:szCs w:val="22"/>
          <w:lang w:val="en-US"/>
        </w:rPr>
        <w:t xml:space="preserve">for the 2-genotypes case </w:t>
      </w:r>
      <w:r w:rsidR="00C704C5" w:rsidRPr="2C4C3353">
        <w:rPr>
          <w:rFonts w:ascii="Arial" w:hAnsi="Arial" w:cs="Arial"/>
          <w:sz w:val="22"/>
          <w:szCs w:val="22"/>
          <w:lang w:val="en-US"/>
        </w:rPr>
        <w:t xml:space="preserve">are shown in table 2. </w:t>
      </w:r>
      <w:r w:rsidR="0089382C" w:rsidRPr="2C4C3353">
        <w:rPr>
          <w:rFonts w:ascii="Arial" w:hAnsi="Arial" w:cs="Arial"/>
          <w:sz w:val="22"/>
          <w:szCs w:val="22"/>
          <w:lang w:val="en-US"/>
        </w:rPr>
        <w:t>This</w:t>
      </w:r>
      <w:r w:rsidR="00C539B1" w:rsidRPr="2C4C3353">
        <w:rPr>
          <w:rFonts w:ascii="Arial" w:hAnsi="Arial" w:cs="Arial"/>
          <w:sz w:val="22"/>
          <w:szCs w:val="22"/>
          <w:lang w:val="en-US"/>
        </w:rPr>
        <w:t>,</w:t>
      </w:r>
      <w:r w:rsidR="0089382C" w:rsidRPr="2C4C3353">
        <w:rPr>
          <w:rFonts w:ascii="Arial" w:hAnsi="Arial" w:cs="Arial"/>
          <w:sz w:val="22"/>
          <w:szCs w:val="22"/>
          <w:lang w:val="en-US"/>
        </w:rPr>
        <w:t xml:space="preserve"> first</w:t>
      </w:r>
      <w:r w:rsidR="00C539B1" w:rsidRPr="2C4C3353">
        <w:rPr>
          <w:rFonts w:ascii="Arial" w:hAnsi="Arial" w:cs="Arial"/>
          <w:sz w:val="22"/>
          <w:szCs w:val="22"/>
          <w:lang w:val="en-US"/>
        </w:rPr>
        <w:t>,</w:t>
      </w:r>
      <w:r w:rsidR="0089382C" w:rsidRPr="2C4C3353">
        <w:rPr>
          <w:rFonts w:ascii="Arial" w:hAnsi="Arial" w:cs="Arial"/>
          <w:sz w:val="22"/>
          <w:szCs w:val="22"/>
          <w:lang w:val="en-US"/>
        </w:rPr>
        <w:t xml:space="preserve"> assessment was performed with both groups of identical size</w:t>
      </w:r>
      <w:r w:rsidR="00EE110B" w:rsidRPr="2C4C3353">
        <w:rPr>
          <w:rFonts w:ascii="Arial" w:hAnsi="Arial" w:cs="Arial"/>
          <w:sz w:val="22"/>
          <w:szCs w:val="22"/>
          <w:lang w:val="en-US"/>
        </w:rPr>
        <w:t xml:space="preserve"> and both required genotypes appearing with identical Mendelian frequencies</w:t>
      </w:r>
      <w:r w:rsidR="0089382C" w:rsidRPr="2C4C3353">
        <w:rPr>
          <w:rFonts w:ascii="Arial" w:hAnsi="Arial" w:cs="Arial"/>
          <w:sz w:val="22"/>
          <w:szCs w:val="22"/>
          <w:lang w:val="en-US"/>
        </w:rPr>
        <w:t xml:space="preserve">. </w:t>
      </w:r>
      <w:r w:rsidR="00EE110B" w:rsidRPr="2C4C3353">
        <w:rPr>
          <w:rFonts w:ascii="Arial" w:hAnsi="Arial" w:cs="Arial"/>
          <w:sz w:val="22"/>
          <w:szCs w:val="22"/>
          <w:lang w:val="en-US"/>
        </w:rPr>
        <w:t xml:space="preserve">For groups of identical or different sizes another graphical </w:t>
      </w:r>
      <w:proofErr w:type="spellStart"/>
      <w:r w:rsidR="7EB89127" w:rsidRPr="2C4C3353">
        <w:rPr>
          <w:rFonts w:ascii="Arial" w:hAnsi="Arial" w:cs="Arial"/>
          <w:sz w:val="22"/>
          <w:szCs w:val="22"/>
          <w:lang w:val="en-US"/>
        </w:rPr>
        <w:t>th</w:t>
      </w:r>
      <w:r w:rsidR="00EE110B" w:rsidRPr="2C4C3353">
        <w:rPr>
          <w:rFonts w:ascii="Arial" w:hAnsi="Arial" w:cs="Arial"/>
          <w:sz w:val="22"/>
          <w:szCs w:val="22"/>
          <w:lang w:val="en-US"/>
        </w:rPr>
        <w:t>approach</w:t>
      </w:r>
      <w:proofErr w:type="spellEnd"/>
      <w:r w:rsidR="00EE110B" w:rsidRPr="2C4C3353">
        <w:rPr>
          <w:rFonts w:ascii="Arial" w:hAnsi="Arial" w:cs="Arial"/>
          <w:sz w:val="22"/>
          <w:szCs w:val="22"/>
          <w:lang w:val="en-US"/>
        </w:rPr>
        <w:t xml:space="preserve"> has to be used: </w:t>
      </w:r>
      <w:r w:rsidR="0089382C" w:rsidRPr="2C4C3353">
        <w:rPr>
          <w:rFonts w:ascii="Arial" w:hAnsi="Arial" w:cs="Arial"/>
          <w:sz w:val="22"/>
          <w:szCs w:val="22"/>
          <w:lang w:val="en-US"/>
        </w:rPr>
        <w:t>Fig. 3</w:t>
      </w:r>
      <w:r w:rsidR="00517824" w:rsidRPr="2C4C3353">
        <w:rPr>
          <w:rFonts w:ascii="Arial" w:hAnsi="Arial" w:cs="Arial"/>
          <w:sz w:val="22"/>
          <w:szCs w:val="22"/>
          <w:lang w:val="en-US"/>
        </w:rPr>
        <w:t>C</w:t>
      </w:r>
      <w:r w:rsidR="0089382C" w:rsidRPr="2C4C3353">
        <w:rPr>
          <w:rFonts w:ascii="Arial" w:hAnsi="Arial" w:cs="Arial"/>
          <w:sz w:val="22"/>
          <w:szCs w:val="22"/>
          <w:lang w:val="en-US"/>
        </w:rPr>
        <w:t xml:space="preserve"> shows the correlation between the </w:t>
      </w:r>
      <w:r w:rsidR="00155423" w:rsidRPr="2C4C3353">
        <w:rPr>
          <w:rFonts w:ascii="Arial" w:hAnsi="Arial" w:cs="Arial"/>
          <w:sz w:val="22"/>
          <w:szCs w:val="22"/>
          <w:lang w:val="en-US"/>
        </w:rPr>
        <w:t xml:space="preserve">experimentally </w:t>
      </w:r>
      <w:r w:rsidR="0089382C" w:rsidRPr="2C4C3353">
        <w:rPr>
          <w:rFonts w:ascii="Arial" w:hAnsi="Arial" w:cs="Arial"/>
          <w:sz w:val="22"/>
          <w:szCs w:val="22"/>
          <w:lang w:val="en-US"/>
        </w:rPr>
        <w:t xml:space="preserve">required number </w:t>
      </w:r>
      <w:r w:rsidR="001C50DC" w:rsidRPr="2C4C3353">
        <w:rPr>
          <w:rFonts w:ascii="Arial" w:hAnsi="Arial" w:cs="Arial"/>
          <w:sz w:val="22"/>
          <w:szCs w:val="22"/>
          <w:lang w:val="en-US"/>
        </w:rPr>
        <w:t xml:space="preserve">of offspring </w:t>
      </w:r>
      <w:r w:rsidR="0089382C" w:rsidRPr="2C4C3353">
        <w:rPr>
          <w:rFonts w:ascii="Arial" w:hAnsi="Arial" w:cs="Arial"/>
          <w:sz w:val="22"/>
          <w:szCs w:val="22"/>
          <w:lang w:val="en-US"/>
        </w:rPr>
        <w:t xml:space="preserve">of two genotypes </w:t>
      </w:r>
      <w:r w:rsidR="0089382C" w:rsidRPr="2C4C3353">
        <w:rPr>
          <w:rFonts w:ascii="Arial" w:hAnsi="Arial" w:cs="Arial"/>
          <w:sz w:val="22"/>
          <w:szCs w:val="22"/>
          <w:lang w:val="en-US"/>
        </w:rPr>
        <w:lastRenderedPageBreak/>
        <w:t xml:space="preserve">appearing with the Mendelian frequency of 0.25 </w:t>
      </w:r>
      <w:r w:rsidR="00155423" w:rsidRPr="2C4C3353">
        <w:rPr>
          <w:rFonts w:ascii="Arial" w:hAnsi="Arial" w:cs="Arial"/>
          <w:sz w:val="22"/>
          <w:szCs w:val="22"/>
          <w:lang w:val="en-US"/>
        </w:rPr>
        <w:t>(x- and y-axis) and the number of animals necessary to be born for</w:t>
      </w:r>
      <w:r w:rsidR="0089382C" w:rsidRPr="2C4C3353">
        <w:rPr>
          <w:rFonts w:ascii="Arial" w:hAnsi="Arial" w:cs="Arial"/>
          <w:sz w:val="22"/>
          <w:szCs w:val="22"/>
          <w:lang w:val="en-US"/>
        </w:rPr>
        <w:t xml:space="preserve"> a success probability of 0.</w:t>
      </w:r>
      <w:r w:rsidR="00EE110B" w:rsidRPr="2C4C3353">
        <w:rPr>
          <w:rFonts w:ascii="Arial" w:hAnsi="Arial" w:cs="Arial"/>
          <w:sz w:val="22"/>
          <w:szCs w:val="22"/>
          <w:lang w:val="en-US"/>
        </w:rPr>
        <w:t>9</w:t>
      </w:r>
      <w:r w:rsidR="00155423" w:rsidRPr="2C4C3353">
        <w:rPr>
          <w:rFonts w:ascii="Arial" w:hAnsi="Arial" w:cs="Arial"/>
          <w:sz w:val="22"/>
          <w:szCs w:val="22"/>
          <w:lang w:val="en-US"/>
        </w:rPr>
        <w:t xml:space="preserve"> (the isolines)</w:t>
      </w:r>
      <w:r w:rsidR="0089382C" w:rsidRPr="2C4C3353">
        <w:rPr>
          <w:rFonts w:ascii="Arial" w:hAnsi="Arial" w:cs="Arial"/>
          <w:sz w:val="22"/>
          <w:szCs w:val="22"/>
          <w:lang w:val="en-US"/>
        </w:rPr>
        <w:t xml:space="preserve">. </w:t>
      </w:r>
      <w:r w:rsidR="00517824" w:rsidRPr="2C4C3353">
        <w:rPr>
          <w:rFonts w:ascii="Arial" w:hAnsi="Arial" w:cs="Arial"/>
          <w:sz w:val="22"/>
          <w:szCs w:val="22"/>
          <w:lang w:val="en-US"/>
        </w:rPr>
        <w:t xml:space="preserve">Here also the required number of offspring can be obtained for situations in which the group sizes are unequal. </w:t>
      </w:r>
      <w:r w:rsidR="00581FE2" w:rsidRPr="2C4C3353">
        <w:rPr>
          <w:rFonts w:ascii="Arial" w:hAnsi="Arial" w:cs="Arial"/>
          <w:sz w:val="22"/>
          <w:szCs w:val="22"/>
          <w:lang w:val="en-US"/>
        </w:rPr>
        <w:t>The same predictions can be generated when the required genotypes have different Mendelian frequencies, as shown in Fig. 3D for Mendelian frequencies of 0.5 and 0.25.</w:t>
      </w:r>
    </w:p>
    <w:p w14:paraId="4AAD09DF" w14:textId="01758FA0" w:rsidR="008F5740" w:rsidRDefault="005469DD" w:rsidP="0006036B">
      <w:pPr>
        <w:pStyle w:val="Heading2"/>
        <w:rPr>
          <w:lang w:val="en-US"/>
        </w:rPr>
      </w:pPr>
      <w:ins w:id="52" w:author="Thorsten Buch" w:date="2020-11-03T18:40:00Z">
        <w:r>
          <w:rPr>
            <w:lang w:val="en-US"/>
          </w:rPr>
          <w:t>Considering</w:t>
        </w:r>
        <w:r w:rsidR="00B213EF">
          <w:rPr>
            <w:lang w:val="en-US"/>
          </w:rPr>
          <w:t xml:space="preserve"> </w:t>
        </w:r>
      </w:ins>
      <w:del w:id="53" w:author="Thorsten Buch" w:date="2020-11-03T18:40:00Z">
        <w:r w:rsidR="00F517BA" w:rsidDel="00B213EF">
          <w:rPr>
            <w:lang w:val="en-US"/>
          </w:rPr>
          <w:delText xml:space="preserve">Fertility </w:delText>
        </w:r>
      </w:del>
      <w:ins w:id="54" w:author="Thorsten Buch" w:date="2020-11-03T18:40:00Z">
        <w:r w:rsidR="00B213EF">
          <w:rPr>
            <w:lang w:val="en-US"/>
          </w:rPr>
          <w:t>f</w:t>
        </w:r>
        <w:r w:rsidR="00B213EF">
          <w:rPr>
            <w:lang w:val="en-US"/>
          </w:rPr>
          <w:t xml:space="preserve">ertility </w:t>
        </w:r>
      </w:ins>
      <w:r w:rsidR="00F517BA">
        <w:rPr>
          <w:lang w:val="en-US"/>
        </w:rPr>
        <w:t xml:space="preserve">and </w:t>
      </w:r>
      <w:r w:rsidR="0006036B">
        <w:rPr>
          <w:lang w:val="en-US"/>
        </w:rPr>
        <w:t>l</w:t>
      </w:r>
      <w:r w:rsidR="00137804">
        <w:rPr>
          <w:lang w:val="en-US"/>
        </w:rPr>
        <w:t>itter size</w:t>
      </w:r>
      <w:r w:rsidR="00F517BA">
        <w:rPr>
          <w:lang w:val="en-US"/>
        </w:rPr>
        <w:t xml:space="preserve"> </w:t>
      </w:r>
      <w:del w:id="55" w:author="Thorsten Buch" w:date="2020-11-03T18:40:00Z">
        <w:r w:rsidR="00F517BA" w:rsidDel="005469DD">
          <w:rPr>
            <w:lang w:val="en-US"/>
          </w:rPr>
          <w:delText xml:space="preserve">have be considered </w:delText>
        </w:r>
      </w:del>
      <w:r w:rsidR="00F517BA">
        <w:rPr>
          <w:lang w:val="en-US"/>
        </w:rPr>
        <w:t xml:space="preserve">for </w:t>
      </w:r>
      <w:r w:rsidR="0006036B">
        <w:rPr>
          <w:lang w:val="en-US"/>
        </w:rPr>
        <w:t>breeding size planning</w:t>
      </w:r>
    </w:p>
    <w:p w14:paraId="2329F3FF" w14:textId="70E8AC8F" w:rsidR="00F517BA" w:rsidRDefault="00067810" w:rsidP="00341542">
      <w:pPr>
        <w:spacing w:line="360" w:lineRule="auto"/>
        <w:jc w:val="both"/>
        <w:rPr>
          <w:rFonts w:ascii="Arial" w:hAnsi="Arial" w:cs="Arial"/>
          <w:sz w:val="22"/>
          <w:szCs w:val="22"/>
          <w:lang w:val="en-US"/>
        </w:rPr>
      </w:pPr>
      <w:r>
        <w:rPr>
          <w:rFonts w:ascii="Arial" w:hAnsi="Arial" w:cs="Arial"/>
          <w:sz w:val="22"/>
          <w:szCs w:val="22"/>
          <w:highlight w:val="lightGray"/>
          <w:lang w:val="en-GB"/>
        </w:rPr>
        <w:t xml:space="preserve">Average </w:t>
      </w:r>
      <w:del w:id="56" w:author="Thorsten Buch" w:date="2020-10-31T21:31:00Z">
        <w:r w:rsidR="003D25C3" w:rsidRPr="2C4C3353" w:rsidDel="00067810">
          <w:rPr>
            <w:rFonts w:ascii="Arial" w:hAnsi="Arial" w:cs="Arial"/>
            <w:sz w:val="22"/>
            <w:szCs w:val="22"/>
            <w:highlight w:val="lightGray"/>
            <w:lang w:val="en-GB"/>
          </w:rPr>
          <w:delText>Litter</w:delText>
        </w:r>
        <w:r w:rsidR="00285A4E" w:rsidRPr="2C4C3353" w:rsidDel="00067810">
          <w:rPr>
            <w:rFonts w:ascii="Arial" w:hAnsi="Arial" w:cs="Arial"/>
            <w:sz w:val="22"/>
            <w:szCs w:val="22"/>
            <w:highlight w:val="lightGray"/>
            <w:lang w:val="en-GB"/>
          </w:rPr>
          <w:delText xml:space="preserve"> </w:delText>
        </w:r>
      </w:del>
      <w:ins w:id="57" w:author="Thorsten Buch" w:date="2020-10-31T21:31:00Z">
        <w:r>
          <w:rPr>
            <w:rFonts w:ascii="Arial" w:hAnsi="Arial" w:cs="Arial"/>
            <w:sz w:val="22"/>
            <w:szCs w:val="22"/>
            <w:highlight w:val="lightGray"/>
            <w:lang w:val="en-GB"/>
          </w:rPr>
          <w:t>l</w:t>
        </w:r>
        <w:r w:rsidRPr="2C4C3353">
          <w:rPr>
            <w:rFonts w:ascii="Arial" w:hAnsi="Arial" w:cs="Arial"/>
            <w:sz w:val="22"/>
            <w:szCs w:val="22"/>
            <w:highlight w:val="lightGray"/>
            <w:lang w:val="en-GB"/>
          </w:rPr>
          <w:t xml:space="preserve">itter </w:t>
        </w:r>
      </w:ins>
      <w:r w:rsidR="003D25C3" w:rsidRPr="2C4C3353">
        <w:rPr>
          <w:rFonts w:ascii="Arial" w:hAnsi="Arial" w:cs="Arial"/>
          <w:sz w:val="22"/>
          <w:szCs w:val="22"/>
          <w:highlight w:val="lightGray"/>
          <w:lang w:val="en-GB"/>
        </w:rPr>
        <w:t>size</w:t>
      </w:r>
      <w:r w:rsidR="00D51529" w:rsidRPr="2C4C3353">
        <w:rPr>
          <w:rFonts w:ascii="Arial" w:hAnsi="Arial" w:cs="Arial"/>
          <w:sz w:val="22"/>
          <w:szCs w:val="22"/>
          <w:lang w:val="en-GB"/>
        </w:rPr>
        <w:t xml:space="preserve"> </w:t>
      </w:r>
      <w:ins w:id="58" w:author="Thorsten Buch" w:date="2020-10-31T21:32:00Z">
        <w:r w:rsidR="00E364E7">
          <w:rPr>
            <w:rFonts w:ascii="Arial" w:hAnsi="Arial" w:cs="Arial"/>
            <w:sz w:val="22"/>
            <w:szCs w:val="22"/>
            <w:lang w:val="en-GB"/>
          </w:rPr>
          <w:t xml:space="preserve">and fertility </w:t>
        </w:r>
      </w:ins>
      <w:r w:rsidR="00D51529" w:rsidRPr="2C4C3353">
        <w:rPr>
          <w:rFonts w:ascii="Arial" w:hAnsi="Arial" w:cs="Arial"/>
          <w:sz w:val="22"/>
          <w:szCs w:val="22"/>
          <w:lang w:val="en-GB"/>
        </w:rPr>
        <w:t>of a particular strain or line</w:t>
      </w:r>
      <w:r w:rsidR="003D25C3" w:rsidRPr="2C4C3353">
        <w:rPr>
          <w:rFonts w:ascii="Arial" w:hAnsi="Arial" w:cs="Arial"/>
          <w:sz w:val="22"/>
          <w:szCs w:val="22"/>
          <w:lang w:val="en-GB"/>
        </w:rPr>
        <w:t xml:space="preserve"> </w:t>
      </w:r>
      <w:del w:id="59" w:author="Thorsten Buch" w:date="2020-10-31T21:32:00Z">
        <w:r w:rsidR="003D25C3" w:rsidRPr="2C4C3353" w:rsidDel="00E364E7">
          <w:rPr>
            <w:rFonts w:ascii="Arial" w:hAnsi="Arial" w:cs="Arial"/>
            <w:sz w:val="22"/>
            <w:szCs w:val="22"/>
            <w:lang w:val="en-GB"/>
          </w:rPr>
          <w:delText xml:space="preserve">is </w:delText>
        </w:r>
      </w:del>
      <w:ins w:id="60" w:author="Thorsten Buch" w:date="2020-10-31T21:32:00Z">
        <w:r w:rsidR="00E364E7">
          <w:rPr>
            <w:rFonts w:ascii="Arial" w:hAnsi="Arial" w:cs="Arial"/>
            <w:sz w:val="22"/>
            <w:szCs w:val="22"/>
            <w:lang w:val="en-GB"/>
          </w:rPr>
          <w:t>are</w:t>
        </w:r>
        <w:r w:rsidR="00E364E7" w:rsidRPr="2C4C3353">
          <w:rPr>
            <w:rFonts w:ascii="Arial" w:hAnsi="Arial" w:cs="Arial"/>
            <w:sz w:val="22"/>
            <w:szCs w:val="22"/>
            <w:lang w:val="en-GB"/>
          </w:rPr>
          <w:t xml:space="preserve"> </w:t>
        </w:r>
      </w:ins>
      <w:del w:id="61" w:author="Thorsten Buch" w:date="2020-10-31T21:32:00Z">
        <w:r w:rsidR="003D25C3" w:rsidRPr="2C4C3353" w:rsidDel="00E364E7">
          <w:rPr>
            <w:rFonts w:ascii="Arial" w:hAnsi="Arial" w:cs="Arial"/>
            <w:sz w:val="22"/>
            <w:szCs w:val="22"/>
            <w:lang w:val="en-GB"/>
          </w:rPr>
          <w:delText>an</w:delText>
        </w:r>
        <w:r w:rsidR="00784032" w:rsidRPr="2C4C3353" w:rsidDel="00E364E7">
          <w:rPr>
            <w:rFonts w:ascii="Arial" w:hAnsi="Arial" w:cs="Arial"/>
            <w:sz w:val="22"/>
            <w:szCs w:val="22"/>
            <w:lang w:val="en-GB"/>
          </w:rPr>
          <w:delText>other</w:delText>
        </w:r>
        <w:r w:rsidR="003D25C3" w:rsidRPr="2C4C3353" w:rsidDel="00E364E7">
          <w:rPr>
            <w:rFonts w:ascii="Arial" w:hAnsi="Arial" w:cs="Arial"/>
            <w:sz w:val="22"/>
            <w:szCs w:val="22"/>
            <w:lang w:val="en-GB"/>
          </w:rPr>
          <w:delText xml:space="preserve"> </w:delText>
        </w:r>
      </w:del>
      <w:ins w:id="62" w:author="Thorsten Buch" w:date="2020-10-31T21:32:00Z">
        <w:r w:rsidR="00E364E7">
          <w:rPr>
            <w:rFonts w:ascii="Arial" w:hAnsi="Arial" w:cs="Arial"/>
            <w:sz w:val="22"/>
            <w:szCs w:val="22"/>
            <w:lang w:val="en-GB"/>
          </w:rPr>
          <w:t>additional necessary</w:t>
        </w:r>
        <w:r w:rsidR="00E364E7" w:rsidRPr="2C4C3353">
          <w:rPr>
            <w:rFonts w:ascii="Arial" w:hAnsi="Arial" w:cs="Arial"/>
            <w:sz w:val="22"/>
            <w:szCs w:val="22"/>
            <w:lang w:val="en-GB"/>
          </w:rPr>
          <w:t xml:space="preserve"> </w:t>
        </w:r>
      </w:ins>
      <w:del w:id="63" w:author="Thorsten Buch" w:date="2020-10-31T21:32:00Z">
        <w:r w:rsidR="003D25C3" w:rsidRPr="2C4C3353" w:rsidDel="00E364E7">
          <w:rPr>
            <w:rFonts w:ascii="Arial" w:hAnsi="Arial" w:cs="Arial"/>
            <w:sz w:val="22"/>
            <w:szCs w:val="22"/>
            <w:lang w:val="en-GB"/>
          </w:rPr>
          <w:delText xml:space="preserve">important </w:delText>
        </w:r>
      </w:del>
      <w:r w:rsidR="003D25C3" w:rsidRPr="2C4C3353">
        <w:rPr>
          <w:rFonts w:ascii="Arial" w:hAnsi="Arial" w:cs="Arial"/>
          <w:sz w:val="22"/>
          <w:szCs w:val="22"/>
          <w:lang w:val="en-GB"/>
        </w:rPr>
        <w:t>parameter</w:t>
      </w:r>
      <w:ins w:id="64" w:author="Thorsten Buch" w:date="2020-10-31T21:32:00Z">
        <w:r w:rsidR="00E364E7">
          <w:rPr>
            <w:rFonts w:ascii="Arial" w:hAnsi="Arial" w:cs="Arial"/>
            <w:sz w:val="22"/>
            <w:szCs w:val="22"/>
            <w:lang w:val="en-GB"/>
          </w:rPr>
          <w:t>s</w:t>
        </w:r>
      </w:ins>
      <w:r w:rsidR="003D25C3" w:rsidRPr="2C4C3353">
        <w:rPr>
          <w:rFonts w:ascii="Arial" w:hAnsi="Arial" w:cs="Arial"/>
          <w:sz w:val="22"/>
          <w:szCs w:val="22"/>
          <w:lang w:val="en-GB"/>
        </w:rPr>
        <w:t xml:space="preserve"> </w:t>
      </w:r>
      <w:del w:id="65" w:author="Thorsten Buch" w:date="2020-10-31T21:32:00Z">
        <w:r w:rsidR="003D25C3" w:rsidRPr="2C4C3353" w:rsidDel="00E66AFA">
          <w:rPr>
            <w:rFonts w:ascii="Arial" w:hAnsi="Arial" w:cs="Arial"/>
            <w:sz w:val="22"/>
            <w:szCs w:val="22"/>
            <w:lang w:val="en-GB"/>
          </w:rPr>
          <w:delText>in planning</w:delText>
        </w:r>
      </w:del>
      <w:ins w:id="66" w:author="Thorsten Buch" w:date="2020-10-31T21:32:00Z">
        <w:r w:rsidR="00E66AFA">
          <w:rPr>
            <w:rFonts w:ascii="Arial" w:hAnsi="Arial" w:cs="Arial"/>
            <w:sz w:val="22"/>
            <w:szCs w:val="22"/>
            <w:lang w:val="en-GB"/>
          </w:rPr>
          <w:t>for calculating</w:t>
        </w:r>
      </w:ins>
      <w:r w:rsidR="003D25C3" w:rsidRPr="2C4C3353">
        <w:rPr>
          <w:rFonts w:ascii="Arial" w:hAnsi="Arial" w:cs="Arial"/>
          <w:sz w:val="22"/>
          <w:szCs w:val="22"/>
          <w:lang w:val="en-GB"/>
        </w:rPr>
        <w:t xml:space="preserve"> </w:t>
      </w:r>
      <w:del w:id="67" w:author="Thorsten Buch" w:date="2020-10-31T21:32:00Z">
        <w:r w:rsidR="003D25C3" w:rsidRPr="2C4C3353" w:rsidDel="00E66AFA">
          <w:rPr>
            <w:rFonts w:ascii="Arial" w:hAnsi="Arial" w:cs="Arial"/>
            <w:sz w:val="22"/>
            <w:szCs w:val="22"/>
            <w:lang w:val="en-GB"/>
          </w:rPr>
          <w:delText xml:space="preserve">of </w:delText>
        </w:r>
      </w:del>
      <w:r w:rsidR="003D25C3" w:rsidRPr="2C4C3353">
        <w:rPr>
          <w:rFonts w:ascii="Arial" w:hAnsi="Arial" w:cs="Arial"/>
          <w:sz w:val="22"/>
          <w:szCs w:val="22"/>
          <w:lang w:val="en-GB"/>
        </w:rPr>
        <w:t xml:space="preserve">the required number of </w:t>
      </w:r>
      <w:proofErr w:type="spellStart"/>
      <w:r w:rsidR="003D25C3" w:rsidRPr="2C4C3353">
        <w:rPr>
          <w:rFonts w:ascii="Arial" w:hAnsi="Arial" w:cs="Arial"/>
          <w:sz w:val="22"/>
          <w:szCs w:val="22"/>
          <w:lang w:val="en-GB"/>
        </w:rPr>
        <w:t>breedings</w:t>
      </w:r>
      <w:proofErr w:type="spellEnd"/>
      <w:r w:rsidR="00D51529" w:rsidRPr="2C4C3353">
        <w:rPr>
          <w:rFonts w:ascii="Arial" w:hAnsi="Arial" w:cs="Arial"/>
          <w:sz w:val="22"/>
          <w:szCs w:val="22"/>
          <w:lang w:val="en-GB"/>
        </w:rPr>
        <w:t xml:space="preserve"> to fulfil the deman</w:t>
      </w:r>
      <w:r w:rsidR="00784032" w:rsidRPr="2C4C3353">
        <w:rPr>
          <w:rFonts w:ascii="Arial" w:hAnsi="Arial" w:cs="Arial"/>
          <w:sz w:val="22"/>
          <w:szCs w:val="22"/>
          <w:lang w:val="en-GB"/>
        </w:rPr>
        <w:t>d</w:t>
      </w:r>
      <w:r w:rsidR="00D51529" w:rsidRPr="2C4C3353">
        <w:rPr>
          <w:rFonts w:ascii="Arial" w:hAnsi="Arial" w:cs="Arial"/>
          <w:sz w:val="22"/>
          <w:szCs w:val="22"/>
          <w:lang w:val="en-GB"/>
        </w:rPr>
        <w:t xml:space="preserve"> of a planned experiment</w:t>
      </w:r>
      <w:r w:rsidR="003D25C3" w:rsidRPr="2C4C3353">
        <w:rPr>
          <w:rFonts w:ascii="Arial" w:hAnsi="Arial" w:cs="Arial"/>
          <w:sz w:val="22"/>
          <w:szCs w:val="22"/>
          <w:lang w:val="en-GB"/>
        </w:rPr>
        <w:t xml:space="preserve">. </w:t>
      </w:r>
      <w:r w:rsidR="00486118" w:rsidRPr="2C4C3353">
        <w:rPr>
          <w:rFonts w:ascii="Arial" w:hAnsi="Arial" w:cs="Arial"/>
          <w:sz w:val="22"/>
          <w:szCs w:val="22"/>
          <w:lang w:val="en-GB"/>
        </w:rPr>
        <w:t xml:space="preserve">Fertility reflects the litter size parameter with the value zero for a particular </w:t>
      </w:r>
      <w:r w:rsidR="00D51529" w:rsidRPr="2C4C3353">
        <w:rPr>
          <w:rFonts w:ascii="Arial" w:hAnsi="Arial" w:cs="Arial"/>
          <w:sz w:val="22"/>
          <w:szCs w:val="22"/>
          <w:lang w:val="en-GB"/>
        </w:rPr>
        <w:t xml:space="preserve">strain and line. </w:t>
      </w:r>
      <w:r w:rsidR="00285A4E" w:rsidRPr="2C4C3353">
        <w:rPr>
          <w:rFonts w:ascii="Arial" w:hAnsi="Arial" w:cs="Arial"/>
          <w:sz w:val="22"/>
          <w:szCs w:val="22"/>
          <w:lang w:val="en-GB"/>
        </w:rPr>
        <w:t xml:space="preserve">We analysed fertility and litter size for </w:t>
      </w:r>
      <w:r w:rsidR="00285A4E" w:rsidRPr="000A582A">
        <w:rPr>
          <w:rFonts w:ascii="Arial" w:hAnsi="Arial" w:cs="Arial"/>
          <w:sz w:val="22"/>
          <w:szCs w:val="22"/>
          <w:highlight w:val="yellow"/>
          <w:lang w:val="en-GB"/>
          <w:rPrChange w:id="68" w:author="Thorsten Buch" w:date="2020-11-03T18:43:00Z">
            <w:rPr>
              <w:rFonts w:ascii="Arial" w:hAnsi="Arial" w:cs="Arial"/>
              <w:sz w:val="22"/>
              <w:szCs w:val="22"/>
              <w:lang w:val="en-GB"/>
            </w:rPr>
          </w:rPrChange>
        </w:rPr>
        <w:t>x</w:t>
      </w:r>
      <w:r w:rsidR="00285A4E" w:rsidRPr="2C4C3353">
        <w:rPr>
          <w:rFonts w:ascii="Arial" w:hAnsi="Arial" w:cs="Arial"/>
          <w:sz w:val="22"/>
          <w:szCs w:val="22"/>
          <w:lang w:val="en-GB"/>
        </w:rPr>
        <w:t xml:space="preserve"> mouse strains</w:t>
      </w:r>
      <w:r w:rsidR="006E3610" w:rsidRPr="2C4C3353">
        <w:rPr>
          <w:rFonts w:ascii="Arial" w:hAnsi="Arial" w:cs="Arial"/>
          <w:sz w:val="22"/>
          <w:szCs w:val="22"/>
          <w:lang w:val="en-GB"/>
        </w:rPr>
        <w:t xml:space="preserve"> at the Laboratory </w:t>
      </w:r>
      <w:r w:rsidR="008C627D" w:rsidRPr="2C4C3353">
        <w:rPr>
          <w:rFonts w:ascii="Arial" w:hAnsi="Arial" w:cs="Arial"/>
          <w:sz w:val="22"/>
          <w:szCs w:val="22"/>
          <w:lang w:val="en-GB"/>
        </w:rPr>
        <w:t>A</w:t>
      </w:r>
      <w:r w:rsidR="006E3610" w:rsidRPr="2C4C3353">
        <w:rPr>
          <w:rFonts w:ascii="Arial" w:hAnsi="Arial" w:cs="Arial"/>
          <w:sz w:val="22"/>
          <w:szCs w:val="22"/>
          <w:lang w:val="en-GB"/>
        </w:rPr>
        <w:t xml:space="preserve">nimal Service </w:t>
      </w:r>
      <w:proofErr w:type="spellStart"/>
      <w:r w:rsidR="006E3610" w:rsidRPr="2C4C3353">
        <w:rPr>
          <w:rFonts w:ascii="Arial" w:hAnsi="Arial" w:cs="Arial"/>
          <w:sz w:val="22"/>
          <w:szCs w:val="22"/>
          <w:lang w:val="en-GB"/>
        </w:rPr>
        <w:t>Center</w:t>
      </w:r>
      <w:proofErr w:type="spellEnd"/>
      <w:r w:rsidR="006E3610" w:rsidRPr="2C4C3353">
        <w:rPr>
          <w:rFonts w:ascii="Arial" w:hAnsi="Arial" w:cs="Arial"/>
          <w:sz w:val="22"/>
          <w:szCs w:val="22"/>
          <w:lang w:val="en-GB"/>
        </w:rPr>
        <w:t xml:space="preserve"> of the University of Zurich</w:t>
      </w:r>
      <w:r w:rsidR="008C627D" w:rsidRPr="2C4C3353">
        <w:rPr>
          <w:rFonts w:ascii="Arial" w:hAnsi="Arial" w:cs="Arial"/>
          <w:sz w:val="22"/>
          <w:szCs w:val="22"/>
          <w:lang w:val="en-GB"/>
        </w:rPr>
        <w:t xml:space="preserve"> (Table </w:t>
      </w:r>
      <w:r w:rsidR="008C627D" w:rsidRPr="000A582A">
        <w:rPr>
          <w:rFonts w:ascii="Arial" w:hAnsi="Arial" w:cs="Arial"/>
          <w:sz w:val="22"/>
          <w:szCs w:val="22"/>
          <w:highlight w:val="yellow"/>
          <w:lang w:val="en-GB"/>
          <w:rPrChange w:id="69" w:author="Thorsten Buch" w:date="2020-11-03T18:43:00Z">
            <w:rPr>
              <w:rFonts w:ascii="Arial" w:hAnsi="Arial" w:cs="Arial"/>
              <w:sz w:val="22"/>
              <w:szCs w:val="22"/>
              <w:lang w:val="en-GB"/>
            </w:rPr>
          </w:rPrChange>
        </w:rPr>
        <w:t>X)</w:t>
      </w:r>
      <w:r w:rsidR="009D6EDC" w:rsidRPr="2C4C3353">
        <w:rPr>
          <w:rFonts w:ascii="Arial" w:hAnsi="Arial" w:cs="Arial"/>
          <w:sz w:val="22"/>
          <w:szCs w:val="22"/>
          <w:lang w:val="en-GB"/>
        </w:rPr>
        <w:t>. The range of fertility was</w:t>
      </w:r>
      <w:r w:rsidR="00866C7C" w:rsidRPr="2C4C3353">
        <w:rPr>
          <w:rFonts w:ascii="Arial" w:hAnsi="Arial" w:cs="Arial"/>
          <w:sz w:val="22"/>
          <w:szCs w:val="22"/>
          <w:lang w:val="en-GB"/>
        </w:rPr>
        <w:t xml:space="preserve"> found </w:t>
      </w:r>
      <w:r w:rsidR="00792D63" w:rsidRPr="2C4C3353">
        <w:rPr>
          <w:rFonts w:ascii="Arial" w:hAnsi="Arial" w:cs="Arial"/>
          <w:sz w:val="22"/>
          <w:szCs w:val="22"/>
          <w:lang w:val="en-GB"/>
        </w:rPr>
        <w:t>to extend</w:t>
      </w:r>
      <w:r w:rsidR="009D6EDC" w:rsidRPr="2C4C3353">
        <w:rPr>
          <w:rFonts w:ascii="Arial" w:hAnsi="Arial" w:cs="Arial"/>
          <w:sz w:val="22"/>
          <w:szCs w:val="22"/>
          <w:lang w:val="en-GB"/>
        </w:rPr>
        <w:t xml:space="preserve"> from </w:t>
      </w:r>
      <w:r w:rsidR="009D6EDC" w:rsidRPr="000A582A">
        <w:rPr>
          <w:rFonts w:ascii="Arial" w:hAnsi="Arial" w:cs="Arial"/>
          <w:sz w:val="22"/>
          <w:szCs w:val="22"/>
          <w:highlight w:val="yellow"/>
          <w:lang w:val="en-GB"/>
          <w:rPrChange w:id="70" w:author="Thorsten Buch" w:date="2020-11-03T18:43:00Z">
            <w:rPr>
              <w:rFonts w:ascii="Arial" w:hAnsi="Arial" w:cs="Arial"/>
              <w:sz w:val="22"/>
              <w:szCs w:val="22"/>
              <w:lang w:val="en-GB"/>
            </w:rPr>
          </w:rPrChange>
        </w:rPr>
        <w:t>X</w:t>
      </w:r>
      <w:r w:rsidR="009D6EDC" w:rsidRPr="2C4C3353">
        <w:rPr>
          <w:rFonts w:ascii="Arial" w:hAnsi="Arial" w:cs="Arial"/>
          <w:sz w:val="22"/>
          <w:szCs w:val="22"/>
          <w:lang w:val="en-GB"/>
        </w:rPr>
        <w:t xml:space="preserve"> to </w:t>
      </w:r>
      <w:r w:rsidR="009D6EDC" w:rsidRPr="000A582A">
        <w:rPr>
          <w:rFonts w:ascii="Arial" w:hAnsi="Arial" w:cs="Arial"/>
          <w:sz w:val="22"/>
          <w:szCs w:val="22"/>
          <w:highlight w:val="yellow"/>
          <w:lang w:val="en-GB"/>
          <w:rPrChange w:id="71" w:author="Thorsten Buch" w:date="2020-11-03T18:43:00Z">
            <w:rPr>
              <w:rFonts w:ascii="Arial" w:hAnsi="Arial" w:cs="Arial"/>
              <w:sz w:val="22"/>
              <w:szCs w:val="22"/>
              <w:lang w:val="en-GB"/>
            </w:rPr>
          </w:rPrChange>
        </w:rPr>
        <w:t>y</w:t>
      </w:r>
      <w:r w:rsidR="009D6EDC" w:rsidRPr="2C4C3353">
        <w:rPr>
          <w:rFonts w:ascii="Arial" w:hAnsi="Arial" w:cs="Arial"/>
          <w:sz w:val="22"/>
          <w:szCs w:val="22"/>
          <w:lang w:val="en-GB"/>
        </w:rPr>
        <w:t xml:space="preserve"> </w:t>
      </w:r>
      <w:del w:id="72" w:author="Thorsten Buch" w:date="2020-11-03T18:46:00Z">
        <w:r w:rsidR="009D6EDC" w:rsidRPr="2C4C3353" w:rsidDel="003502B0">
          <w:rPr>
            <w:rFonts w:ascii="Arial" w:hAnsi="Arial" w:cs="Arial"/>
            <w:sz w:val="22"/>
            <w:szCs w:val="22"/>
            <w:lang w:val="en-GB"/>
          </w:rPr>
          <w:delText xml:space="preserve">and </w:delText>
        </w:r>
        <w:r w:rsidR="00A0707A" w:rsidRPr="2C4C3353" w:rsidDel="003502B0">
          <w:rPr>
            <w:rFonts w:ascii="Arial" w:hAnsi="Arial" w:cs="Arial"/>
            <w:sz w:val="22"/>
            <w:szCs w:val="22"/>
            <w:lang w:val="en-GB"/>
          </w:rPr>
          <w:delText xml:space="preserve">litter size was </w:delText>
        </w:r>
        <w:r w:rsidR="00792D63" w:rsidRPr="2C4C3353" w:rsidDel="003502B0">
          <w:rPr>
            <w:rFonts w:ascii="Arial" w:hAnsi="Arial" w:cs="Arial"/>
            <w:sz w:val="22"/>
            <w:szCs w:val="22"/>
            <w:lang w:val="en-GB"/>
          </w:rPr>
          <w:delText xml:space="preserve">observed to range </w:delText>
        </w:r>
        <w:r w:rsidR="00A0707A" w:rsidRPr="2C4C3353" w:rsidDel="003502B0">
          <w:rPr>
            <w:rFonts w:ascii="Arial" w:hAnsi="Arial" w:cs="Arial"/>
            <w:sz w:val="22"/>
            <w:szCs w:val="22"/>
            <w:lang w:val="en-GB"/>
          </w:rPr>
          <w:delText xml:space="preserve">from A to B. </w:delText>
        </w:r>
      </w:del>
      <w:ins w:id="73" w:author="Thorsten Buch" w:date="2020-11-03T18:44:00Z">
        <w:r w:rsidR="00D65193" w:rsidRPr="2C4C3353">
          <w:rPr>
            <w:rFonts w:ascii="Arial" w:hAnsi="Arial" w:cs="Arial"/>
            <w:sz w:val="22"/>
            <w:szCs w:val="22"/>
            <w:lang w:val="en-GB"/>
          </w:rPr>
          <w:t xml:space="preserve">Using this data set we determined that litter size </w:t>
        </w:r>
        <w:r w:rsidR="00D65193" w:rsidRPr="2C4C3353">
          <w:rPr>
            <w:rFonts w:ascii="Arial" w:hAnsi="Arial" w:cs="Arial"/>
            <w:sz w:val="22"/>
            <w:szCs w:val="22"/>
            <w:highlight w:val="lightGray"/>
            <w:lang w:val="en-GB"/>
          </w:rPr>
          <w:t>(</w:t>
        </w:r>
        <w:r w:rsidR="00D65193">
          <w:rPr>
            <w:rFonts w:ascii="Arial" w:hAnsi="Arial" w:cs="Arial"/>
            <w:sz w:val="22"/>
            <w:szCs w:val="22"/>
            <w:highlight w:val="lightGray"/>
            <w:lang w:val="en-GB"/>
          </w:rPr>
          <w:t>excluding</w:t>
        </w:r>
        <w:r w:rsidR="00D65193" w:rsidRPr="2C4C3353">
          <w:rPr>
            <w:rFonts w:ascii="Arial" w:hAnsi="Arial" w:cs="Arial"/>
            <w:sz w:val="22"/>
            <w:szCs w:val="22"/>
            <w:highlight w:val="lightGray"/>
            <w:lang w:val="en-GB"/>
          </w:rPr>
          <w:t xml:space="preserve"> the value zero)</w:t>
        </w:r>
        <w:r w:rsidR="00D65193" w:rsidRPr="2C4C3353">
          <w:rPr>
            <w:rFonts w:ascii="Arial" w:hAnsi="Arial" w:cs="Arial"/>
            <w:sz w:val="22"/>
            <w:szCs w:val="22"/>
            <w:lang w:val="en-GB"/>
          </w:rPr>
          <w:t xml:space="preserve"> </w:t>
        </w:r>
        <w:r w:rsidR="00D65193">
          <w:rPr>
            <w:rFonts w:ascii="Arial" w:hAnsi="Arial" w:cs="Arial"/>
            <w:sz w:val="22"/>
            <w:szCs w:val="22"/>
            <w:highlight w:val="lightGray"/>
            <w:lang w:val="en-GB"/>
          </w:rPr>
          <w:t>can be accurately modelled by</w:t>
        </w:r>
        <w:r w:rsidR="00D65193" w:rsidRPr="2C4C3353">
          <w:rPr>
            <w:rFonts w:ascii="Arial" w:hAnsi="Arial" w:cs="Arial"/>
            <w:sz w:val="22"/>
            <w:szCs w:val="22"/>
            <w:highlight w:val="lightGray"/>
            <w:lang w:val="en-GB"/>
          </w:rPr>
          <w:t xml:space="preserve"> a </w:t>
        </w:r>
        <w:r w:rsidR="00D65193">
          <w:rPr>
            <w:rFonts w:ascii="Arial" w:hAnsi="Arial" w:cs="Arial"/>
            <w:sz w:val="22"/>
            <w:szCs w:val="22"/>
            <w:highlight w:val="lightGray"/>
            <w:lang w:val="en-GB"/>
          </w:rPr>
          <w:t>Poisson</w:t>
        </w:r>
        <w:r w:rsidR="00D65193" w:rsidRPr="2C4C3353">
          <w:rPr>
            <w:rFonts w:ascii="Arial" w:hAnsi="Arial" w:cs="Arial"/>
            <w:sz w:val="22"/>
            <w:szCs w:val="22"/>
            <w:highlight w:val="lightGray"/>
            <w:lang w:val="en-GB"/>
          </w:rPr>
          <w:t xml:space="preserve"> distribution.</w:t>
        </w:r>
        <w:r w:rsidR="00D65193">
          <w:rPr>
            <w:rFonts w:ascii="Arial" w:hAnsi="Arial" w:cs="Arial"/>
            <w:sz w:val="22"/>
            <w:szCs w:val="22"/>
            <w:lang w:val="en-GB"/>
          </w:rPr>
          <w:t xml:space="preserve"> </w:t>
        </w:r>
      </w:ins>
      <w:ins w:id="74" w:author="Thorsten Buch" w:date="2020-11-03T18:47:00Z">
        <w:r w:rsidR="003502B0">
          <w:rPr>
            <w:rFonts w:ascii="Arial" w:hAnsi="Arial" w:cs="Arial"/>
            <w:sz w:val="22"/>
            <w:szCs w:val="22"/>
            <w:lang w:val="en-GB"/>
          </w:rPr>
          <w:t>Mean li</w:t>
        </w:r>
      </w:ins>
      <w:ins w:id="75" w:author="Thorsten Buch" w:date="2020-11-03T18:46:00Z">
        <w:r w:rsidR="003502B0" w:rsidRPr="2C4C3353">
          <w:rPr>
            <w:rFonts w:ascii="Arial" w:hAnsi="Arial" w:cs="Arial"/>
            <w:sz w:val="22"/>
            <w:szCs w:val="22"/>
            <w:lang w:val="en-GB"/>
          </w:rPr>
          <w:t xml:space="preserve">tter size </w:t>
        </w:r>
      </w:ins>
      <w:ins w:id="76" w:author="Thorsten Buch" w:date="2020-11-03T18:47:00Z">
        <w:r w:rsidR="003502B0">
          <w:rPr>
            <w:rFonts w:ascii="Arial" w:hAnsi="Arial" w:cs="Arial"/>
            <w:sz w:val="22"/>
            <w:szCs w:val="22"/>
            <w:lang w:val="en-GB"/>
          </w:rPr>
          <w:t xml:space="preserve">(lambda in the </w:t>
        </w:r>
        <w:proofErr w:type="spellStart"/>
        <w:r w:rsidR="003502B0">
          <w:rPr>
            <w:rFonts w:ascii="Arial" w:hAnsi="Arial" w:cs="Arial"/>
            <w:sz w:val="22"/>
            <w:szCs w:val="22"/>
            <w:lang w:val="en-GB"/>
          </w:rPr>
          <w:t>poisson</w:t>
        </w:r>
        <w:proofErr w:type="spellEnd"/>
        <w:r w:rsidR="003502B0">
          <w:rPr>
            <w:rFonts w:ascii="Arial" w:hAnsi="Arial" w:cs="Arial"/>
            <w:sz w:val="22"/>
            <w:szCs w:val="22"/>
            <w:lang w:val="en-GB"/>
          </w:rPr>
          <w:t xml:space="preserve"> distribution</w:t>
        </w:r>
        <w:r w:rsidR="00752F1A">
          <w:rPr>
            <w:rFonts w:ascii="Arial" w:hAnsi="Arial" w:cs="Arial"/>
            <w:sz w:val="22"/>
            <w:szCs w:val="22"/>
            <w:lang w:val="en-GB"/>
          </w:rPr>
          <w:t xml:space="preserve">) </w:t>
        </w:r>
      </w:ins>
      <w:ins w:id="77" w:author="Thorsten Buch" w:date="2020-11-03T18:46:00Z">
        <w:r w:rsidR="003502B0" w:rsidRPr="2C4C3353">
          <w:rPr>
            <w:rFonts w:ascii="Arial" w:hAnsi="Arial" w:cs="Arial"/>
            <w:sz w:val="22"/>
            <w:szCs w:val="22"/>
            <w:lang w:val="en-GB"/>
          </w:rPr>
          <w:t>was observed to range from A to B</w:t>
        </w:r>
      </w:ins>
      <w:ins w:id="78" w:author="Thorsten Buch" w:date="2020-11-03T18:47:00Z">
        <w:r w:rsidR="00752F1A">
          <w:rPr>
            <w:rFonts w:ascii="Arial" w:hAnsi="Arial" w:cs="Arial"/>
            <w:sz w:val="22"/>
            <w:szCs w:val="22"/>
            <w:lang w:val="en-GB"/>
          </w:rPr>
          <w:t xml:space="preserve">, with a </w:t>
        </w:r>
      </w:ins>
      <w:ins w:id="79" w:author="Thorsten Buch" w:date="2020-11-03T18:48:00Z">
        <w:r w:rsidR="00752F1A">
          <w:rPr>
            <w:rFonts w:ascii="Arial" w:hAnsi="Arial" w:cs="Arial"/>
            <w:sz w:val="22"/>
            <w:szCs w:val="22"/>
            <w:lang w:val="en-GB"/>
          </w:rPr>
          <w:t xml:space="preserve">standard deviation (CAN ONE DO THIS?) ranging from O to </w:t>
        </w:r>
        <w:proofErr w:type="spellStart"/>
        <w:r w:rsidR="00752F1A">
          <w:rPr>
            <w:rFonts w:ascii="Arial" w:hAnsi="Arial" w:cs="Arial"/>
            <w:sz w:val="22"/>
            <w:szCs w:val="22"/>
            <w:lang w:val="en-GB"/>
          </w:rPr>
          <w:t>P</w:t>
        </w:r>
      </w:ins>
      <w:ins w:id="80" w:author="Thorsten Buch" w:date="2020-11-03T18:46:00Z">
        <w:r w:rsidR="003502B0" w:rsidRPr="2C4C3353">
          <w:rPr>
            <w:rFonts w:ascii="Arial" w:hAnsi="Arial" w:cs="Arial"/>
            <w:sz w:val="22"/>
            <w:szCs w:val="22"/>
            <w:lang w:val="en-GB"/>
          </w:rPr>
          <w:t>.</w:t>
        </w:r>
      </w:ins>
      <w:del w:id="81" w:author="Thorsten Buch" w:date="2020-11-03T18:45:00Z">
        <w:r w:rsidR="00A0707A" w:rsidRPr="2C4C3353" w:rsidDel="00564563">
          <w:rPr>
            <w:rFonts w:ascii="Arial" w:hAnsi="Arial" w:cs="Arial"/>
            <w:sz w:val="22"/>
            <w:szCs w:val="22"/>
            <w:lang w:val="en-GB"/>
          </w:rPr>
          <w:delText xml:space="preserve">Median </w:delText>
        </w:r>
      </w:del>
      <w:del w:id="82" w:author="Thorsten Buch" w:date="2020-11-03T18:46:00Z">
        <w:r w:rsidR="00A0707A" w:rsidRPr="2C4C3353" w:rsidDel="00F229B1">
          <w:rPr>
            <w:rFonts w:ascii="Arial" w:hAnsi="Arial" w:cs="Arial"/>
            <w:sz w:val="22"/>
            <w:szCs w:val="22"/>
            <w:lang w:val="en-GB"/>
          </w:rPr>
          <w:delText xml:space="preserve">litter size for all mouse strain and lines was found to be C. </w:delText>
        </w:r>
      </w:del>
      <w:del w:id="83" w:author="Thorsten Buch" w:date="2020-11-03T18:44:00Z">
        <w:r w:rsidR="00CB09E5" w:rsidRPr="2C4C3353" w:rsidDel="00156CAE">
          <w:rPr>
            <w:rFonts w:ascii="Arial" w:hAnsi="Arial" w:cs="Arial"/>
            <w:sz w:val="22"/>
            <w:szCs w:val="22"/>
            <w:lang w:val="en-GB"/>
          </w:rPr>
          <w:delText>Using this data</w:delText>
        </w:r>
        <w:r w:rsidR="00805A25" w:rsidRPr="2C4C3353" w:rsidDel="00156CAE">
          <w:rPr>
            <w:rFonts w:ascii="Arial" w:hAnsi="Arial" w:cs="Arial"/>
            <w:sz w:val="22"/>
            <w:szCs w:val="22"/>
            <w:lang w:val="en-GB"/>
          </w:rPr>
          <w:delText xml:space="preserve"> </w:delText>
        </w:r>
        <w:r w:rsidR="00CB09E5" w:rsidRPr="2C4C3353" w:rsidDel="00156CAE">
          <w:rPr>
            <w:rFonts w:ascii="Arial" w:hAnsi="Arial" w:cs="Arial"/>
            <w:sz w:val="22"/>
            <w:szCs w:val="22"/>
            <w:lang w:val="en-GB"/>
          </w:rPr>
          <w:delText>set we</w:delText>
        </w:r>
        <w:r w:rsidR="008C627D" w:rsidRPr="2C4C3353" w:rsidDel="00156CAE">
          <w:rPr>
            <w:rFonts w:ascii="Arial" w:hAnsi="Arial" w:cs="Arial"/>
            <w:sz w:val="22"/>
            <w:szCs w:val="22"/>
            <w:lang w:val="en-GB"/>
          </w:rPr>
          <w:delText xml:space="preserve"> determined that litter size</w:delText>
        </w:r>
        <w:r w:rsidR="00D50ADA" w:rsidRPr="2C4C3353" w:rsidDel="00156CAE">
          <w:rPr>
            <w:rFonts w:ascii="Arial" w:hAnsi="Arial" w:cs="Arial"/>
            <w:sz w:val="22"/>
            <w:szCs w:val="22"/>
            <w:lang w:val="en-GB"/>
          </w:rPr>
          <w:delText xml:space="preserve"> </w:delText>
        </w:r>
        <w:r w:rsidR="00D50ADA" w:rsidRPr="2C4C3353" w:rsidDel="00156CAE">
          <w:rPr>
            <w:rFonts w:ascii="Arial" w:hAnsi="Arial" w:cs="Arial"/>
            <w:sz w:val="22"/>
            <w:szCs w:val="22"/>
            <w:highlight w:val="lightGray"/>
            <w:lang w:val="en-GB"/>
          </w:rPr>
          <w:delText>(</w:delText>
        </w:r>
      </w:del>
      <w:del w:id="84" w:author="Thorsten Buch" w:date="2020-10-31T21:33:00Z">
        <w:r w:rsidR="00D50ADA" w:rsidRPr="2C4C3353" w:rsidDel="00AD2227">
          <w:rPr>
            <w:rFonts w:ascii="Arial" w:hAnsi="Arial" w:cs="Arial"/>
            <w:sz w:val="22"/>
            <w:szCs w:val="22"/>
            <w:highlight w:val="lightGray"/>
            <w:lang w:val="en-GB"/>
          </w:rPr>
          <w:delText xml:space="preserve">including </w:delText>
        </w:r>
      </w:del>
      <w:del w:id="85" w:author="Thorsten Buch" w:date="2020-11-03T18:44:00Z">
        <w:r w:rsidR="00D50ADA" w:rsidRPr="2C4C3353" w:rsidDel="00156CAE">
          <w:rPr>
            <w:rFonts w:ascii="Arial" w:hAnsi="Arial" w:cs="Arial"/>
            <w:sz w:val="22"/>
            <w:szCs w:val="22"/>
            <w:highlight w:val="lightGray"/>
            <w:lang w:val="en-GB"/>
          </w:rPr>
          <w:delText>the value zero)</w:delText>
        </w:r>
        <w:r w:rsidR="008C627D" w:rsidRPr="2C4C3353" w:rsidDel="00156CAE">
          <w:rPr>
            <w:rFonts w:ascii="Arial" w:hAnsi="Arial" w:cs="Arial"/>
            <w:sz w:val="22"/>
            <w:szCs w:val="22"/>
            <w:lang w:val="en-GB"/>
          </w:rPr>
          <w:delText xml:space="preserve"> </w:delText>
        </w:r>
      </w:del>
      <w:del w:id="86" w:author="Thorsten Buch" w:date="2020-10-31T21:33:00Z">
        <w:r w:rsidR="008C627D" w:rsidRPr="2C4C3353" w:rsidDel="006C1D97">
          <w:rPr>
            <w:rFonts w:ascii="Arial" w:hAnsi="Arial" w:cs="Arial"/>
            <w:sz w:val="22"/>
            <w:szCs w:val="22"/>
            <w:highlight w:val="lightGray"/>
            <w:lang w:val="en-GB"/>
          </w:rPr>
          <w:delText xml:space="preserve">follows </w:delText>
        </w:r>
      </w:del>
      <w:del w:id="87" w:author="Thorsten Buch" w:date="2020-11-03T18:44:00Z">
        <w:r w:rsidR="008C627D" w:rsidRPr="2C4C3353" w:rsidDel="00156CAE">
          <w:rPr>
            <w:rFonts w:ascii="Arial" w:hAnsi="Arial" w:cs="Arial"/>
            <w:sz w:val="22"/>
            <w:szCs w:val="22"/>
            <w:highlight w:val="lightGray"/>
            <w:lang w:val="en-GB"/>
          </w:rPr>
          <w:delText xml:space="preserve">a </w:delText>
        </w:r>
      </w:del>
      <w:del w:id="88" w:author="Thorsten Buch" w:date="2020-10-31T21:33:00Z">
        <w:r w:rsidR="00E36223" w:rsidRPr="2C4C3353" w:rsidDel="006C1D97">
          <w:rPr>
            <w:rFonts w:ascii="Arial" w:hAnsi="Arial" w:cs="Arial"/>
            <w:sz w:val="22"/>
            <w:szCs w:val="22"/>
            <w:highlight w:val="lightGray"/>
            <w:lang w:val="en-GB"/>
          </w:rPr>
          <w:delText>binomial (POISSON)</w:delText>
        </w:r>
      </w:del>
      <w:del w:id="89" w:author="Thorsten Buch" w:date="2020-11-03T18:44:00Z">
        <w:r w:rsidR="00E36223" w:rsidRPr="2C4C3353" w:rsidDel="00156CAE">
          <w:rPr>
            <w:rFonts w:ascii="Arial" w:hAnsi="Arial" w:cs="Arial"/>
            <w:sz w:val="22"/>
            <w:szCs w:val="22"/>
            <w:highlight w:val="lightGray"/>
            <w:lang w:val="en-GB"/>
          </w:rPr>
          <w:delText xml:space="preserve"> distribution</w:delText>
        </w:r>
        <w:r w:rsidR="00285A4E" w:rsidRPr="2C4C3353" w:rsidDel="00156CAE">
          <w:rPr>
            <w:rFonts w:ascii="Arial" w:hAnsi="Arial" w:cs="Arial"/>
            <w:sz w:val="22"/>
            <w:szCs w:val="22"/>
            <w:highlight w:val="lightGray"/>
            <w:lang w:val="en-GB"/>
          </w:rPr>
          <w:delText>.</w:delText>
        </w:r>
        <w:r w:rsidR="00285A4E" w:rsidRPr="2C4C3353" w:rsidDel="00156CAE">
          <w:rPr>
            <w:rFonts w:ascii="Arial" w:hAnsi="Arial" w:cs="Arial"/>
            <w:sz w:val="22"/>
            <w:szCs w:val="22"/>
            <w:lang w:val="en-GB"/>
          </w:rPr>
          <w:delText xml:space="preserve"> </w:delText>
        </w:r>
      </w:del>
      <w:del w:id="90" w:author="Thorsten Buch" w:date="2020-11-03T18:49:00Z">
        <w:r w:rsidR="009D6EDC" w:rsidRPr="2C4C3353" w:rsidDel="00C908C7">
          <w:rPr>
            <w:rFonts w:ascii="Arial" w:hAnsi="Arial" w:cs="Arial"/>
            <w:sz w:val="22"/>
            <w:szCs w:val="22"/>
            <w:lang w:val="en-GB"/>
          </w:rPr>
          <w:delText xml:space="preserve">This </w:delText>
        </w:r>
      </w:del>
      <w:ins w:id="91" w:author="Thorsten Buch" w:date="2020-11-03T18:49:00Z">
        <w:r w:rsidR="00C908C7">
          <w:rPr>
            <w:rFonts w:ascii="Arial" w:hAnsi="Arial" w:cs="Arial"/>
            <w:sz w:val="22"/>
            <w:szCs w:val="22"/>
            <w:lang w:val="en-GB"/>
          </w:rPr>
          <w:t>Knowing</w:t>
        </w:r>
        <w:proofErr w:type="spellEnd"/>
        <w:r w:rsidR="00C908C7">
          <w:rPr>
            <w:rFonts w:ascii="Arial" w:hAnsi="Arial" w:cs="Arial"/>
            <w:sz w:val="22"/>
            <w:szCs w:val="22"/>
            <w:lang w:val="en-GB"/>
          </w:rPr>
          <w:t xml:space="preserve"> </w:t>
        </w:r>
      </w:ins>
      <w:ins w:id="92" w:author="Thorsten Buch" w:date="2020-11-03T18:51:00Z">
        <w:r w:rsidR="00FD7F86">
          <w:rPr>
            <w:rFonts w:ascii="Arial" w:hAnsi="Arial" w:cs="Arial"/>
            <w:sz w:val="22"/>
            <w:szCs w:val="22"/>
            <w:lang w:val="en-GB"/>
          </w:rPr>
          <w:t>the distribution</w:t>
        </w:r>
      </w:ins>
      <w:ins w:id="93" w:author="Thorsten Buch" w:date="2020-11-03T18:49:00Z">
        <w:r w:rsidR="00C908C7" w:rsidRPr="2C4C3353">
          <w:rPr>
            <w:rFonts w:ascii="Arial" w:hAnsi="Arial" w:cs="Arial"/>
            <w:sz w:val="22"/>
            <w:szCs w:val="22"/>
            <w:lang w:val="en-GB"/>
          </w:rPr>
          <w:t xml:space="preserve"> </w:t>
        </w:r>
      </w:ins>
      <w:r w:rsidR="009D6EDC" w:rsidRPr="2C4C3353">
        <w:rPr>
          <w:rFonts w:ascii="Arial" w:hAnsi="Arial" w:cs="Arial"/>
          <w:sz w:val="22"/>
          <w:szCs w:val="22"/>
          <w:lang w:val="en-GB"/>
        </w:rPr>
        <w:t xml:space="preserve">allows </w:t>
      </w:r>
      <w:r w:rsidR="00CB09E5" w:rsidRPr="2C4C3353">
        <w:rPr>
          <w:rFonts w:ascii="Arial" w:hAnsi="Arial" w:cs="Arial"/>
          <w:sz w:val="22"/>
          <w:szCs w:val="22"/>
          <w:lang w:val="en-GB"/>
        </w:rPr>
        <w:t xml:space="preserve">the making of </w:t>
      </w:r>
      <w:r w:rsidR="009D6EDC" w:rsidRPr="2C4C3353">
        <w:rPr>
          <w:rFonts w:ascii="Arial" w:hAnsi="Arial" w:cs="Arial"/>
          <w:sz w:val="22"/>
          <w:szCs w:val="22"/>
          <w:lang w:val="en-GB"/>
        </w:rPr>
        <w:t xml:space="preserve">predictions </w:t>
      </w:r>
      <w:r w:rsidR="000654B5" w:rsidRPr="2C4C3353">
        <w:rPr>
          <w:rFonts w:ascii="Arial" w:hAnsi="Arial" w:cs="Arial"/>
          <w:sz w:val="22"/>
          <w:szCs w:val="22"/>
          <w:lang w:val="en-GB"/>
        </w:rPr>
        <w:t xml:space="preserve">about the number of </w:t>
      </w:r>
      <w:proofErr w:type="spellStart"/>
      <w:r w:rsidR="000654B5" w:rsidRPr="2C4C3353">
        <w:rPr>
          <w:rFonts w:ascii="Arial" w:hAnsi="Arial" w:cs="Arial"/>
          <w:sz w:val="22"/>
          <w:szCs w:val="22"/>
          <w:lang w:val="en-GB"/>
        </w:rPr>
        <w:t>breedings</w:t>
      </w:r>
      <w:proofErr w:type="spellEnd"/>
      <w:r w:rsidR="000654B5" w:rsidRPr="2C4C3353">
        <w:rPr>
          <w:rFonts w:ascii="Arial" w:hAnsi="Arial" w:cs="Arial"/>
          <w:sz w:val="22"/>
          <w:szCs w:val="22"/>
          <w:lang w:val="en-GB"/>
        </w:rPr>
        <w:t xml:space="preserve"> necessary to meet the requirements of a respective experiment</w:t>
      </w:r>
      <w:r w:rsidR="00A77712" w:rsidRPr="2C4C3353">
        <w:rPr>
          <w:rFonts w:ascii="Arial" w:hAnsi="Arial" w:cs="Arial"/>
          <w:sz w:val="22"/>
          <w:szCs w:val="22"/>
          <w:lang w:val="en-GB"/>
        </w:rPr>
        <w:t xml:space="preserve"> for minimal number of offspring. </w:t>
      </w:r>
      <w:r w:rsidR="00063772" w:rsidRPr="2C4C3353">
        <w:rPr>
          <w:rFonts w:ascii="Arial" w:hAnsi="Arial" w:cs="Arial"/>
          <w:sz w:val="22"/>
          <w:szCs w:val="22"/>
          <w:lang w:val="en-GB"/>
        </w:rPr>
        <w:t>Using C57BL/6 as an examp</w:t>
      </w:r>
      <w:r w:rsidR="0079426E" w:rsidRPr="2C4C3353">
        <w:rPr>
          <w:rFonts w:ascii="Arial" w:hAnsi="Arial" w:cs="Arial"/>
          <w:sz w:val="22"/>
          <w:szCs w:val="22"/>
          <w:lang w:val="en-GB"/>
        </w:rPr>
        <w:t xml:space="preserve">le we plotted the required number of breeding pairs for </w:t>
      </w:r>
      <w:r w:rsidR="006B3CA2" w:rsidRPr="2C4C3353">
        <w:rPr>
          <w:rFonts w:ascii="Arial" w:hAnsi="Arial" w:cs="Arial"/>
          <w:sz w:val="22"/>
          <w:szCs w:val="22"/>
          <w:lang w:val="en-GB"/>
        </w:rPr>
        <w:t>defined numbers of offspring</w:t>
      </w:r>
      <w:r w:rsidR="00172AF1" w:rsidRPr="2C4C3353">
        <w:rPr>
          <w:rFonts w:ascii="Arial" w:hAnsi="Arial" w:cs="Arial"/>
          <w:sz w:val="22"/>
          <w:szCs w:val="22"/>
          <w:lang w:val="en-GB"/>
        </w:rPr>
        <w:t xml:space="preserve"> in demand</w:t>
      </w:r>
      <w:r w:rsidR="006B3CA2" w:rsidRPr="2C4C3353">
        <w:rPr>
          <w:rFonts w:ascii="Arial" w:hAnsi="Arial" w:cs="Arial"/>
          <w:sz w:val="22"/>
          <w:szCs w:val="22"/>
          <w:lang w:val="en-GB"/>
        </w:rPr>
        <w:t xml:space="preserve"> with </w:t>
      </w:r>
      <w:r w:rsidR="00141C49" w:rsidRPr="2C4C3353">
        <w:rPr>
          <w:rFonts w:ascii="Arial" w:hAnsi="Arial" w:cs="Arial"/>
          <w:sz w:val="22"/>
          <w:szCs w:val="22"/>
          <w:lang w:val="en-GB"/>
        </w:rPr>
        <w:t>a success probability of 95%</w:t>
      </w:r>
      <w:r w:rsidR="00301BC4" w:rsidRPr="2C4C3353">
        <w:rPr>
          <w:rFonts w:ascii="Arial" w:hAnsi="Arial" w:cs="Arial"/>
          <w:sz w:val="22"/>
          <w:szCs w:val="22"/>
          <w:lang w:val="en-GB"/>
        </w:rPr>
        <w:t xml:space="preserve"> in comparison to </w:t>
      </w:r>
      <w:r w:rsidR="00EA5CD9" w:rsidRPr="2C4C3353">
        <w:rPr>
          <w:rFonts w:ascii="Arial" w:hAnsi="Arial" w:cs="Arial"/>
          <w:sz w:val="22"/>
          <w:szCs w:val="22"/>
          <w:lang w:val="en-GB"/>
        </w:rPr>
        <w:t xml:space="preserve">the use of </w:t>
      </w:r>
      <w:r w:rsidR="00ED189B" w:rsidRPr="2C4C3353">
        <w:rPr>
          <w:rFonts w:ascii="Arial" w:hAnsi="Arial" w:cs="Arial"/>
          <w:sz w:val="22"/>
          <w:szCs w:val="22"/>
          <w:lang w:val="en-GB"/>
        </w:rPr>
        <w:t xml:space="preserve">average litter size without taking into account success probability. </w:t>
      </w:r>
      <w:r w:rsidR="00141C49" w:rsidRPr="2C4C3353">
        <w:rPr>
          <w:rFonts w:ascii="Arial" w:hAnsi="Arial" w:cs="Arial"/>
          <w:sz w:val="22"/>
          <w:szCs w:val="22"/>
          <w:lang w:val="en-GB"/>
        </w:rPr>
        <w:t xml:space="preserve"> </w:t>
      </w:r>
    </w:p>
    <w:p w14:paraId="0D5EB003" w14:textId="25408095" w:rsidR="0006036B" w:rsidRDefault="00703D9E" w:rsidP="00832050">
      <w:pPr>
        <w:pStyle w:val="Heading2"/>
        <w:rPr>
          <w:lang w:val="en-US"/>
        </w:rPr>
      </w:pPr>
      <w:r>
        <w:rPr>
          <w:lang w:val="en-US"/>
        </w:rPr>
        <w:t>Optim</w:t>
      </w:r>
      <w:r w:rsidR="00533D6C">
        <w:rPr>
          <w:lang w:val="en-US"/>
        </w:rPr>
        <w:t xml:space="preserve">izing breeding planning by </w:t>
      </w:r>
      <w:r w:rsidR="00A76EBE">
        <w:rPr>
          <w:lang w:val="en-US"/>
        </w:rPr>
        <w:t>use of</w:t>
      </w:r>
      <w:r w:rsidR="00533D6C">
        <w:rPr>
          <w:lang w:val="en-US"/>
        </w:rPr>
        <w:t xml:space="preserve"> Mendelian</w:t>
      </w:r>
      <w:r w:rsidR="00832050">
        <w:rPr>
          <w:lang w:val="en-US"/>
        </w:rPr>
        <w:t xml:space="preserve"> genetics, fertility and litter size</w:t>
      </w:r>
    </w:p>
    <w:p w14:paraId="1C762C16" w14:textId="5F3F479B" w:rsidR="0006036B" w:rsidRDefault="00A76EBE" w:rsidP="00341542">
      <w:pPr>
        <w:spacing w:line="360" w:lineRule="auto"/>
        <w:jc w:val="both"/>
        <w:rPr>
          <w:rFonts w:ascii="Arial" w:hAnsi="Arial" w:cs="Arial"/>
          <w:sz w:val="22"/>
          <w:szCs w:val="22"/>
          <w:lang w:val="en-US"/>
        </w:rPr>
      </w:pPr>
      <w:proofErr w:type="gramStart"/>
      <w:r>
        <w:rPr>
          <w:rFonts w:ascii="Arial" w:hAnsi="Arial" w:cs="Arial"/>
          <w:sz w:val="22"/>
          <w:szCs w:val="22"/>
          <w:lang w:val="en-US"/>
        </w:rPr>
        <w:t>Finally</w:t>
      </w:r>
      <w:proofErr w:type="gramEnd"/>
      <w:r>
        <w:rPr>
          <w:rFonts w:ascii="Arial" w:hAnsi="Arial" w:cs="Arial"/>
          <w:sz w:val="22"/>
          <w:szCs w:val="22"/>
          <w:lang w:val="en-US"/>
        </w:rPr>
        <w:t xml:space="preserve"> we aimed at </w:t>
      </w:r>
      <w:r w:rsidR="009465B5">
        <w:rPr>
          <w:rFonts w:ascii="Arial" w:hAnsi="Arial" w:cs="Arial"/>
          <w:sz w:val="22"/>
          <w:szCs w:val="22"/>
          <w:lang w:val="en-US"/>
        </w:rPr>
        <w:t xml:space="preserve">integrating all three </w:t>
      </w:r>
      <w:r w:rsidR="00CB59F2">
        <w:rPr>
          <w:rFonts w:ascii="Arial" w:hAnsi="Arial" w:cs="Arial"/>
          <w:sz w:val="22"/>
          <w:szCs w:val="22"/>
          <w:lang w:val="en-US"/>
        </w:rPr>
        <w:t xml:space="preserve">breeding </w:t>
      </w:r>
      <w:r w:rsidR="003F2FE6">
        <w:rPr>
          <w:rFonts w:ascii="Arial" w:hAnsi="Arial" w:cs="Arial"/>
          <w:sz w:val="22"/>
          <w:szCs w:val="22"/>
          <w:lang w:val="en-US"/>
        </w:rPr>
        <w:t xml:space="preserve">parameters </w:t>
      </w:r>
      <w:r w:rsidR="00CB59F2">
        <w:rPr>
          <w:rFonts w:ascii="Arial" w:hAnsi="Arial" w:cs="Arial"/>
          <w:sz w:val="22"/>
          <w:szCs w:val="22"/>
          <w:lang w:val="en-US"/>
        </w:rPr>
        <w:t xml:space="preserve">(Mendelian probabilities, fertility and litter size) </w:t>
      </w:r>
      <w:r w:rsidR="00CD5DC1">
        <w:rPr>
          <w:rFonts w:ascii="Arial" w:hAnsi="Arial" w:cs="Arial"/>
          <w:sz w:val="22"/>
          <w:szCs w:val="22"/>
          <w:lang w:val="en-US"/>
        </w:rPr>
        <w:t xml:space="preserve">into one R package for ease of use. </w:t>
      </w:r>
    </w:p>
    <w:p w14:paraId="19AAEF1C" w14:textId="0E0C3CDE" w:rsidR="00AF0D0A" w:rsidRDefault="00AF0D0A" w:rsidP="00341542">
      <w:pPr>
        <w:spacing w:line="360" w:lineRule="auto"/>
        <w:jc w:val="both"/>
        <w:rPr>
          <w:rFonts w:ascii="Arial" w:hAnsi="Arial" w:cs="Arial"/>
          <w:sz w:val="22"/>
          <w:szCs w:val="22"/>
          <w:lang w:val="en-US"/>
        </w:rPr>
      </w:pPr>
      <w:r>
        <w:rPr>
          <w:rFonts w:ascii="Arial" w:hAnsi="Arial" w:cs="Arial"/>
          <w:sz w:val="22"/>
          <w:szCs w:val="22"/>
          <w:lang w:val="en-US"/>
        </w:rPr>
        <w:t>Graph of total surplus to Mendel assumption?</w:t>
      </w:r>
    </w:p>
    <w:p w14:paraId="77AB6485" w14:textId="38D63B7B" w:rsidR="00450AD1" w:rsidRDefault="00450AD1" w:rsidP="00341542">
      <w:pPr>
        <w:spacing w:line="360" w:lineRule="auto"/>
        <w:jc w:val="both"/>
        <w:rPr>
          <w:rFonts w:ascii="Arial" w:hAnsi="Arial" w:cs="Arial"/>
          <w:sz w:val="22"/>
          <w:szCs w:val="22"/>
          <w:lang w:val="en-US"/>
        </w:rPr>
      </w:pPr>
      <w:r w:rsidRPr="00450AD1">
        <w:rPr>
          <w:rFonts w:ascii="Arial" w:hAnsi="Arial" w:cs="Arial"/>
          <w:sz w:val="22"/>
          <w:szCs w:val="22"/>
          <w:highlight w:val="yellow"/>
          <w:lang w:val="en-US"/>
        </w:rPr>
        <w:t>Comparison with stepwise approach of FESTING, Graphical?</w:t>
      </w:r>
    </w:p>
    <w:p w14:paraId="72AB8740" w14:textId="3970A753" w:rsidR="00450AD1" w:rsidRDefault="00450AD1" w:rsidP="00341542">
      <w:pPr>
        <w:spacing w:line="360" w:lineRule="auto"/>
        <w:jc w:val="both"/>
        <w:rPr>
          <w:rFonts w:ascii="Arial" w:hAnsi="Arial" w:cs="Arial"/>
          <w:sz w:val="22"/>
          <w:szCs w:val="22"/>
          <w:lang w:val="en-US"/>
        </w:rPr>
      </w:pPr>
    </w:p>
    <w:p w14:paraId="31CFE568" w14:textId="0FA0A0D9" w:rsidR="00450AD1" w:rsidRDefault="00450AD1" w:rsidP="00341542">
      <w:pPr>
        <w:spacing w:line="360" w:lineRule="auto"/>
        <w:jc w:val="both"/>
        <w:rPr>
          <w:rFonts w:ascii="Arial" w:hAnsi="Arial" w:cs="Arial"/>
          <w:sz w:val="22"/>
          <w:szCs w:val="22"/>
          <w:lang w:val="en-US"/>
        </w:rPr>
      </w:pPr>
    </w:p>
    <w:p w14:paraId="2047650C" w14:textId="77777777" w:rsidR="00450AD1" w:rsidRPr="00341542" w:rsidRDefault="00450AD1" w:rsidP="00341542">
      <w:pPr>
        <w:spacing w:line="360" w:lineRule="auto"/>
        <w:jc w:val="both"/>
        <w:rPr>
          <w:rFonts w:ascii="Arial" w:hAnsi="Arial" w:cs="Arial"/>
          <w:sz w:val="22"/>
          <w:szCs w:val="22"/>
          <w:lang w:val="en-US"/>
        </w:rPr>
      </w:pPr>
    </w:p>
    <w:p w14:paraId="0AD79DBF" w14:textId="61BC434A" w:rsidR="000C6FAB" w:rsidRPr="00341542" w:rsidRDefault="000C6FAB" w:rsidP="00341542">
      <w:pPr>
        <w:pStyle w:val="Heading1"/>
        <w:spacing w:line="360" w:lineRule="auto"/>
        <w:jc w:val="both"/>
        <w:rPr>
          <w:rFonts w:ascii="Arial" w:hAnsi="Arial" w:cs="Arial"/>
          <w:sz w:val="22"/>
          <w:szCs w:val="22"/>
          <w:lang w:val="en-US"/>
        </w:rPr>
      </w:pPr>
      <w:r w:rsidRPr="00341542">
        <w:rPr>
          <w:rFonts w:ascii="Arial" w:hAnsi="Arial" w:cs="Arial"/>
          <w:sz w:val="22"/>
          <w:szCs w:val="22"/>
          <w:lang w:val="en-US"/>
        </w:rPr>
        <w:t>Discussion</w:t>
      </w:r>
    </w:p>
    <w:p w14:paraId="696DC04C" w14:textId="306034B3" w:rsidR="0000457A" w:rsidRDefault="006E11C2">
      <w:pPr>
        <w:spacing w:line="360" w:lineRule="auto"/>
        <w:jc w:val="both"/>
        <w:rPr>
          <w:rFonts w:ascii="Arial" w:hAnsi="Arial" w:cs="Arial"/>
          <w:sz w:val="22"/>
          <w:szCs w:val="22"/>
          <w:lang w:val="en-GB"/>
        </w:rPr>
      </w:pPr>
      <w:r>
        <w:rPr>
          <w:rFonts w:ascii="Arial" w:hAnsi="Arial" w:cs="Arial"/>
          <w:noProof/>
          <w:sz w:val="22"/>
          <w:szCs w:val="22"/>
          <w:lang w:val="en-US"/>
        </w:rPr>
        <mc:AlternateContent>
          <mc:Choice Requires="wpi">
            <w:drawing>
              <wp:anchor distT="0" distB="0" distL="114300" distR="114300" simplePos="0" relativeHeight="251659264" behindDoc="0" locked="0" layoutInCell="1" allowOverlap="1" wp14:anchorId="4D47A8B8" wp14:editId="1D2511C0">
                <wp:simplePos x="0" y="0"/>
                <wp:positionH relativeFrom="column">
                  <wp:posOffset>1264600</wp:posOffset>
                </wp:positionH>
                <wp:positionV relativeFrom="paragraph">
                  <wp:posOffset>70370</wp:posOffset>
                </wp:positionV>
                <wp:extent cx="9360" cy="5040"/>
                <wp:effectExtent l="38100" t="38100" r="48260" b="52705"/>
                <wp:wrapNone/>
                <wp:docPr id="1" name="Ink 1"/>
                <wp:cNvGraphicFramePr/>
                <a:graphic xmlns:a="http://schemas.openxmlformats.org/drawingml/2006/main">
                  <a:graphicData uri="http://schemas.microsoft.com/office/word/2010/wordprocessingInk">
                    <w14:contentPart bwMode="auto" r:id="rId9">
                      <w14:nvContentPartPr>
                        <w14:cNvContentPartPr/>
                      </w14:nvContentPartPr>
                      <w14:xfrm>
                        <a:off x="0" y="0"/>
                        <a:ext cx="8890" cy="4445"/>
                      </w14:xfrm>
                    </w14:contentPart>
                  </a:graphicData>
                </a:graphic>
              </wp:anchor>
            </w:drawing>
          </mc:Choice>
          <mc:Fallback xmlns:a="http://schemas.openxmlformats.org/drawingml/2006/main">
            <w:pict>
              <v:shapetype id="_x0000_t75" coordsize="21600,21600" filled="f" stroked="f" o:spt="75" o:preferrelative="t" path="m@4@5l@4@11@9@11@9@5xe" w14:anchorId="0139846A">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Ink 1" style="position:absolute;margin-left:98.85pt;margin-top:4.85pt;width:2.2pt;height:1.85pt;z-index:251659264;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">
                <v:imagedata o:title="" r:id="rId10"/>
              </v:shape>
            </w:pict>
          </mc:Fallback>
        </mc:AlternateContent>
      </w:r>
      <w:r w:rsidR="008657EE">
        <w:rPr>
          <w:rFonts w:ascii="Arial" w:hAnsi="Arial" w:cs="Arial"/>
          <w:sz w:val="22"/>
          <w:szCs w:val="22"/>
          <w:lang w:val="en-US"/>
        </w:rPr>
        <w:t>Application of the 3R has become standard</w:t>
      </w:r>
      <w:r w:rsidR="00BA2D5D">
        <w:rPr>
          <w:rFonts w:ascii="Arial" w:hAnsi="Arial" w:cs="Arial"/>
          <w:sz w:val="22"/>
          <w:szCs w:val="22"/>
          <w:lang w:val="en-US"/>
        </w:rPr>
        <w:t>, frequently also a legal requirement,</w:t>
      </w:r>
      <w:r w:rsidR="008657EE">
        <w:rPr>
          <w:rFonts w:ascii="Arial" w:hAnsi="Arial" w:cs="Arial"/>
          <w:sz w:val="22"/>
          <w:szCs w:val="22"/>
          <w:lang w:val="en-US"/>
        </w:rPr>
        <w:t xml:space="preserve"> in experimental sciences using animals.</w:t>
      </w:r>
      <w:r w:rsidR="00BA2D5D">
        <w:rPr>
          <w:rFonts w:ascii="Arial" w:hAnsi="Arial" w:cs="Arial"/>
          <w:sz w:val="22"/>
          <w:szCs w:val="22"/>
          <w:lang w:val="en-US"/>
        </w:rPr>
        <w:t xml:space="preserve"> </w:t>
      </w:r>
      <w:r w:rsidR="00B84E59">
        <w:rPr>
          <w:rFonts w:ascii="Arial" w:hAnsi="Arial" w:cs="Arial"/>
          <w:sz w:val="22"/>
          <w:szCs w:val="22"/>
          <w:lang w:val="en-US"/>
        </w:rPr>
        <w:t>In this context</w:t>
      </w:r>
      <w:r w:rsidR="008657EE">
        <w:rPr>
          <w:rFonts w:ascii="Arial" w:hAnsi="Arial" w:cs="Arial"/>
          <w:sz w:val="22"/>
          <w:szCs w:val="22"/>
          <w:lang w:val="en-US"/>
        </w:rPr>
        <w:t xml:space="preserve"> also </w:t>
      </w:r>
      <w:r w:rsidR="000F2471">
        <w:rPr>
          <w:rFonts w:ascii="Arial" w:hAnsi="Arial" w:cs="Arial"/>
          <w:sz w:val="22"/>
          <w:szCs w:val="22"/>
          <w:lang w:val="en-US"/>
        </w:rPr>
        <w:t>pract</w:t>
      </w:r>
      <w:r w:rsidR="000F2471" w:rsidRPr="56FF9D21">
        <w:rPr>
          <w:rFonts w:ascii="Arial" w:hAnsi="Arial" w:cs="Arial"/>
          <w:sz w:val="22"/>
          <w:szCs w:val="22"/>
          <w:lang w:val="en-US"/>
        </w:rPr>
        <w:t>i</w:t>
      </w:r>
      <w:r w:rsidR="000F2471">
        <w:rPr>
          <w:rFonts w:ascii="Arial" w:hAnsi="Arial" w:cs="Arial"/>
          <w:sz w:val="22"/>
          <w:szCs w:val="22"/>
          <w:lang w:val="en-US"/>
        </w:rPr>
        <w:t>ces</w:t>
      </w:r>
      <w:r w:rsidR="008657EE">
        <w:rPr>
          <w:rFonts w:ascii="Arial" w:hAnsi="Arial" w:cs="Arial"/>
          <w:sz w:val="22"/>
          <w:szCs w:val="22"/>
          <w:lang w:val="en-US"/>
        </w:rPr>
        <w:t xml:space="preserve"> in general husbandry including breeding practices </w:t>
      </w:r>
      <w:r w:rsidR="00A76D6F">
        <w:rPr>
          <w:rFonts w:ascii="Arial" w:hAnsi="Arial" w:cs="Arial"/>
          <w:sz w:val="22"/>
          <w:szCs w:val="22"/>
          <w:lang w:val="en-US"/>
        </w:rPr>
        <w:t xml:space="preserve">are </w:t>
      </w:r>
      <w:r w:rsidR="00BA2D5D">
        <w:rPr>
          <w:rFonts w:ascii="Arial" w:hAnsi="Arial" w:cs="Arial"/>
          <w:sz w:val="22"/>
          <w:szCs w:val="22"/>
          <w:lang w:val="en-US"/>
        </w:rPr>
        <w:t>to be scientifically optimized</w:t>
      </w:r>
      <w:r w:rsidR="008657EE">
        <w:rPr>
          <w:rFonts w:ascii="Arial" w:hAnsi="Arial" w:cs="Arial"/>
          <w:sz w:val="22"/>
          <w:szCs w:val="22"/>
          <w:lang w:val="en-US"/>
        </w:rPr>
        <w:t xml:space="preserve">. </w:t>
      </w:r>
      <w:r w:rsidR="00BA2D5D">
        <w:rPr>
          <w:rFonts w:ascii="Arial" w:hAnsi="Arial" w:cs="Arial"/>
          <w:sz w:val="22"/>
          <w:szCs w:val="22"/>
          <w:lang w:val="en-US"/>
        </w:rPr>
        <w:t>Further, a</w:t>
      </w:r>
      <w:r w:rsidR="008657EE">
        <w:rPr>
          <w:rFonts w:ascii="Arial" w:hAnsi="Arial" w:cs="Arial"/>
          <w:sz w:val="22"/>
          <w:szCs w:val="22"/>
          <w:lang w:val="en-US"/>
        </w:rPr>
        <w:t xml:space="preserve">nimals that are </w:t>
      </w:r>
      <w:r w:rsidR="008657EE">
        <w:rPr>
          <w:rFonts w:ascii="Arial" w:hAnsi="Arial" w:cs="Arial"/>
          <w:sz w:val="22"/>
          <w:szCs w:val="22"/>
          <w:lang w:val="en-US"/>
        </w:rPr>
        <w:lastRenderedPageBreak/>
        <w:t xml:space="preserve">produced in husbandries but are not used for </w:t>
      </w:r>
      <w:r w:rsidR="00137078">
        <w:rPr>
          <w:rFonts w:ascii="Arial" w:hAnsi="Arial" w:cs="Arial"/>
          <w:sz w:val="22"/>
          <w:szCs w:val="22"/>
          <w:lang w:val="en-US"/>
        </w:rPr>
        <w:t xml:space="preserve">experiments </w:t>
      </w:r>
      <w:r w:rsidR="00C0259F">
        <w:rPr>
          <w:rFonts w:ascii="Arial" w:hAnsi="Arial" w:cs="Arial"/>
          <w:sz w:val="22"/>
          <w:szCs w:val="22"/>
          <w:lang w:val="en-US"/>
        </w:rPr>
        <w:t>are</w:t>
      </w:r>
      <w:r w:rsidR="00BA2D5D">
        <w:rPr>
          <w:rFonts w:ascii="Arial" w:hAnsi="Arial" w:cs="Arial"/>
          <w:sz w:val="22"/>
          <w:szCs w:val="22"/>
          <w:lang w:val="en-US"/>
        </w:rPr>
        <w:t xml:space="preserve"> </w:t>
      </w:r>
      <w:r w:rsidR="00137078">
        <w:rPr>
          <w:rFonts w:ascii="Arial" w:hAnsi="Arial" w:cs="Arial"/>
          <w:sz w:val="22"/>
          <w:szCs w:val="22"/>
          <w:lang w:val="en-US"/>
        </w:rPr>
        <w:t>a new focal point of political attention.</w:t>
      </w:r>
      <w:r w:rsidR="00252CB3">
        <w:rPr>
          <w:rFonts w:ascii="Arial" w:hAnsi="Arial" w:cs="Arial"/>
          <w:sz w:val="22"/>
          <w:szCs w:val="22"/>
          <w:lang w:val="en-US"/>
        </w:rPr>
        <w:t xml:space="preserve"> </w:t>
      </w:r>
      <w:r w:rsidR="00BA2D5D">
        <w:rPr>
          <w:rFonts w:ascii="Arial" w:hAnsi="Arial" w:cs="Arial"/>
          <w:sz w:val="22"/>
          <w:szCs w:val="22"/>
          <w:lang w:val="en-US"/>
        </w:rPr>
        <w:t>Many of t</w:t>
      </w:r>
      <w:r w:rsidR="00137078">
        <w:rPr>
          <w:rFonts w:ascii="Arial" w:hAnsi="Arial" w:cs="Arial"/>
          <w:sz w:val="22"/>
          <w:szCs w:val="22"/>
          <w:lang w:val="en-US"/>
        </w:rPr>
        <w:t>hese</w:t>
      </w:r>
      <w:r w:rsidR="0000457A">
        <w:rPr>
          <w:rFonts w:ascii="Arial" w:hAnsi="Arial" w:cs="Arial"/>
          <w:sz w:val="22"/>
          <w:szCs w:val="22"/>
          <w:lang w:val="en-US"/>
        </w:rPr>
        <w:t xml:space="preserve"> </w:t>
      </w:r>
      <w:r w:rsidR="00137078">
        <w:rPr>
          <w:rFonts w:ascii="Arial" w:hAnsi="Arial" w:cs="Arial"/>
          <w:sz w:val="22"/>
          <w:szCs w:val="22"/>
          <w:lang w:val="en-US"/>
        </w:rPr>
        <w:t>surplus</w:t>
      </w:r>
      <w:r w:rsidR="0000457A">
        <w:rPr>
          <w:rFonts w:ascii="Arial" w:hAnsi="Arial" w:cs="Arial"/>
          <w:sz w:val="22"/>
          <w:szCs w:val="22"/>
          <w:lang w:val="en-US"/>
        </w:rPr>
        <w:t xml:space="preserve"> animals</w:t>
      </w:r>
      <w:r w:rsidR="00252CB3">
        <w:rPr>
          <w:rFonts w:ascii="Arial" w:hAnsi="Arial" w:cs="Arial"/>
          <w:sz w:val="22"/>
          <w:szCs w:val="22"/>
          <w:lang w:val="en-US"/>
        </w:rPr>
        <w:t xml:space="preserve"> </w:t>
      </w:r>
      <w:r w:rsidR="006964AC">
        <w:rPr>
          <w:rFonts w:ascii="Arial" w:hAnsi="Arial" w:cs="Arial"/>
          <w:sz w:val="22"/>
          <w:szCs w:val="22"/>
          <w:lang w:val="en-US"/>
        </w:rPr>
        <w:t xml:space="preserve">are result of the very basic biology of mammalian genetics. We show here that for adequate planning of breeding outcomes even more surplus animals will have to be generated than </w:t>
      </w:r>
      <w:r w:rsidR="00BA2D5D">
        <w:rPr>
          <w:rFonts w:ascii="Arial" w:hAnsi="Arial" w:cs="Arial"/>
          <w:sz w:val="22"/>
          <w:szCs w:val="22"/>
          <w:lang w:val="en-US"/>
        </w:rPr>
        <w:t>when calculations are based on simple probabilities according to Mendel´s rules</w:t>
      </w:r>
      <w:r w:rsidR="00B85595">
        <w:rPr>
          <w:rFonts w:ascii="Arial" w:hAnsi="Arial" w:cs="Arial"/>
          <w:sz w:val="22"/>
          <w:szCs w:val="22"/>
          <w:lang w:val="en-US"/>
        </w:rPr>
        <w:t xml:space="preserve">. This is </w:t>
      </w:r>
      <w:r w:rsidR="00BA2D5D">
        <w:rPr>
          <w:rFonts w:ascii="Arial" w:hAnsi="Arial" w:cs="Arial"/>
          <w:sz w:val="22"/>
          <w:szCs w:val="22"/>
          <w:lang w:val="en-US"/>
        </w:rPr>
        <w:t>d</w:t>
      </w:r>
      <w:r w:rsidR="006964AC">
        <w:rPr>
          <w:rFonts w:ascii="Arial" w:hAnsi="Arial" w:cs="Arial"/>
          <w:sz w:val="22"/>
          <w:szCs w:val="22"/>
          <w:lang w:val="en-US"/>
        </w:rPr>
        <w:t>ue to the stochastic nature of breeding</w:t>
      </w:r>
      <w:r w:rsidR="00B85595">
        <w:rPr>
          <w:rFonts w:ascii="Arial" w:hAnsi="Arial" w:cs="Arial"/>
          <w:sz w:val="22"/>
          <w:szCs w:val="22"/>
          <w:lang w:val="en-US"/>
        </w:rPr>
        <w:t xml:space="preserve"> outcomes</w:t>
      </w:r>
      <w:r w:rsidR="006964AC">
        <w:rPr>
          <w:rFonts w:ascii="Arial" w:hAnsi="Arial" w:cs="Arial"/>
          <w:sz w:val="22"/>
          <w:szCs w:val="22"/>
          <w:lang w:val="en-US"/>
        </w:rPr>
        <w:t>. Here we show the extent of these additional animals required for breeding success probabilities of 90</w:t>
      </w:r>
      <w:r w:rsidR="00252CB3">
        <w:rPr>
          <w:rFonts w:ascii="Arial" w:hAnsi="Arial" w:cs="Arial"/>
          <w:sz w:val="22"/>
          <w:szCs w:val="22"/>
          <w:lang w:val="en-US"/>
        </w:rPr>
        <w:t>%</w:t>
      </w:r>
      <w:r w:rsidR="006964AC">
        <w:rPr>
          <w:rFonts w:ascii="Arial" w:hAnsi="Arial" w:cs="Arial"/>
          <w:sz w:val="22"/>
          <w:szCs w:val="22"/>
          <w:lang w:val="en-US"/>
        </w:rPr>
        <w:t>.</w:t>
      </w:r>
      <w:r w:rsidR="0064057F">
        <w:rPr>
          <w:rFonts w:ascii="Arial" w:hAnsi="Arial" w:cs="Arial"/>
          <w:sz w:val="22"/>
          <w:szCs w:val="22"/>
          <w:lang w:val="en-US"/>
        </w:rPr>
        <w:t xml:space="preserve"> W</w:t>
      </w:r>
      <w:r w:rsidR="006964AC">
        <w:rPr>
          <w:rFonts w:ascii="Arial" w:hAnsi="Arial" w:cs="Arial"/>
          <w:sz w:val="22"/>
          <w:szCs w:val="22"/>
          <w:lang w:val="en-US"/>
        </w:rPr>
        <w:t xml:space="preserve">e also show how the common </w:t>
      </w:r>
      <w:r w:rsidR="00BA2D5D">
        <w:rPr>
          <w:rFonts w:ascii="Arial" w:hAnsi="Arial" w:cs="Arial"/>
          <w:sz w:val="22"/>
          <w:szCs w:val="22"/>
          <w:lang w:val="en-US"/>
        </w:rPr>
        <w:t>practice</w:t>
      </w:r>
      <w:r w:rsidR="006964AC">
        <w:rPr>
          <w:rFonts w:ascii="Arial" w:hAnsi="Arial" w:cs="Arial"/>
          <w:sz w:val="22"/>
          <w:szCs w:val="22"/>
          <w:lang w:val="en-US"/>
        </w:rPr>
        <w:t xml:space="preserve"> of using</w:t>
      </w:r>
      <w:r w:rsidR="0064057F">
        <w:rPr>
          <w:rFonts w:ascii="Arial" w:hAnsi="Arial" w:cs="Arial"/>
          <w:sz w:val="22"/>
          <w:szCs w:val="22"/>
          <w:lang w:val="en-US"/>
        </w:rPr>
        <w:t xml:space="preserve"> </w:t>
      </w:r>
      <w:r w:rsidR="006964AC">
        <w:rPr>
          <w:rFonts w:ascii="Arial" w:hAnsi="Arial" w:cs="Arial"/>
          <w:sz w:val="22"/>
          <w:szCs w:val="22"/>
          <w:lang w:val="en-US"/>
        </w:rPr>
        <w:t xml:space="preserve">different genotypes derived from the same </w:t>
      </w:r>
      <w:proofErr w:type="spellStart"/>
      <w:r w:rsidR="006964AC">
        <w:rPr>
          <w:rFonts w:ascii="Arial" w:hAnsi="Arial" w:cs="Arial"/>
          <w:sz w:val="22"/>
          <w:szCs w:val="22"/>
          <w:lang w:val="en-US"/>
        </w:rPr>
        <w:t>bree</w:t>
      </w:r>
      <w:r w:rsidR="00BA2D5D">
        <w:rPr>
          <w:rFonts w:ascii="Arial" w:hAnsi="Arial" w:cs="Arial"/>
          <w:sz w:val="22"/>
          <w:szCs w:val="22"/>
          <w:lang w:val="en-US"/>
        </w:rPr>
        <w:t>d</w:t>
      </w:r>
      <w:r w:rsidR="006964AC">
        <w:rPr>
          <w:rFonts w:ascii="Arial" w:hAnsi="Arial" w:cs="Arial"/>
          <w:sz w:val="22"/>
          <w:szCs w:val="22"/>
          <w:lang w:val="en-US"/>
        </w:rPr>
        <w:t>ings</w:t>
      </w:r>
      <w:proofErr w:type="spellEnd"/>
      <w:r w:rsidR="006964AC">
        <w:rPr>
          <w:rFonts w:ascii="Arial" w:hAnsi="Arial" w:cs="Arial"/>
          <w:sz w:val="22"/>
          <w:szCs w:val="22"/>
          <w:lang w:val="en-US"/>
        </w:rPr>
        <w:t xml:space="preserve"> influences breeding success and thus requires even further additional animals. We provide tables that facilitate easy breeding planning for the practitioner.</w:t>
      </w:r>
      <w:r w:rsidR="0064057F">
        <w:rPr>
          <w:rFonts w:ascii="Arial" w:hAnsi="Arial" w:cs="Arial"/>
          <w:sz w:val="22"/>
          <w:szCs w:val="22"/>
          <w:lang w:val="en-US"/>
        </w:rPr>
        <w:t xml:space="preserve"> </w:t>
      </w:r>
      <w:r w:rsidR="00620888">
        <w:rPr>
          <w:rFonts w:ascii="Arial" w:hAnsi="Arial" w:cs="Arial"/>
          <w:sz w:val="22"/>
          <w:szCs w:val="22"/>
          <w:lang w:val="en-GB"/>
        </w:rPr>
        <w:t xml:space="preserve">The </w:t>
      </w:r>
      <w:r w:rsidR="00BA2D5D">
        <w:rPr>
          <w:rFonts w:ascii="Arial" w:hAnsi="Arial" w:cs="Arial"/>
          <w:sz w:val="22"/>
          <w:szCs w:val="22"/>
          <w:lang w:val="en-GB"/>
        </w:rPr>
        <w:t xml:space="preserve">R </w:t>
      </w:r>
      <w:r w:rsidR="00620888">
        <w:rPr>
          <w:rFonts w:ascii="Arial" w:hAnsi="Arial" w:cs="Arial"/>
          <w:sz w:val="22"/>
          <w:szCs w:val="22"/>
          <w:lang w:val="en-GB"/>
        </w:rPr>
        <w:t>scripts can be easily adapted for other use cases, such as higher o</w:t>
      </w:r>
      <w:r w:rsidR="00BA2D5D">
        <w:rPr>
          <w:rFonts w:ascii="Arial" w:hAnsi="Arial" w:cs="Arial"/>
          <w:sz w:val="22"/>
          <w:szCs w:val="22"/>
          <w:lang w:val="en-GB"/>
        </w:rPr>
        <w:t>r</w:t>
      </w:r>
      <w:r w:rsidR="00620888">
        <w:rPr>
          <w:rFonts w:ascii="Arial" w:hAnsi="Arial" w:cs="Arial"/>
          <w:sz w:val="22"/>
          <w:szCs w:val="22"/>
          <w:lang w:val="en-GB"/>
        </w:rPr>
        <w:t xml:space="preserve"> lower success probabilities. </w:t>
      </w:r>
      <w:r w:rsidR="00BA2D5D">
        <w:rPr>
          <w:rFonts w:ascii="Arial" w:hAnsi="Arial" w:cs="Arial"/>
          <w:sz w:val="22"/>
          <w:szCs w:val="22"/>
          <w:lang w:val="en-GB"/>
        </w:rPr>
        <w:t xml:space="preserve">Through simple modification of the respective frequency of </w:t>
      </w:r>
      <w:proofErr w:type="spellStart"/>
      <w:r w:rsidR="00BA2D5D">
        <w:rPr>
          <w:rFonts w:ascii="Arial" w:hAnsi="Arial" w:cs="Arial"/>
          <w:sz w:val="22"/>
          <w:szCs w:val="22"/>
          <w:lang w:val="en-GB"/>
        </w:rPr>
        <w:t>occurance</w:t>
      </w:r>
      <w:proofErr w:type="spellEnd"/>
      <w:r w:rsidR="00BA2D5D">
        <w:rPr>
          <w:rFonts w:ascii="Arial" w:hAnsi="Arial" w:cs="Arial"/>
          <w:sz w:val="22"/>
          <w:szCs w:val="22"/>
          <w:lang w:val="en-GB"/>
        </w:rPr>
        <w:t>, they</w:t>
      </w:r>
      <w:r w:rsidR="00620888">
        <w:rPr>
          <w:rFonts w:ascii="Arial" w:hAnsi="Arial" w:cs="Arial"/>
          <w:sz w:val="22"/>
          <w:szCs w:val="22"/>
          <w:lang w:val="en-GB"/>
        </w:rPr>
        <w:t xml:space="preserve"> can also be applied for the planning of </w:t>
      </w:r>
      <w:proofErr w:type="spellStart"/>
      <w:r w:rsidR="00620888">
        <w:rPr>
          <w:rFonts w:ascii="Arial" w:hAnsi="Arial" w:cs="Arial"/>
          <w:sz w:val="22"/>
          <w:szCs w:val="22"/>
          <w:lang w:val="en-GB"/>
        </w:rPr>
        <w:t>bree</w:t>
      </w:r>
      <w:r w:rsidR="00BA2D5D">
        <w:rPr>
          <w:rFonts w:ascii="Arial" w:hAnsi="Arial" w:cs="Arial"/>
          <w:sz w:val="22"/>
          <w:szCs w:val="22"/>
          <w:lang w:val="en-GB"/>
        </w:rPr>
        <w:t>d</w:t>
      </w:r>
      <w:r w:rsidR="00620888">
        <w:rPr>
          <w:rFonts w:ascii="Arial" w:hAnsi="Arial" w:cs="Arial"/>
          <w:sz w:val="22"/>
          <w:szCs w:val="22"/>
          <w:lang w:val="en-GB"/>
        </w:rPr>
        <w:t>ings</w:t>
      </w:r>
      <w:proofErr w:type="spellEnd"/>
      <w:r w:rsidR="00620888">
        <w:rPr>
          <w:rFonts w:ascii="Arial" w:hAnsi="Arial" w:cs="Arial"/>
          <w:sz w:val="22"/>
          <w:szCs w:val="22"/>
          <w:lang w:val="en-GB"/>
        </w:rPr>
        <w:t xml:space="preserve"> where the outcomes are not following strict Mendelian frequencies. An example would be </w:t>
      </w:r>
      <w:proofErr w:type="spellStart"/>
      <w:r w:rsidR="009400F5">
        <w:rPr>
          <w:rFonts w:ascii="Arial" w:hAnsi="Arial" w:cs="Arial"/>
          <w:sz w:val="22"/>
          <w:szCs w:val="22"/>
          <w:lang w:val="en-GB"/>
        </w:rPr>
        <w:t>breedings</w:t>
      </w:r>
      <w:proofErr w:type="spellEnd"/>
      <w:r w:rsidR="009400F5">
        <w:rPr>
          <w:rFonts w:ascii="Arial" w:hAnsi="Arial" w:cs="Arial"/>
          <w:sz w:val="22"/>
          <w:szCs w:val="22"/>
          <w:lang w:val="en-GB"/>
        </w:rPr>
        <w:t xml:space="preserve"> yielding in some </w:t>
      </w:r>
      <w:r w:rsidR="00287487">
        <w:rPr>
          <w:rFonts w:ascii="Arial" w:hAnsi="Arial" w:cs="Arial"/>
          <w:sz w:val="22"/>
          <w:szCs w:val="22"/>
          <w:lang w:val="en-GB"/>
        </w:rPr>
        <w:t>allele combinations</w:t>
      </w:r>
      <w:r w:rsidR="009400F5">
        <w:rPr>
          <w:rFonts w:ascii="Arial" w:hAnsi="Arial" w:cs="Arial"/>
          <w:sz w:val="22"/>
          <w:szCs w:val="22"/>
          <w:lang w:val="en-GB"/>
        </w:rPr>
        <w:t xml:space="preserve"> embryonically lethal genotypes of partial penetrance</w:t>
      </w:r>
      <w:r w:rsidR="00ED405A">
        <w:rPr>
          <w:rFonts w:ascii="Arial" w:hAnsi="Arial" w:cs="Arial"/>
          <w:sz w:val="22"/>
          <w:szCs w:val="22"/>
          <w:lang w:val="en-GB"/>
        </w:rPr>
        <w:t xml:space="preserve"> (</w:t>
      </w:r>
      <w:commentRangeStart w:id="94"/>
      <w:r w:rsidR="00ED405A">
        <w:rPr>
          <w:rFonts w:ascii="Arial" w:hAnsi="Arial" w:cs="Arial"/>
          <w:sz w:val="22"/>
          <w:szCs w:val="22"/>
          <w:lang w:val="en-GB"/>
        </w:rPr>
        <w:t>e.g. Li 2008 Dev. Cell</w:t>
      </w:r>
      <w:commentRangeEnd w:id="94"/>
      <w:r w:rsidR="00ED405A">
        <w:rPr>
          <w:rStyle w:val="CommentReference"/>
        </w:rPr>
        <w:commentReference w:id="94"/>
      </w:r>
      <w:r w:rsidR="00E51C0F">
        <w:rPr>
          <w:rFonts w:ascii="Arial" w:hAnsi="Arial" w:cs="Arial"/>
          <w:sz w:val="22"/>
          <w:szCs w:val="22"/>
          <w:lang w:val="en-GB"/>
        </w:rPr>
        <w:t>,</w:t>
      </w:r>
      <w:r w:rsidR="00C423AF">
        <w:rPr>
          <w:rFonts w:ascii="Arial" w:hAnsi="Arial" w:cs="Arial"/>
          <w:sz w:val="22"/>
          <w:szCs w:val="22"/>
          <w:lang w:val="en-GB"/>
        </w:rPr>
        <w:t xml:space="preserve"> </w:t>
      </w:r>
      <w:commentRangeStart w:id="95"/>
      <w:proofErr w:type="spellStart"/>
      <w:r w:rsidR="00A8158C">
        <w:rPr>
          <w:rFonts w:ascii="Arial" w:hAnsi="Arial" w:cs="Arial"/>
          <w:sz w:val="22"/>
          <w:szCs w:val="22"/>
          <w:lang w:val="en-GB"/>
        </w:rPr>
        <w:t>Kallapur</w:t>
      </w:r>
      <w:proofErr w:type="spellEnd"/>
      <w:r w:rsidR="00A8158C">
        <w:rPr>
          <w:rFonts w:ascii="Arial" w:hAnsi="Arial" w:cs="Arial"/>
          <w:sz w:val="22"/>
          <w:szCs w:val="22"/>
          <w:lang w:val="en-GB"/>
        </w:rPr>
        <w:t xml:space="preserve"> 1999 Mol </w:t>
      </w:r>
      <w:proofErr w:type="spellStart"/>
      <w:r w:rsidR="00A8158C">
        <w:rPr>
          <w:rFonts w:ascii="Arial" w:hAnsi="Arial" w:cs="Arial"/>
          <w:sz w:val="22"/>
          <w:szCs w:val="22"/>
          <w:lang w:val="en-GB"/>
        </w:rPr>
        <w:t>Reprod</w:t>
      </w:r>
      <w:proofErr w:type="spellEnd"/>
      <w:r w:rsidR="00A8158C">
        <w:rPr>
          <w:rFonts w:ascii="Arial" w:hAnsi="Arial" w:cs="Arial"/>
          <w:sz w:val="22"/>
          <w:szCs w:val="22"/>
          <w:lang w:val="en-GB"/>
        </w:rPr>
        <w:t xml:space="preserve"> Dev</w:t>
      </w:r>
      <w:commentRangeEnd w:id="95"/>
      <w:r w:rsidR="00A8158C">
        <w:rPr>
          <w:rStyle w:val="CommentReference"/>
        </w:rPr>
        <w:commentReference w:id="95"/>
      </w:r>
      <w:r w:rsidR="00A8158C">
        <w:rPr>
          <w:rFonts w:ascii="Arial" w:hAnsi="Arial" w:cs="Arial"/>
          <w:sz w:val="22"/>
          <w:szCs w:val="22"/>
          <w:lang w:val="en-GB"/>
        </w:rPr>
        <w:t xml:space="preserve"> </w:t>
      </w:r>
      <w:r w:rsidR="00ED405A">
        <w:rPr>
          <w:rFonts w:ascii="Arial" w:hAnsi="Arial" w:cs="Arial"/>
          <w:sz w:val="22"/>
          <w:szCs w:val="22"/>
          <w:lang w:val="en-GB"/>
        </w:rPr>
        <w:t>)</w:t>
      </w:r>
      <w:r w:rsidR="009400F5">
        <w:rPr>
          <w:rFonts w:ascii="Arial" w:hAnsi="Arial" w:cs="Arial"/>
          <w:sz w:val="22"/>
          <w:szCs w:val="22"/>
          <w:lang w:val="en-GB"/>
        </w:rPr>
        <w:t>.</w:t>
      </w:r>
    </w:p>
    <w:p w14:paraId="6D01B1AD" w14:textId="0B7C22D0" w:rsidR="00287487" w:rsidRPr="00BA2D5D" w:rsidRDefault="00287487">
      <w:pPr>
        <w:spacing w:line="360" w:lineRule="auto"/>
        <w:jc w:val="both"/>
        <w:rPr>
          <w:rFonts w:ascii="Arial" w:hAnsi="Arial" w:cs="Arial"/>
          <w:sz w:val="22"/>
          <w:szCs w:val="22"/>
          <w:lang w:val="en-US"/>
        </w:rPr>
      </w:pPr>
      <w:r>
        <w:rPr>
          <w:rFonts w:ascii="Arial" w:hAnsi="Arial" w:cs="Arial"/>
          <w:sz w:val="22"/>
          <w:szCs w:val="22"/>
          <w:lang w:val="en-GB"/>
        </w:rPr>
        <w:t xml:space="preserve">While our calculations take into account the stochastics of obtaining successful breeding outcomes </w:t>
      </w:r>
      <w:r w:rsidR="00B70382">
        <w:rPr>
          <w:rFonts w:ascii="Arial" w:hAnsi="Arial" w:cs="Arial"/>
          <w:sz w:val="22"/>
          <w:szCs w:val="22"/>
          <w:lang w:val="en-GB"/>
        </w:rPr>
        <w:t>in terms of required genotypes, the scientist</w:t>
      </w:r>
      <w:r w:rsidR="00ED405A">
        <w:rPr>
          <w:rFonts w:ascii="Arial" w:hAnsi="Arial" w:cs="Arial"/>
          <w:sz w:val="22"/>
          <w:szCs w:val="22"/>
          <w:lang w:val="en-GB"/>
        </w:rPr>
        <w:t xml:space="preserve"> who plans his </w:t>
      </w:r>
      <w:proofErr w:type="spellStart"/>
      <w:r w:rsidR="00ED405A">
        <w:rPr>
          <w:rFonts w:ascii="Arial" w:hAnsi="Arial" w:cs="Arial"/>
          <w:sz w:val="22"/>
          <w:szCs w:val="22"/>
          <w:lang w:val="en-GB"/>
        </w:rPr>
        <w:t>breedings</w:t>
      </w:r>
      <w:proofErr w:type="spellEnd"/>
      <w:r w:rsidR="00B70382">
        <w:rPr>
          <w:rFonts w:ascii="Arial" w:hAnsi="Arial" w:cs="Arial"/>
          <w:sz w:val="22"/>
          <w:szCs w:val="22"/>
          <w:lang w:val="en-GB"/>
        </w:rPr>
        <w:t xml:space="preserve"> should still take into account the </w:t>
      </w:r>
      <w:r w:rsidR="00ED405A">
        <w:rPr>
          <w:rFonts w:ascii="Arial" w:hAnsi="Arial" w:cs="Arial"/>
          <w:sz w:val="22"/>
          <w:szCs w:val="22"/>
          <w:lang w:val="en-GB"/>
        </w:rPr>
        <w:t>general breeding efficiency of a particular strain</w:t>
      </w:r>
      <w:r>
        <w:rPr>
          <w:rFonts w:ascii="Arial" w:hAnsi="Arial" w:cs="Arial"/>
          <w:sz w:val="22"/>
          <w:szCs w:val="22"/>
          <w:lang w:val="en-GB"/>
        </w:rPr>
        <w:t>.</w:t>
      </w:r>
      <w:r w:rsidR="00ED405A">
        <w:rPr>
          <w:rFonts w:ascii="Arial" w:hAnsi="Arial" w:cs="Arial"/>
          <w:sz w:val="22"/>
          <w:szCs w:val="22"/>
          <w:lang w:val="en-GB"/>
        </w:rPr>
        <w:t xml:space="preserve"> This can be done through</w:t>
      </w:r>
      <w:r w:rsidR="00E51C0F">
        <w:rPr>
          <w:rFonts w:ascii="Arial" w:hAnsi="Arial" w:cs="Arial"/>
          <w:sz w:val="22"/>
          <w:szCs w:val="22"/>
          <w:lang w:val="en-GB"/>
        </w:rPr>
        <w:t xml:space="preserve"> the production index (</w:t>
      </w:r>
      <w:proofErr w:type="gramStart"/>
      <w:r w:rsidR="00E51C0F">
        <w:rPr>
          <w:rFonts w:ascii="Arial" w:hAnsi="Arial" w:cs="Arial"/>
          <w:sz w:val="22"/>
          <w:szCs w:val="22"/>
          <w:lang w:val="en-GB"/>
        </w:rPr>
        <w:t xml:space="preserve">PI, </w:t>
      </w:r>
      <w:r>
        <w:rPr>
          <w:rFonts w:ascii="Arial" w:hAnsi="Arial" w:cs="Arial"/>
          <w:sz w:val="22"/>
          <w:szCs w:val="22"/>
          <w:lang w:val="en-GB"/>
        </w:rPr>
        <w:t xml:space="preserve"> </w:t>
      </w:r>
      <w:commentRangeStart w:id="96"/>
      <w:proofErr w:type="spellStart"/>
      <w:r w:rsidR="00BE7B52">
        <w:rPr>
          <w:rFonts w:ascii="Arial" w:hAnsi="Arial" w:cs="Arial"/>
          <w:sz w:val="22"/>
          <w:szCs w:val="22"/>
          <w:lang w:val="en-GB"/>
        </w:rPr>
        <w:t>Ayadi</w:t>
      </w:r>
      <w:proofErr w:type="spellEnd"/>
      <w:proofErr w:type="gramEnd"/>
      <w:r w:rsidR="00BE7B52">
        <w:rPr>
          <w:rFonts w:ascii="Arial" w:hAnsi="Arial" w:cs="Arial"/>
          <w:sz w:val="22"/>
          <w:szCs w:val="22"/>
          <w:lang w:val="en-GB"/>
        </w:rPr>
        <w:t xml:space="preserve"> 2011</w:t>
      </w:r>
      <w:commentRangeEnd w:id="96"/>
      <w:r w:rsidR="00BE7B52">
        <w:rPr>
          <w:rStyle w:val="CommentReference"/>
        </w:rPr>
        <w:commentReference w:id="96"/>
      </w:r>
      <w:r w:rsidR="00BE7B52">
        <w:rPr>
          <w:rFonts w:ascii="Arial" w:hAnsi="Arial" w:cs="Arial"/>
          <w:sz w:val="22"/>
          <w:szCs w:val="22"/>
          <w:lang w:val="en-GB"/>
        </w:rPr>
        <w:t xml:space="preserve">, </w:t>
      </w:r>
      <w:proofErr w:type="spellStart"/>
      <w:r w:rsidR="00704EAD">
        <w:rPr>
          <w:rFonts w:ascii="Arial" w:hAnsi="Arial" w:cs="Arial"/>
          <w:sz w:val="22"/>
          <w:szCs w:val="22"/>
          <w:lang w:val="en-GB"/>
        </w:rPr>
        <w:t>Festing</w:t>
      </w:r>
      <w:proofErr w:type="spellEnd"/>
      <w:r w:rsidR="00704EAD">
        <w:rPr>
          <w:rFonts w:ascii="Arial" w:hAnsi="Arial" w:cs="Arial"/>
          <w:sz w:val="22"/>
          <w:szCs w:val="22"/>
          <w:lang w:val="en-GB"/>
        </w:rPr>
        <w:t xml:space="preserve"> and Peters 1999)</w:t>
      </w:r>
      <w:r w:rsidR="00E82307">
        <w:rPr>
          <w:rFonts w:ascii="Arial" w:hAnsi="Arial" w:cs="Arial"/>
          <w:sz w:val="22"/>
          <w:szCs w:val="22"/>
          <w:lang w:val="en-GB"/>
        </w:rPr>
        <w:t>.</w:t>
      </w:r>
      <w:r w:rsidR="006A7E6E">
        <w:rPr>
          <w:rFonts w:ascii="Arial" w:hAnsi="Arial" w:cs="Arial"/>
          <w:sz w:val="22"/>
          <w:szCs w:val="22"/>
          <w:lang w:val="en-GB"/>
        </w:rPr>
        <w:t xml:space="preserve"> A table of production indices of various strains can be found in </w:t>
      </w:r>
      <w:commentRangeStart w:id="97"/>
      <w:r w:rsidR="006A7E6E">
        <w:rPr>
          <w:rFonts w:ascii="Arial" w:hAnsi="Arial" w:cs="Arial"/>
          <w:sz w:val="22"/>
          <w:szCs w:val="22"/>
          <w:lang w:val="en-GB"/>
        </w:rPr>
        <w:t>White 2007.</w:t>
      </w:r>
      <w:commentRangeEnd w:id="97"/>
      <w:r w:rsidR="006A7E6E">
        <w:rPr>
          <w:rStyle w:val="CommentReference"/>
        </w:rPr>
        <w:commentReference w:id="97"/>
      </w:r>
      <w:r w:rsidR="006A7E6E" w:rsidRPr="006A7E6E">
        <w:rPr>
          <w:rFonts w:ascii="Arial" w:hAnsi="Arial" w:cs="Arial"/>
          <w:sz w:val="22"/>
          <w:szCs w:val="22"/>
          <w:lang w:val="en-US"/>
        </w:rPr>
        <w:t>; it is recommended however to establish the index for each mouse line</w:t>
      </w:r>
      <w:r w:rsidR="006A7E6E">
        <w:rPr>
          <w:rFonts w:ascii="Arial" w:hAnsi="Arial" w:cs="Arial"/>
          <w:sz w:val="22"/>
          <w:szCs w:val="22"/>
          <w:lang w:val="en-US"/>
        </w:rPr>
        <w:t xml:space="preserve"> and facility independently.</w:t>
      </w:r>
      <w:r w:rsidR="006A7E6E">
        <w:rPr>
          <w:rFonts w:ascii="Arial" w:hAnsi="Arial" w:cs="Arial"/>
          <w:sz w:val="22"/>
          <w:szCs w:val="22"/>
          <w:lang w:val="en-GB"/>
        </w:rPr>
        <w:t xml:space="preserve"> </w:t>
      </w:r>
      <w:r w:rsidR="00387AA8">
        <w:rPr>
          <w:rFonts w:ascii="Arial" w:hAnsi="Arial" w:cs="Arial"/>
          <w:sz w:val="22"/>
          <w:szCs w:val="22"/>
          <w:lang w:val="en-GB"/>
        </w:rPr>
        <w:t xml:space="preserve">An example how to perform the required calculations can be found in table 3. </w:t>
      </w:r>
      <w:r w:rsidR="001B4044">
        <w:rPr>
          <w:rFonts w:ascii="Arial" w:hAnsi="Arial" w:cs="Arial"/>
          <w:sz w:val="22"/>
          <w:szCs w:val="22"/>
          <w:lang w:val="en-GB"/>
        </w:rPr>
        <w:t xml:space="preserve">We introduce an </w:t>
      </w:r>
      <w:proofErr w:type="spellStart"/>
      <w:r w:rsidR="001B4044">
        <w:rPr>
          <w:rFonts w:ascii="Arial" w:hAnsi="Arial" w:cs="Arial"/>
          <w:sz w:val="22"/>
          <w:szCs w:val="22"/>
          <w:lang w:val="en-GB"/>
        </w:rPr>
        <w:t>adjustement</w:t>
      </w:r>
      <w:proofErr w:type="spellEnd"/>
      <w:r w:rsidR="001B4044">
        <w:rPr>
          <w:rFonts w:ascii="Arial" w:hAnsi="Arial" w:cs="Arial"/>
          <w:sz w:val="22"/>
          <w:szCs w:val="22"/>
          <w:lang w:val="en-GB"/>
        </w:rPr>
        <w:t xml:space="preserve"> factor for use of the PI in a timed breeding. Assuming that in a </w:t>
      </w:r>
      <w:proofErr w:type="gramStart"/>
      <w:r w:rsidR="001B4044">
        <w:rPr>
          <w:rFonts w:ascii="Arial" w:hAnsi="Arial" w:cs="Arial"/>
          <w:sz w:val="22"/>
          <w:szCs w:val="22"/>
          <w:lang w:val="en-GB"/>
        </w:rPr>
        <w:t>continuous breeding setting females</w:t>
      </w:r>
      <w:proofErr w:type="gramEnd"/>
      <w:r w:rsidR="001B4044">
        <w:rPr>
          <w:rFonts w:ascii="Arial" w:hAnsi="Arial" w:cs="Arial"/>
          <w:sz w:val="22"/>
          <w:szCs w:val="22"/>
          <w:lang w:val="en-GB"/>
        </w:rPr>
        <w:t xml:space="preserve"> are distributed over the full 3 weeks of gestation, we made the assumption that in a timed mating all these pregnancies occurred together (hence the correction factor of 3). </w:t>
      </w:r>
      <w:r w:rsidR="00387AA8">
        <w:rPr>
          <w:rFonts w:ascii="Arial" w:hAnsi="Arial" w:cs="Arial"/>
          <w:sz w:val="22"/>
          <w:szCs w:val="22"/>
          <w:lang w:val="en-GB"/>
        </w:rPr>
        <w:t>Another method to meet the requirement of obtaining a defined number of animals within a specific period of time</w:t>
      </w:r>
      <w:r w:rsidR="001B4044">
        <w:rPr>
          <w:rFonts w:ascii="Arial" w:hAnsi="Arial" w:cs="Arial"/>
          <w:sz w:val="22"/>
          <w:szCs w:val="22"/>
          <w:lang w:val="en-GB"/>
        </w:rPr>
        <w:t xml:space="preserve"> was presented by </w:t>
      </w:r>
      <w:proofErr w:type="spellStart"/>
      <w:r w:rsidR="001B4044">
        <w:rPr>
          <w:rFonts w:ascii="Arial" w:hAnsi="Arial" w:cs="Arial"/>
          <w:sz w:val="22"/>
          <w:szCs w:val="22"/>
          <w:lang w:val="en-GB"/>
        </w:rPr>
        <w:t>Festing</w:t>
      </w:r>
      <w:proofErr w:type="spellEnd"/>
      <w:r w:rsidR="00266AC2">
        <w:rPr>
          <w:rFonts w:ascii="Arial" w:hAnsi="Arial" w:cs="Arial"/>
          <w:sz w:val="22"/>
          <w:szCs w:val="22"/>
          <w:lang w:val="en-GB"/>
        </w:rPr>
        <w:t xml:space="preserve"> (</w:t>
      </w:r>
      <w:proofErr w:type="spellStart"/>
      <w:r w:rsidR="00266AC2" w:rsidRPr="00266AC2">
        <w:rPr>
          <w:rFonts w:ascii="Arial" w:hAnsi="Arial" w:cs="Arial"/>
          <w:sz w:val="22"/>
          <w:szCs w:val="22"/>
          <w:lang w:val="en-GB"/>
        </w:rPr>
        <w:t>Festing</w:t>
      </w:r>
      <w:proofErr w:type="spellEnd"/>
      <w:r w:rsidR="00266AC2" w:rsidRPr="00266AC2">
        <w:rPr>
          <w:rFonts w:ascii="Arial" w:hAnsi="Arial" w:cs="Arial"/>
          <w:sz w:val="22"/>
          <w:szCs w:val="22"/>
          <w:lang w:val="en-GB"/>
        </w:rPr>
        <w:t xml:space="preserve"> UFAW Handbook Laboratory Animals Breeding and Genetics 6th edition</w:t>
      </w:r>
      <w:r w:rsidR="00266AC2">
        <w:rPr>
          <w:rFonts w:ascii="Arial" w:hAnsi="Arial" w:cs="Arial"/>
          <w:sz w:val="22"/>
          <w:szCs w:val="22"/>
          <w:lang w:val="en-GB"/>
        </w:rPr>
        <w:t>)</w:t>
      </w:r>
      <w:r w:rsidR="001B4044">
        <w:rPr>
          <w:rFonts w:ascii="Arial" w:hAnsi="Arial" w:cs="Arial"/>
          <w:sz w:val="22"/>
          <w:szCs w:val="22"/>
          <w:lang w:val="en-GB"/>
        </w:rPr>
        <w:t>. It involves the littering percentages at days after start of breeding, the average effective litter size, and the percentage of effective fertility.</w:t>
      </w:r>
      <w:r w:rsidR="00387AA8">
        <w:rPr>
          <w:rFonts w:ascii="Arial" w:hAnsi="Arial" w:cs="Arial"/>
          <w:sz w:val="22"/>
          <w:szCs w:val="22"/>
          <w:lang w:val="en-GB"/>
        </w:rPr>
        <w:t xml:space="preserve"> </w:t>
      </w:r>
      <w:del w:id="98" w:author="Thorsten Buch" w:date="2020-07-02T14:11:00Z">
        <w:r w:rsidR="006A7E6E" w:rsidDel="00387AA8">
          <w:rPr>
            <w:rFonts w:ascii="Arial" w:hAnsi="Arial" w:cs="Arial"/>
            <w:sz w:val="22"/>
            <w:szCs w:val="22"/>
            <w:lang w:val="en-GB"/>
          </w:rPr>
          <w:delText xml:space="preserve"> </w:delText>
        </w:r>
      </w:del>
    </w:p>
    <w:p w14:paraId="28B89825" w14:textId="349C40C6" w:rsidR="00A0771B" w:rsidRPr="00341542" w:rsidRDefault="00A0771B" w:rsidP="00341542">
      <w:pPr>
        <w:spacing w:line="360" w:lineRule="auto"/>
        <w:jc w:val="both"/>
        <w:rPr>
          <w:rFonts w:ascii="Arial" w:hAnsi="Arial" w:cs="Arial"/>
          <w:sz w:val="22"/>
          <w:szCs w:val="22"/>
          <w:lang w:val="en-US"/>
        </w:rPr>
      </w:pPr>
    </w:p>
    <w:p w14:paraId="70E35B34" w14:textId="0E6E5D9B" w:rsidR="000C6FAB" w:rsidRPr="00341542" w:rsidRDefault="000C6FAB" w:rsidP="00341542">
      <w:pPr>
        <w:spacing w:line="360" w:lineRule="auto"/>
        <w:jc w:val="both"/>
        <w:rPr>
          <w:rFonts w:ascii="Arial" w:hAnsi="Arial" w:cs="Arial"/>
          <w:sz w:val="22"/>
          <w:szCs w:val="22"/>
          <w:lang w:val="en-US"/>
        </w:rPr>
      </w:pPr>
    </w:p>
    <w:p w14:paraId="3B09B01E" w14:textId="73628221" w:rsidR="000C6FAB" w:rsidRPr="00341542" w:rsidRDefault="000C6FAB" w:rsidP="00341542">
      <w:pPr>
        <w:pStyle w:val="Heading1"/>
        <w:spacing w:line="360" w:lineRule="auto"/>
        <w:jc w:val="both"/>
        <w:rPr>
          <w:rFonts w:ascii="Arial" w:hAnsi="Arial" w:cs="Arial"/>
          <w:sz w:val="22"/>
          <w:szCs w:val="22"/>
          <w:lang w:val="en-US"/>
        </w:rPr>
      </w:pPr>
      <w:r w:rsidRPr="00341542">
        <w:rPr>
          <w:rFonts w:ascii="Arial" w:hAnsi="Arial" w:cs="Arial"/>
          <w:sz w:val="22"/>
          <w:szCs w:val="22"/>
          <w:lang w:val="en-US"/>
        </w:rPr>
        <w:t>Material and Methods</w:t>
      </w:r>
    </w:p>
    <w:p w14:paraId="25273303" w14:textId="2663D761" w:rsidR="000C6FAB" w:rsidRPr="00341542" w:rsidRDefault="000C6FAB" w:rsidP="00341542">
      <w:pPr>
        <w:spacing w:line="360" w:lineRule="auto"/>
        <w:jc w:val="both"/>
        <w:rPr>
          <w:rFonts w:ascii="Arial" w:hAnsi="Arial" w:cs="Arial"/>
          <w:sz w:val="22"/>
          <w:szCs w:val="22"/>
          <w:lang w:val="en-US"/>
        </w:rPr>
      </w:pPr>
    </w:p>
    <w:p w14:paraId="1EF8A14B" w14:textId="583C0485" w:rsidR="00574629" w:rsidRPr="00341542" w:rsidRDefault="00574629" w:rsidP="00341542">
      <w:pPr>
        <w:spacing w:line="360" w:lineRule="auto"/>
        <w:jc w:val="both"/>
        <w:rPr>
          <w:rFonts w:ascii="Arial" w:hAnsi="Arial" w:cs="Arial"/>
          <w:sz w:val="22"/>
          <w:szCs w:val="22"/>
          <w:lang w:val="en-US"/>
        </w:rPr>
      </w:pPr>
      <w:r w:rsidRPr="00341542">
        <w:rPr>
          <w:rFonts w:ascii="Arial" w:hAnsi="Arial" w:cs="Arial"/>
          <w:sz w:val="22"/>
          <w:szCs w:val="22"/>
          <w:lang w:val="en-US"/>
        </w:rPr>
        <w:br w:type="page"/>
      </w:r>
    </w:p>
    <w:p w14:paraId="11865509" w14:textId="051E710F" w:rsidR="00D64B1D" w:rsidRPr="00341542" w:rsidRDefault="00C704C5" w:rsidP="00341542">
      <w:pPr>
        <w:spacing w:line="360" w:lineRule="auto"/>
        <w:jc w:val="both"/>
        <w:rPr>
          <w:rFonts w:ascii="Arial" w:hAnsi="Arial" w:cs="Arial"/>
          <w:sz w:val="22"/>
          <w:szCs w:val="22"/>
          <w:lang w:val="en-US"/>
        </w:rPr>
      </w:pPr>
      <w:r w:rsidRPr="00341542">
        <w:rPr>
          <w:rFonts w:ascii="Arial" w:hAnsi="Arial" w:cs="Arial"/>
          <w:sz w:val="22"/>
          <w:szCs w:val="22"/>
          <w:lang w:val="en-US"/>
        </w:rPr>
        <w:lastRenderedPageBreak/>
        <w:t>Table 1</w:t>
      </w:r>
    </w:p>
    <w:tbl>
      <w:tblPr>
        <w:tblStyle w:val="TableGridLight"/>
        <w:tblW w:w="7933" w:type="dxa"/>
        <w:tblLook w:val="0600" w:firstRow="0" w:lastRow="0" w:firstColumn="0" w:lastColumn="0" w:noHBand="1" w:noVBand="1"/>
      </w:tblPr>
      <w:tblGrid>
        <w:gridCol w:w="2061"/>
        <w:gridCol w:w="1468"/>
        <w:gridCol w:w="1468"/>
        <w:gridCol w:w="1468"/>
        <w:gridCol w:w="1468"/>
      </w:tblGrid>
      <w:tr w:rsidR="00C1730E" w:rsidRPr="00341542" w14:paraId="14528781" w14:textId="77777777" w:rsidTr="007C6BDA">
        <w:trPr>
          <w:trHeight w:val="320"/>
        </w:trPr>
        <w:tc>
          <w:tcPr>
            <w:tcW w:w="7933" w:type="dxa"/>
            <w:gridSpan w:val="5"/>
            <w:tcBorders>
              <w:top w:val="single" w:sz="12" w:space="0" w:color="auto"/>
              <w:left w:val="single" w:sz="12" w:space="0" w:color="auto"/>
              <w:bottom w:val="single" w:sz="12" w:space="0" w:color="auto"/>
              <w:right w:val="single" w:sz="12" w:space="0" w:color="auto"/>
            </w:tcBorders>
          </w:tcPr>
          <w:p w14:paraId="4D2B61C4" w14:textId="7A6B8450" w:rsidR="00C1730E" w:rsidRPr="00341542" w:rsidRDefault="00C1730E" w:rsidP="007C6BDA">
            <w:pPr>
              <w:spacing w:line="360" w:lineRule="auto"/>
              <w:jc w:val="center"/>
              <w:rPr>
                <w:rFonts w:ascii="Arial" w:hAnsi="Arial" w:cs="Arial"/>
                <w:b/>
                <w:bCs/>
                <w:sz w:val="22"/>
                <w:szCs w:val="22"/>
                <w:lang w:val="en-GB"/>
              </w:rPr>
            </w:pPr>
            <w:r w:rsidRPr="00341542">
              <w:rPr>
                <w:rFonts w:ascii="Arial" w:hAnsi="Arial" w:cs="Arial"/>
                <w:b/>
                <w:bCs/>
                <w:sz w:val="22"/>
                <w:szCs w:val="22"/>
                <w:lang w:val="en-GB"/>
              </w:rPr>
              <w:t>90% Breeding Success</w:t>
            </w:r>
          </w:p>
        </w:tc>
      </w:tr>
      <w:tr w:rsidR="00D64B1D" w:rsidRPr="00341542" w14:paraId="3A7B217C" w14:textId="77777777" w:rsidTr="007C6BDA">
        <w:trPr>
          <w:trHeight w:val="320"/>
        </w:trPr>
        <w:tc>
          <w:tcPr>
            <w:tcW w:w="2061" w:type="dxa"/>
            <w:tcBorders>
              <w:top w:val="single" w:sz="12" w:space="0" w:color="auto"/>
              <w:left w:val="single" w:sz="12" w:space="0" w:color="auto"/>
              <w:bottom w:val="single" w:sz="4" w:space="0" w:color="BFBFBF" w:themeColor="background1" w:themeShade="BF"/>
              <w:right w:val="single" w:sz="12" w:space="0" w:color="auto"/>
            </w:tcBorders>
            <w:hideMark/>
          </w:tcPr>
          <w:p w14:paraId="4B132BE8" w14:textId="77777777" w:rsidR="00D64B1D" w:rsidRPr="00341542" w:rsidRDefault="00D64B1D" w:rsidP="007C6BDA">
            <w:pPr>
              <w:spacing w:line="360" w:lineRule="auto"/>
              <w:jc w:val="center"/>
              <w:rPr>
                <w:rFonts w:ascii="Arial" w:hAnsi="Arial" w:cs="Arial"/>
                <w:sz w:val="22"/>
                <w:szCs w:val="22"/>
              </w:rPr>
            </w:pPr>
          </w:p>
        </w:tc>
        <w:tc>
          <w:tcPr>
            <w:tcW w:w="5872" w:type="dxa"/>
            <w:gridSpan w:val="4"/>
            <w:tcBorders>
              <w:top w:val="single" w:sz="12" w:space="0" w:color="auto"/>
              <w:left w:val="single" w:sz="12" w:space="0" w:color="auto"/>
              <w:bottom w:val="single" w:sz="4" w:space="0" w:color="BFBFBF" w:themeColor="background1" w:themeShade="BF"/>
              <w:right w:val="single" w:sz="12" w:space="0" w:color="auto"/>
            </w:tcBorders>
            <w:hideMark/>
          </w:tcPr>
          <w:p w14:paraId="39883C39" w14:textId="77777777" w:rsidR="00D64B1D" w:rsidRPr="00341542" w:rsidRDefault="00D64B1D" w:rsidP="007C6BDA">
            <w:pPr>
              <w:spacing w:line="360" w:lineRule="auto"/>
              <w:jc w:val="center"/>
              <w:rPr>
                <w:rFonts w:ascii="Arial" w:hAnsi="Arial" w:cs="Arial"/>
                <w:b/>
                <w:bCs/>
                <w:sz w:val="22"/>
                <w:szCs w:val="22"/>
              </w:rPr>
            </w:pPr>
            <w:r w:rsidRPr="00341542">
              <w:rPr>
                <w:rFonts w:ascii="Arial" w:hAnsi="Arial" w:cs="Arial"/>
                <w:b/>
                <w:bCs/>
                <w:sz w:val="22"/>
                <w:szCs w:val="22"/>
                <w:lang w:val="en-GB"/>
              </w:rPr>
              <w:t>Genotype probability according to Mendel</w:t>
            </w:r>
          </w:p>
        </w:tc>
      </w:tr>
      <w:tr w:rsidR="008D0F69" w:rsidRPr="00341542" w14:paraId="1EBDA6E0" w14:textId="77777777" w:rsidTr="007C6BDA">
        <w:trPr>
          <w:trHeight w:val="320"/>
        </w:trPr>
        <w:tc>
          <w:tcPr>
            <w:tcW w:w="2061" w:type="dxa"/>
            <w:tcBorders>
              <w:left w:val="single" w:sz="12" w:space="0" w:color="auto"/>
              <w:bottom w:val="single" w:sz="12" w:space="0" w:color="auto"/>
              <w:right w:val="single" w:sz="12" w:space="0" w:color="auto"/>
            </w:tcBorders>
          </w:tcPr>
          <w:p w14:paraId="20C07687" w14:textId="7C95A694" w:rsidR="00D64B1D" w:rsidRPr="00341542" w:rsidRDefault="00D64B1D" w:rsidP="007C6BDA">
            <w:pPr>
              <w:spacing w:line="360" w:lineRule="auto"/>
              <w:jc w:val="center"/>
              <w:rPr>
                <w:rFonts w:ascii="Arial" w:hAnsi="Arial" w:cs="Arial"/>
                <w:b/>
                <w:bCs/>
                <w:sz w:val="22"/>
                <w:szCs w:val="22"/>
              </w:rPr>
            </w:pPr>
          </w:p>
        </w:tc>
        <w:tc>
          <w:tcPr>
            <w:tcW w:w="1468" w:type="dxa"/>
            <w:tcBorders>
              <w:left w:val="single" w:sz="12" w:space="0" w:color="auto"/>
              <w:bottom w:val="single" w:sz="12" w:space="0" w:color="auto"/>
            </w:tcBorders>
            <w:hideMark/>
          </w:tcPr>
          <w:p w14:paraId="128FE2C7" w14:textId="77777777" w:rsidR="00D64B1D" w:rsidRPr="00341542" w:rsidRDefault="00D64B1D" w:rsidP="007C6BDA">
            <w:pPr>
              <w:spacing w:line="360" w:lineRule="auto"/>
              <w:jc w:val="center"/>
              <w:rPr>
                <w:rFonts w:ascii="Arial" w:hAnsi="Arial" w:cs="Arial"/>
                <w:b/>
                <w:bCs/>
                <w:sz w:val="22"/>
                <w:szCs w:val="22"/>
              </w:rPr>
            </w:pPr>
            <w:r w:rsidRPr="00341542">
              <w:rPr>
                <w:rFonts w:ascii="Arial" w:hAnsi="Arial" w:cs="Arial"/>
                <w:b/>
                <w:bCs/>
                <w:sz w:val="22"/>
                <w:szCs w:val="22"/>
                <w:lang w:val="en-GB"/>
              </w:rPr>
              <w:t>0.5</w:t>
            </w:r>
          </w:p>
        </w:tc>
        <w:tc>
          <w:tcPr>
            <w:tcW w:w="1468" w:type="dxa"/>
            <w:tcBorders>
              <w:bottom w:val="single" w:sz="12" w:space="0" w:color="auto"/>
            </w:tcBorders>
            <w:hideMark/>
          </w:tcPr>
          <w:p w14:paraId="34FB9594" w14:textId="77777777" w:rsidR="00D64B1D" w:rsidRPr="00341542" w:rsidRDefault="00D64B1D" w:rsidP="007C6BDA">
            <w:pPr>
              <w:spacing w:line="360" w:lineRule="auto"/>
              <w:jc w:val="center"/>
              <w:rPr>
                <w:rFonts w:ascii="Arial" w:hAnsi="Arial" w:cs="Arial"/>
                <w:b/>
                <w:bCs/>
                <w:sz w:val="22"/>
                <w:szCs w:val="22"/>
              </w:rPr>
            </w:pPr>
            <w:r w:rsidRPr="00341542">
              <w:rPr>
                <w:rFonts w:ascii="Arial" w:hAnsi="Arial" w:cs="Arial"/>
                <w:b/>
                <w:bCs/>
                <w:sz w:val="22"/>
                <w:szCs w:val="22"/>
                <w:lang w:val="en-GB"/>
              </w:rPr>
              <w:t>0.25</w:t>
            </w:r>
          </w:p>
        </w:tc>
        <w:tc>
          <w:tcPr>
            <w:tcW w:w="1468" w:type="dxa"/>
            <w:tcBorders>
              <w:bottom w:val="single" w:sz="12" w:space="0" w:color="auto"/>
            </w:tcBorders>
            <w:hideMark/>
          </w:tcPr>
          <w:p w14:paraId="32A62BD4" w14:textId="77777777" w:rsidR="00D64B1D" w:rsidRPr="00341542" w:rsidRDefault="00D64B1D" w:rsidP="007C6BDA">
            <w:pPr>
              <w:spacing w:line="360" w:lineRule="auto"/>
              <w:jc w:val="center"/>
              <w:rPr>
                <w:rFonts w:ascii="Arial" w:hAnsi="Arial" w:cs="Arial"/>
                <w:b/>
                <w:bCs/>
                <w:sz w:val="22"/>
                <w:szCs w:val="22"/>
              </w:rPr>
            </w:pPr>
            <w:r w:rsidRPr="00341542">
              <w:rPr>
                <w:rFonts w:ascii="Arial" w:hAnsi="Arial" w:cs="Arial"/>
                <w:b/>
                <w:bCs/>
                <w:sz w:val="22"/>
                <w:szCs w:val="22"/>
                <w:lang w:val="en-GB"/>
              </w:rPr>
              <w:t>0.125</w:t>
            </w:r>
          </w:p>
        </w:tc>
        <w:tc>
          <w:tcPr>
            <w:tcW w:w="1468" w:type="dxa"/>
            <w:tcBorders>
              <w:bottom w:val="single" w:sz="12" w:space="0" w:color="auto"/>
              <w:right w:val="single" w:sz="12" w:space="0" w:color="auto"/>
            </w:tcBorders>
            <w:hideMark/>
          </w:tcPr>
          <w:p w14:paraId="2BEC2E6C" w14:textId="77777777" w:rsidR="00D64B1D" w:rsidRPr="00341542" w:rsidRDefault="00D64B1D" w:rsidP="007C6BDA">
            <w:pPr>
              <w:spacing w:line="360" w:lineRule="auto"/>
              <w:jc w:val="center"/>
              <w:rPr>
                <w:rFonts w:ascii="Arial" w:hAnsi="Arial" w:cs="Arial"/>
                <w:b/>
                <w:bCs/>
                <w:sz w:val="22"/>
                <w:szCs w:val="22"/>
              </w:rPr>
            </w:pPr>
            <w:r w:rsidRPr="00341542">
              <w:rPr>
                <w:rFonts w:ascii="Arial" w:hAnsi="Arial" w:cs="Arial"/>
                <w:b/>
                <w:bCs/>
                <w:sz w:val="22"/>
                <w:szCs w:val="22"/>
                <w:lang w:val="en-GB"/>
              </w:rPr>
              <w:t>0.0625</w:t>
            </w:r>
          </w:p>
        </w:tc>
      </w:tr>
      <w:tr w:rsidR="00B55F16" w:rsidRPr="00341542" w14:paraId="65076DF5" w14:textId="77777777" w:rsidTr="007C6BDA">
        <w:trPr>
          <w:trHeight w:val="320"/>
        </w:trPr>
        <w:tc>
          <w:tcPr>
            <w:tcW w:w="2061" w:type="dxa"/>
            <w:tcBorders>
              <w:top w:val="single" w:sz="12" w:space="0" w:color="auto"/>
              <w:left w:val="single" w:sz="12" w:space="0" w:color="auto"/>
              <w:right w:val="single" w:sz="12" w:space="0" w:color="auto"/>
            </w:tcBorders>
          </w:tcPr>
          <w:p w14:paraId="787863DE" w14:textId="5F9120EC" w:rsidR="00B55F16" w:rsidRPr="00341542" w:rsidRDefault="00B55F16" w:rsidP="007C6BDA">
            <w:pPr>
              <w:spacing w:line="360" w:lineRule="auto"/>
              <w:jc w:val="center"/>
              <w:rPr>
                <w:rFonts w:ascii="Arial" w:hAnsi="Arial" w:cs="Arial"/>
                <w:b/>
                <w:bCs/>
                <w:sz w:val="22"/>
                <w:szCs w:val="22"/>
              </w:rPr>
            </w:pPr>
            <w:r w:rsidRPr="00341542">
              <w:rPr>
                <w:rFonts w:ascii="Arial" w:hAnsi="Arial" w:cs="Arial"/>
                <w:b/>
                <w:bCs/>
                <w:sz w:val="22"/>
                <w:szCs w:val="22"/>
              </w:rPr>
              <w:t>Number of animals required for experiment</w:t>
            </w:r>
          </w:p>
        </w:tc>
        <w:tc>
          <w:tcPr>
            <w:tcW w:w="5872" w:type="dxa"/>
            <w:gridSpan w:val="4"/>
            <w:tcBorders>
              <w:top w:val="single" w:sz="12" w:space="0" w:color="auto"/>
              <w:left w:val="single" w:sz="12" w:space="0" w:color="auto"/>
              <w:right w:val="single" w:sz="12" w:space="0" w:color="auto"/>
            </w:tcBorders>
          </w:tcPr>
          <w:p w14:paraId="045A4B6F" w14:textId="77777777" w:rsidR="00B55F16" w:rsidRPr="00341542" w:rsidRDefault="00B55F16" w:rsidP="007C6BDA">
            <w:pPr>
              <w:spacing w:line="360" w:lineRule="auto"/>
              <w:jc w:val="center"/>
              <w:rPr>
                <w:rFonts w:ascii="Arial" w:hAnsi="Arial" w:cs="Arial"/>
                <w:b/>
                <w:bCs/>
                <w:sz w:val="22"/>
                <w:szCs w:val="22"/>
              </w:rPr>
            </w:pPr>
          </w:p>
          <w:p w14:paraId="37C393BC" w14:textId="5A442C09" w:rsidR="00B55F16" w:rsidRPr="00341542" w:rsidRDefault="00B55F16" w:rsidP="007C6BDA">
            <w:pPr>
              <w:spacing w:line="360" w:lineRule="auto"/>
              <w:jc w:val="center"/>
              <w:rPr>
                <w:rFonts w:ascii="Arial" w:hAnsi="Arial" w:cs="Arial"/>
                <w:sz w:val="22"/>
                <w:szCs w:val="22"/>
                <w:lang w:val="en-US"/>
              </w:rPr>
            </w:pPr>
            <w:r w:rsidRPr="00341542">
              <w:rPr>
                <w:rFonts w:ascii="Arial" w:hAnsi="Arial" w:cs="Arial"/>
                <w:b/>
                <w:bCs/>
                <w:sz w:val="22"/>
                <w:szCs w:val="22"/>
              </w:rPr>
              <w:t xml:space="preserve">Number of animals required </w:t>
            </w:r>
            <w:r w:rsidRPr="00341542">
              <w:rPr>
                <w:rFonts w:ascii="Arial" w:hAnsi="Arial" w:cs="Arial"/>
                <w:b/>
                <w:bCs/>
                <w:sz w:val="22"/>
                <w:szCs w:val="22"/>
                <w:lang w:val="en-US"/>
              </w:rPr>
              <w:t>to be born</w:t>
            </w:r>
          </w:p>
        </w:tc>
      </w:tr>
      <w:tr w:rsidR="00B55F16" w:rsidRPr="00341542" w14:paraId="7BE34F9D" w14:textId="77777777" w:rsidTr="007C6BDA">
        <w:trPr>
          <w:trHeight w:val="320"/>
        </w:trPr>
        <w:tc>
          <w:tcPr>
            <w:tcW w:w="2061" w:type="dxa"/>
            <w:tcBorders>
              <w:top w:val="single" w:sz="12" w:space="0" w:color="auto"/>
              <w:left w:val="single" w:sz="12" w:space="0" w:color="auto"/>
              <w:right w:val="single" w:sz="12" w:space="0" w:color="auto"/>
            </w:tcBorders>
            <w:hideMark/>
          </w:tcPr>
          <w:p w14:paraId="6CB79758" w14:textId="77777777" w:rsidR="00B55F16" w:rsidRPr="00341542" w:rsidRDefault="00B55F16" w:rsidP="007C6BDA">
            <w:pPr>
              <w:spacing w:line="360" w:lineRule="auto"/>
              <w:jc w:val="center"/>
              <w:rPr>
                <w:rFonts w:ascii="Arial" w:hAnsi="Arial" w:cs="Arial"/>
                <w:b/>
                <w:bCs/>
                <w:sz w:val="22"/>
                <w:szCs w:val="22"/>
              </w:rPr>
            </w:pPr>
            <w:r w:rsidRPr="00341542">
              <w:rPr>
                <w:rFonts w:ascii="Arial" w:hAnsi="Arial" w:cs="Arial"/>
                <w:b/>
                <w:bCs/>
                <w:sz w:val="22"/>
                <w:szCs w:val="22"/>
              </w:rPr>
              <w:t>1</w:t>
            </w:r>
          </w:p>
        </w:tc>
        <w:tc>
          <w:tcPr>
            <w:tcW w:w="1468" w:type="dxa"/>
            <w:tcBorders>
              <w:top w:val="single" w:sz="12" w:space="0" w:color="auto"/>
              <w:left w:val="single" w:sz="12" w:space="0" w:color="auto"/>
            </w:tcBorders>
            <w:hideMark/>
          </w:tcPr>
          <w:p w14:paraId="5A35FF1B" w14:textId="77777777" w:rsidR="00B55F16" w:rsidRPr="00341542" w:rsidRDefault="00B55F16" w:rsidP="007C6BDA">
            <w:pPr>
              <w:spacing w:line="360" w:lineRule="auto"/>
              <w:jc w:val="center"/>
              <w:rPr>
                <w:rFonts w:ascii="Arial" w:hAnsi="Arial" w:cs="Arial"/>
                <w:sz w:val="22"/>
                <w:szCs w:val="22"/>
              </w:rPr>
            </w:pPr>
            <w:r w:rsidRPr="00341542">
              <w:rPr>
                <w:rFonts w:ascii="Arial" w:hAnsi="Arial" w:cs="Arial"/>
                <w:sz w:val="22"/>
                <w:szCs w:val="22"/>
              </w:rPr>
              <w:t>4</w:t>
            </w:r>
          </w:p>
        </w:tc>
        <w:tc>
          <w:tcPr>
            <w:tcW w:w="1468" w:type="dxa"/>
            <w:tcBorders>
              <w:top w:val="single" w:sz="12" w:space="0" w:color="auto"/>
            </w:tcBorders>
            <w:hideMark/>
          </w:tcPr>
          <w:p w14:paraId="64889DA0" w14:textId="77777777" w:rsidR="00B55F16" w:rsidRPr="00341542" w:rsidRDefault="00B55F16" w:rsidP="007C6BDA">
            <w:pPr>
              <w:spacing w:line="360" w:lineRule="auto"/>
              <w:jc w:val="center"/>
              <w:rPr>
                <w:rFonts w:ascii="Arial" w:hAnsi="Arial" w:cs="Arial"/>
                <w:sz w:val="22"/>
                <w:szCs w:val="22"/>
              </w:rPr>
            </w:pPr>
            <w:r w:rsidRPr="00341542">
              <w:rPr>
                <w:rFonts w:ascii="Arial" w:hAnsi="Arial" w:cs="Arial"/>
                <w:sz w:val="22"/>
                <w:szCs w:val="22"/>
              </w:rPr>
              <w:t>9</w:t>
            </w:r>
          </w:p>
        </w:tc>
        <w:tc>
          <w:tcPr>
            <w:tcW w:w="1468" w:type="dxa"/>
            <w:tcBorders>
              <w:top w:val="single" w:sz="12" w:space="0" w:color="auto"/>
            </w:tcBorders>
            <w:hideMark/>
          </w:tcPr>
          <w:p w14:paraId="6813F5C3" w14:textId="77777777" w:rsidR="00B55F16" w:rsidRPr="00341542" w:rsidRDefault="00B55F16" w:rsidP="007C6BDA">
            <w:pPr>
              <w:spacing w:line="360" w:lineRule="auto"/>
              <w:jc w:val="center"/>
              <w:rPr>
                <w:rFonts w:ascii="Arial" w:hAnsi="Arial" w:cs="Arial"/>
                <w:sz w:val="22"/>
                <w:szCs w:val="22"/>
              </w:rPr>
            </w:pPr>
            <w:r w:rsidRPr="00341542">
              <w:rPr>
                <w:rFonts w:ascii="Arial" w:hAnsi="Arial" w:cs="Arial"/>
                <w:sz w:val="22"/>
                <w:szCs w:val="22"/>
              </w:rPr>
              <w:t>18</w:t>
            </w:r>
          </w:p>
        </w:tc>
        <w:tc>
          <w:tcPr>
            <w:tcW w:w="1468" w:type="dxa"/>
            <w:tcBorders>
              <w:top w:val="single" w:sz="12" w:space="0" w:color="auto"/>
              <w:right w:val="single" w:sz="12" w:space="0" w:color="auto"/>
            </w:tcBorders>
            <w:hideMark/>
          </w:tcPr>
          <w:p w14:paraId="60C83698" w14:textId="77777777" w:rsidR="00B55F16" w:rsidRPr="00341542" w:rsidRDefault="00B55F16" w:rsidP="007C6BDA">
            <w:pPr>
              <w:spacing w:line="360" w:lineRule="auto"/>
              <w:jc w:val="center"/>
              <w:rPr>
                <w:rFonts w:ascii="Arial" w:hAnsi="Arial" w:cs="Arial"/>
                <w:sz w:val="22"/>
                <w:szCs w:val="22"/>
              </w:rPr>
            </w:pPr>
            <w:r w:rsidRPr="00341542">
              <w:rPr>
                <w:rFonts w:ascii="Arial" w:hAnsi="Arial" w:cs="Arial"/>
                <w:sz w:val="22"/>
                <w:szCs w:val="22"/>
              </w:rPr>
              <w:t>36</w:t>
            </w:r>
          </w:p>
        </w:tc>
      </w:tr>
      <w:tr w:rsidR="00B55F16" w:rsidRPr="00341542" w14:paraId="4322EDFF" w14:textId="77777777" w:rsidTr="007C6BDA">
        <w:trPr>
          <w:trHeight w:val="320"/>
        </w:trPr>
        <w:tc>
          <w:tcPr>
            <w:tcW w:w="2061" w:type="dxa"/>
            <w:tcBorders>
              <w:left w:val="single" w:sz="12" w:space="0" w:color="auto"/>
              <w:right w:val="single" w:sz="12" w:space="0" w:color="auto"/>
            </w:tcBorders>
            <w:hideMark/>
          </w:tcPr>
          <w:p w14:paraId="5A72378A" w14:textId="77777777" w:rsidR="00B55F16" w:rsidRPr="00341542" w:rsidRDefault="00B55F16" w:rsidP="007C6BDA">
            <w:pPr>
              <w:spacing w:line="360" w:lineRule="auto"/>
              <w:jc w:val="center"/>
              <w:rPr>
                <w:rFonts w:ascii="Arial" w:hAnsi="Arial" w:cs="Arial"/>
                <w:b/>
                <w:bCs/>
                <w:sz w:val="22"/>
                <w:szCs w:val="22"/>
              </w:rPr>
            </w:pPr>
            <w:r w:rsidRPr="00341542">
              <w:rPr>
                <w:rFonts w:ascii="Arial" w:hAnsi="Arial" w:cs="Arial"/>
                <w:b/>
                <w:bCs/>
                <w:sz w:val="22"/>
                <w:szCs w:val="22"/>
              </w:rPr>
              <w:t>2</w:t>
            </w:r>
          </w:p>
        </w:tc>
        <w:tc>
          <w:tcPr>
            <w:tcW w:w="1468" w:type="dxa"/>
            <w:tcBorders>
              <w:left w:val="single" w:sz="12" w:space="0" w:color="auto"/>
            </w:tcBorders>
            <w:hideMark/>
          </w:tcPr>
          <w:p w14:paraId="6AC98C8F" w14:textId="77777777" w:rsidR="00B55F16" w:rsidRPr="00341542" w:rsidRDefault="00B55F16" w:rsidP="007C6BDA">
            <w:pPr>
              <w:spacing w:line="360" w:lineRule="auto"/>
              <w:jc w:val="center"/>
              <w:rPr>
                <w:rFonts w:ascii="Arial" w:hAnsi="Arial" w:cs="Arial"/>
                <w:sz w:val="22"/>
                <w:szCs w:val="22"/>
              </w:rPr>
            </w:pPr>
            <w:r w:rsidRPr="00341542">
              <w:rPr>
                <w:rFonts w:ascii="Arial" w:hAnsi="Arial" w:cs="Arial"/>
                <w:sz w:val="22"/>
                <w:szCs w:val="22"/>
              </w:rPr>
              <w:t>7</w:t>
            </w:r>
          </w:p>
        </w:tc>
        <w:tc>
          <w:tcPr>
            <w:tcW w:w="1468" w:type="dxa"/>
            <w:hideMark/>
          </w:tcPr>
          <w:p w14:paraId="51224B93" w14:textId="77777777" w:rsidR="00B55F16" w:rsidRPr="00341542" w:rsidRDefault="00B55F16" w:rsidP="007C6BDA">
            <w:pPr>
              <w:spacing w:line="360" w:lineRule="auto"/>
              <w:jc w:val="center"/>
              <w:rPr>
                <w:rFonts w:ascii="Arial" w:hAnsi="Arial" w:cs="Arial"/>
                <w:sz w:val="22"/>
                <w:szCs w:val="22"/>
              </w:rPr>
            </w:pPr>
            <w:r w:rsidRPr="00341542">
              <w:rPr>
                <w:rFonts w:ascii="Arial" w:hAnsi="Arial" w:cs="Arial"/>
                <w:sz w:val="22"/>
                <w:szCs w:val="22"/>
              </w:rPr>
              <w:t>15</w:t>
            </w:r>
          </w:p>
        </w:tc>
        <w:tc>
          <w:tcPr>
            <w:tcW w:w="1468" w:type="dxa"/>
            <w:hideMark/>
          </w:tcPr>
          <w:p w14:paraId="2BBA2989" w14:textId="77777777" w:rsidR="00B55F16" w:rsidRPr="00341542" w:rsidRDefault="00B55F16" w:rsidP="007C6BDA">
            <w:pPr>
              <w:spacing w:line="360" w:lineRule="auto"/>
              <w:jc w:val="center"/>
              <w:rPr>
                <w:rFonts w:ascii="Arial" w:hAnsi="Arial" w:cs="Arial"/>
                <w:sz w:val="22"/>
                <w:szCs w:val="22"/>
              </w:rPr>
            </w:pPr>
            <w:r w:rsidRPr="00341542">
              <w:rPr>
                <w:rFonts w:ascii="Arial" w:hAnsi="Arial" w:cs="Arial"/>
                <w:sz w:val="22"/>
                <w:szCs w:val="22"/>
              </w:rPr>
              <w:t>30</w:t>
            </w:r>
          </w:p>
        </w:tc>
        <w:tc>
          <w:tcPr>
            <w:tcW w:w="1468" w:type="dxa"/>
            <w:tcBorders>
              <w:right w:val="single" w:sz="12" w:space="0" w:color="auto"/>
            </w:tcBorders>
            <w:hideMark/>
          </w:tcPr>
          <w:p w14:paraId="1FD82C29" w14:textId="77777777" w:rsidR="00B55F16" w:rsidRPr="00341542" w:rsidRDefault="00B55F16" w:rsidP="007C6BDA">
            <w:pPr>
              <w:spacing w:line="360" w:lineRule="auto"/>
              <w:jc w:val="center"/>
              <w:rPr>
                <w:rFonts w:ascii="Arial" w:hAnsi="Arial" w:cs="Arial"/>
                <w:sz w:val="22"/>
                <w:szCs w:val="22"/>
              </w:rPr>
            </w:pPr>
            <w:r w:rsidRPr="00341542">
              <w:rPr>
                <w:rFonts w:ascii="Arial" w:hAnsi="Arial" w:cs="Arial"/>
                <w:sz w:val="22"/>
                <w:szCs w:val="22"/>
              </w:rPr>
              <w:t>61</w:t>
            </w:r>
          </w:p>
        </w:tc>
      </w:tr>
      <w:tr w:rsidR="00B55F16" w:rsidRPr="00341542" w14:paraId="7DDAAA58" w14:textId="77777777" w:rsidTr="007C6BDA">
        <w:trPr>
          <w:trHeight w:val="320"/>
        </w:trPr>
        <w:tc>
          <w:tcPr>
            <w:tcW w:w="2061" w:type="dxa"/>
            <w:tcBorders>
              <w:left w:val="single" w:sz="12" w:space="0" w:color="auto"/>
              <w:right w:val="single" w:sz="12" w:space="0" w:color="auto"/>
            </w:tcBorders>
            <w:hideMark/>
          </w:tcPr>
          <w:p w14:paraId="2E1125F5" w14:textId="77777777" w:rsidR="00B55F16" w:rsidRPr="00341542" w:rsidRDefault="00B55F16" w:rsidP="007C6BDA">
            <w:pPr>
              <w:spacing w:line="360" w:lineRule="auto"/>
              <w:jc w:val="center"/>
              <w:rPr>
                <w:rFonts w:ascii="Arial" w:hAnsi="Arial" w:cs="Arial"/>
                <w:b/>
                <w:bCs/>
                <w:sz w:val="22"/>
                <w:szCs w:val="22"/>
              </w:rPr>
            </w:pPr>
            <w:r w:rsidRPr="00341542">
              <w:rPr>
                <w:rFonts w:ascii="Arial" w:hAnsi="Arial" w:cs="Arial"/>
                <w:b/>
                <w:bCs/>
                <w:sz w:val="22"/>
                <w:szCs w:val="22"/>
              </w:rPr>
              <w:t>3</w:t>
            </w:r>
          </w:p>
        </w:tc>
        <w:tc>
          <w:tcPr>
            <w:tcW w:w="1468" w:type="dxa"/>
            <w:tcBorders>
              <w:left w:val="single" w:sz="12" w:space="0" w:color="auto"/>
            </w:tcBorders>
            <w:hideMark/>
          </w:tcPr>
          <w:p w14:paraId="62E9E512" w14:textId="77777777" w:rsidR="00B55F16" w:rsidRPr="00341542" w:rsidRDefault="00B55F16" w:rsidP="007C6BDA">
            <w:pPr>
              <w:spacing w:line="360" w:lineRule="auto"/>
              <w:jc w:val="center"/>
              <w:rPr>
                <w:rFonts w:ascii="Arial" w:hAnsi="Arial" w:cs="Arial"/>
                <w:sz w:val="22"/>
                <w:szCs w:val="22"/>
              </w:rPr>
            </w:pPr>
            <w:r w:rsidRPr="00341542">
              <w:rPr>
                <w:rFonts w:ascii="Arial" w:hAnsi="Arial" w:cs="Arial"/>
                <w:sz w:val="22"/>
                <w:szCs w:val="22"/>
              </w:rPr>
              <w:t>9</w:t>
            </w:r>
          </w:p>
        </w:tc>
        <w:tc>
          <w:tcPr>
            <w:tcW w:w="1468" w:type="dxa"/>
            <w:hideMark/>
          </w:tcPr>
          <w:p w14:paraId="4205BECD" w14:textId="77777777" w:rsidR="00B55F16" w:rsidRPr="00341542" w:rsidRDefault="00B55F16" w:rsidP="007C6BDA">
            <w:pPr>
              <w:spacing w:line="360" w:lineRule="auto"/>
              <w:jc w:val="center"/>
              <w:rPr>
                <w:rFonts w:ascii="Arial" w:hAnsi="Arial" w:cs="Arial"/>
                <w:sz w:val="22"/>
                <w:szCs w:val="22"/>
              </w:rPr>
            </w:pPr>
            <w:r w:rsidRPr="00341542">
              <w:rPr>
                <w:rFonts w:ascii="Arial" w:hAnsi="Arial" w:cs="Arial"/>
                <w:sz w:val="22"/>
                <w:szCs w:val="22"/>
              </w:rPr>
              <w:t>20</w:t>
            </w:r>
          </w:p>
        </w:tc>
        <w:tc>
          <w:tcPr>
            <w:tcW w:w="1468" w:type="dxa"/>
            <w:hideMark/>
          </w:tcPr>
          <w:p w14:paraId="7175A173" w14:textId="77777777" w:rsidR="00B55F16" w:rsidRPr="00341542" w:rsidRDefault="00B55F16" w:rsidP="007C6BDA">
            <w:pPr>
              <w:spacing w:line="360" w:lineRule="auto"/>
              <w:jc w:val="center"/>
              <w:rPr>
                <w:rFonts w:ascii="Arial" w:hAnsi="Arial" w:cs="Arial"/>
                <w:sz w:val="22"/>
                <w:szCs w:val="22"/>
              </w:rPr>
            </w:pPr>
            <w:r w:rsidRPr="00341542">
              <w:rPr>
                <w:rFonts w:ascii="Arial" w:hAnsi="Arial" w:cs="Arial"/>
                <w:sz w:val="22"/>
                <w:szCs w:val="22"/>
              </w:rPr>
              <w:t>41</w:t>
            </w:r>
          </w:p>
        </w:tc>
        <w:tc>
          <w:tcPr>
            <w:tcW w:w="1468" w:type="dxa"/>
            <w:tcBorders>
              <w:right w:val="single" w:sz="12" w:space="0" w:color="auto"/>
            </w:tcBorders>
            <w:hideMark/>
          </w:tcPr>
          <w:p w14:paraId="48BFB6F5" w14:textId="77777777" w:rsidR="00B55F16" w:rsidRPr="00341542" w:rsidRDefault="00B55F16" w:rsidP="007C6BDA">
            <w:pPr>
              <w:spacing w:line="360" w:lineRule="auto"/>
              <w:jc w:val="center"/>
              <w:rPr>
                <w:rFonts w:ascii="Arial" w:hAnsi="Arial" w:cs="Arial"/>
                <w:sz w:val="22"/>
                <w:szCs w:val="22"/>
              </w:rPr>
            </w:pPr>
            <w:r w:rsidRPr="00341542">
              <w:rPr>
                <w:rFonts w:ascii="Arial" w:hAnsi="Arial" w:cs="Arial"/>
                <w:sz w:val="22"/>
                <w:szCs w:val="22"/>
              </w:rPr>
              <w:t>84</w:t>
            </w:r>
          </w:p>
        </w:tc>
      </w:tr>
      <w:tr w:rsidR="00B55F16" w:rsidRPr="00341542" w14:paraId="2B671498" w14:textId="77777777" w:rsidTr="007C6BDA">
        <w:trPr>
          <w:trHeight w:val="320"/>
        </w:trPr>
        <w:tc>
          <w:tcPr>
            <w:tcW w:w="2061" w:type="dxa"/>
            <w:tcBorders>
              <w:left w:val="single" w:sz="12" w:space="0" w:color="auto"/>
              <w:right w:val="single" w:sz="12" w:space="0" w:color="auto"/>
            </w:tcBorders>
            <w:hideMark/>
          </w:tcPr>
          <w:p w14:paraId="48C5EDE6" w14:textId="77777777" w:rsidR="00B55F16" w:rsidRPr="00341542" w:rsidRDefault="00B55F16" w:rsidP="007C6BDA">
            <w:pPr>
              <w:spacing w:line="360" w:lineRule="auto"/>
              <w:jc w:val="center"/>
              <w:rPr>
                <w:rFonts w:ascii="Arial" w:hAnsi="Arial" w:cs="Arial"/>
                <w:b/>
                <w:bCs/>
                <w:sz w:val="22"/>
                <w:szCs w:val="22"/>
              </w:rPr>
            </w:pPr>
            <w:r w:rsidRPr="00341542">
              <w:rPr>
                <w:rFonts w:ascii="Arial" w:hAnsi="Arial" w:cs="Arial"/>
                <w:b/>
                <w:bCs/>
                <w:sz w:val="22"/>
                <w:szCs w:val="22"/>
              </w:rPr>
              <w:t>4</w:t>
            </w:r>
          </w:p>
        </w:tc>
        <w:tc>
          <w:tcPr>
            <w:tcW w:w="1468" w:type="dxa"/>
            <w:tcBorders>
              <w:left w:val="single" w:sz="12" w:space="0" w:color="auto"/>
            </w:tcBorders>
            <w:hideMark/>
          </w:tcPr>
          <w:p w14:paraId="6C447B2D" w14:textId="77777777" w:rsidR="00B55F16" w:rsidRPr="00341542" w:rsidRDefault="00B55F16" w:rsidP="007C6BDA">
            <w:pPr>
              <w:spacing w:line="360" w:lineRule="auto"/>
              <w:jc w:val="center"/>
              <w:rPr>
                <w:rFonts w:ascii="Arial" w:hAnsi="Arial" w:cs="Arial"/>
                <w:sz w:val="22"/>
                <w:szCs w:val="22"/>
              </w:rPr>
            </w:pPr>
            <w:r w:rsidRPr="00341542">
              <w:rPr>
                <w:rFonts w:ascii="Arial" w:hAnsi="Arial" w:cs="Arial"/>
                <w:sz w:val="22"/>
                <w:szCs w:val="22"/>
              </w:rPr>
              <w:t>12</w:t>
            </w:r>
          </w:p>
        </w:tc>
        <w:tc>
          <w:tcPr>
            <w:tcW w:w="1468" w:type="dxa"/>
            <w:hideMark/>
          </w:tcPr>
          <w:p w14:paraId="1A365966" w14:textId="77777777" w:rsidR="00B55F16" w:rsidRPr="00341542" w:rsidRDefault="00B55F16" w:rsidP="007C6BDA">
            <w:pPr>
              <w:spacing w:line="360" w:lineRule="auto"/>
              <w:jc w:val="center"/>
              <w:rPr>
                <w:rFonts w:ascii="Arial" w:hAnsi="Arial" w:cs="Arial"/>
                <w:sz w:val="22"/>
                <w:szCs w:val="22"/>
              </w:rPr>
            </w:pPr>
            <w:r w:rsidRPr="00341542">
              <w:rPr>
                <w:rFonts w:ascii="Arial" w:hAnsi="Arial" w:cs="Arial"/>
                <w:sz w:val="22"/>
                <w:szCs w:val="22"/>
              </w:rPr>
              <w:t>25</w:t>
            </w:r>
          </w:p>
        </w:tc>
        <w:tc>
          <w:tcPr>
            <w:tcW w:w="1468" w:type="dxa"/>
            <w:hideMark/>
          </w:tcPr>
          <w:p w14:paraId="32104ED6" w14:textId="77777777" w:rsidR="00B55F16" w:rsidRPr="00341542" w:rsidRDefault="00B55F16" w:rsidP="007C6BDA">
            <w:pPr>
              <w:spacing w:line="360" w:lineRule="auto"/>
              <w:jc w:val="center"/>
              <w:rPr>
                <w:rFonts w:ascii="Arial" w:hAnsi="Arial" w:cs="Arial"/>
                <w:sz w:val="22"/>
                <w:szCs w:val="22"/>
              </w:rPr>
            </w:pPr>
            <w:r w:rsidRPr="00341542">
              <w:rPr>
                <w:rFonts w:ascii="Arial" w:hAnsi="Arial" w:cs="Arial"/>
                <w:sz w:val="22"/>
                <w:szCs w:val="22"/>
              </w:rPr>
              <w:t>52</w:t>
            </w:r>
          </w:p>
        </w:tc>
        <w:tc>
          <w:tcPr>
            <w:tcW w:w="1468" w:type="dxa"/>
            <w:tcBorders>
              <w:right w:val="single" w:sz="12" w:space="0" w:color="auto"/>
            </w:tcBorders>
            <w:hideMark/>
          </w:tcPr>
          <w:p w14:paraId="36AD24BC" w14:textId="77777777" w:rsidR="00B55F16" w:rsidRPr="00341542" w:rsidRDefault="00B55F16" w:rsidP="007C6BDA">
            <w:pPr>
              <w:spacing w:line="360" w:lineRule="auto"/>
              <w:jc w:val="center"/>
              <w:rPr>
                <w:rFonts w:ascii="Arial" w:hAnsi="Arial" w:cs="Arial"/>
                <w:sz w:val="22"/>
                <w:szCs w:val="22"/>
              </w:rPr>
            </w:pPr>
            <w:r w:rsidRPr="00341542">
              <w:rPr>
                <w:rFonts w:ascii="Arial" w:hAnsi="Arial" w:cs="Arial"/>
                <w:sz w:val="22"/>
                <w:szCs w:val="22"/>
              </w:rPr>
              <w:t>106</w:t>
            </w:r>
          </w:p>
        </w:tc>
      </w:tr>
      <w:tr w:rsidR="00B55F16" w:rsidRPr="00341542" w14:paraId="12535A1C" w14:textId="77777777" w:rsidTr="007C6BDA">
        <w:trPr>
          <w:trHeight w:val="320"/>
        </w:trPr>
        <w:tc>
          <w:tcPr>
            <w:tcW w:w="2061" w:type="dxa"/>
            <w:tcBorders>
              <w:left w:val="single" w:sz="12" w:space="0" w:color="auto"/>
              <w:right w:val="single" w:sz="12" w:space="0" w:color="auto"/>
            </w:tcBorders>
            <w:hideMark/>
          </w:tcPr>
          <w:p w14:paraId="2C8DCBF5" w14:textId="77777777" w:rsidR="00B55F16" w:rsidRPr="00341542" w:rsidRDefault="00B55F16" w:rsidP="007C6BDA">
            <w:pPr>
              <w:spacing w:line="360" w:lineRule="auto"/>
              <w:jc w:val="center"/>
              <w:rPr>
                <w:rFonts w:ascii="Arial" w:hAnsi="Arial" w:cs="Arial"/>
                <w:b/>
                <w:bCs/>
                <w:sz w:val="22"/>
                <w:szCs w:val="22"/>
              </w:rPr>
            </w:pPr>
            <w:r w:rsidRPr="00341542">
              <w:rPr>
                <w:rFonts w:ascii="Arial" w:hAnsi="Arial" w:cs="Arial"/>
                <w:b/>
                <w:bCs/>
                <w:sz w:val="22"/>
                <w:szCs w:val="22"/>
              </w:rPr>
              <w:t>5</w:t>
            </w:r>
          </w:p>
        </w:tc>
        <w:tc>
          <w:tcPr>
            <w:tcW w:w="1468" w:type="dxa"/>
            <w:tcBorders>
              <w:left w:val="single" w:sz="12" w:space="0" w:color="auto"/>
            </w:tcBorders>
            <w:hideMark/>
          </w:tcPr>
          <w:p w14:paraId="56D64D72" w14:textId="77777777" w:rsidR="00B55F16" w:rsidRPr="00341542" w:rsidRDefault="00B55F16" w:rsidP="007C6BDA">
            <w:pPr>
              <w:spacing w:line="360" w:lineRule="auto"/>
              <w:jc w:val="center"/>
              <w:rPr>
                <w:rFonts w:ascii="Arial" w:hAnsi="Arial" w:cs="Arial"/>
                <w:sz w:val="22"/>
                <w:szCs w:val="22"/>
              </w:rPr>
            </w:pPr>
            <w:r w:rsidRPr="00341542">
              <w:rPr>
                <w:rFonts w:ascii="Arial" w:hAnsi="Arial" w:cs="Arial"/>
                <w:sz w:val="22"/>
                <w:szCs w:val="22"/>
              </w:rPr>
              <w:t>14</w:t>
            </w:r>
          </w:p>
        </w:tc>
        <w:tc>
          <w:tcPr>
            <w:tcW w:w="1468" w:type="dxa"/>
            <w:hideMark/>
          </w:tcPr>
          <w:p w14:paraId="7665E747" w14:textId="77777777" w:rsidR="00B55F16" w:rsidRPr="00341542" w:rsidRDefault="00B55F16" w:rsidP="007C6BDA">
            <w:pPr>
              <w:spacing w:line="360" w:lineRule="auto"/>
              <w:jc w:val="center"/>
              <w:rPr>
                <w:rFonts w:ascii="Arial" w:hAnsi="Arial" w:cs="Arial"/>
                <w:sz w:val="22"/>
                <w:szCs w:val="22"/>
              </w:rPr>
            </w:pPr>
            <w:r w:rsidRPr="00341542">
              <w:rPr>
                <w:rFonts w:ascii="Arial" w:hAnsi="Arial" w:cs="Arial"/>
                <w:sz w:val="22"/>
                <w:szCs w:val="22"/>
              </w:rPr>
              <w:t>30</w:t>
            </w:r>
          </w:p>
        </w:tc>
        <w:tc>
          <w:tcPr>
            <w:tcW w:w="1468" w:type="dxa"/>
            <w:hideMark/>
          </w:tcPr>
          <w:p w14:paraId="3E6678F7" w14:textId="77777777" w:rsidR="00B55F16" w:rsidRPr="00341542" w:rsidRDefault="00B55F16" w:rsidP="007C6BDA">
            <w:pPr>
              <w:spacing w:line="360" w:lineRule="auto"/>
              <w:jc w:val="center"/>
              <w:rPr>
                <w:rFonts w:ascii="Arial" w:hAnsi="Arial" w:cs="Arial"/>
                <w:sz w:val="22"/>
                <w:szCs w:val="22"/>
              </w:rPr>
            </w:pPr>
            <w:r w:rsidRPr="00341542">
              <w:rPr>
                <w:rFonts w:ascii="Arial" w:hAnsi="Arial" w:cs="Arial"/>
                <w:sz w:val="22"/>
                <w:szCs w:val="22"/>
              </w:rPr>
              <w:t>62</w:t>
            </w:r>
          </w:p>
        </w:tc>
        <w:tc>
          <w:tcPr>
            <w:tcW w:w="1468" w:type="dxa"/>
            <w:tcBorders>
              <w:right w:val="single" w:sz="12" w:space="0" w:color="auto"/>
            </w:tcBorders>
            <w:hideMark/>
          </w:tcPr>
          <w:p w14:paraId="7C3B8467" w14:textId="77777777" w:rsidR="00B55F16" w:rsidRPr="00341542" w:rsidRDefault="00B55F16" w:rsidP="007C6BDA">
            <w:pPr>
              <w:spacing w:line="360" w:lineRule="auto"/>
              <w:jc w:val="center"/>
              <w:rPr>
                <w:rFonts w:ascii="Arial" w:hAnsi="Arial" w:cs="Arial"/>
                <w:sz w:val="22"/>
                <w:szCs w:val="22"/>
              </w:rPr>
            </w:pPr>
            <w:r w:rsidRPr="00341542">
              <w:rPr>
                <w:rFonts w:ascii="Arial" w:hAnsi="Arial" w:cs="Arial"/>
                <w:sz w:val="22"/>
                <w:szCs w:val="22"/>
              </w:rPr>
              <w:t>126</w:t>
            </w:r>
          </w:p>
        </w:tc>
      </w:tr>
      <w:tr w:rsidR="00B55F16" w:rsidRPr="00341542" w14:paraId="1D389F29" w14:textId="77777777" w:rsidTr="007C6BDA">
        <w:trPr>
          <w:trHeight w:val="320"/>
        </w:trPr>
        <w:tc>
          <w:tcPr>
            <w:tcW w:w="2061" w:type="dxa"/>
            <w:tcBorders>
              <w:left w:val="single" w:sz="12" w:space="0" w:color="auto"/>
              <w:right w:val="single" w:sz="12" w:space="0" w:color="auto"/>
            </w:tcBorders>
            <w:hideMark/>
          </w:tcPr>
          <w:p w14:paraId="22B48CDC" w14:textId="77777777" w:rsidR="00B55F16" w:rsidRPr="00341542" w:rsidRDefault="00B55F16" w:rsidP="007C6BDA">
            <w:pPr>
              <w:spacing w:line="360" w:lineRule="auto"/>
              <w:jc w:val="center"/>
              <w:rPr>
                <w:rFonts w:ascii="Arial" w:hAnsi="Arial" w:cs="Arial"/>
                <w:b/>
                <w:bCs/>
                <w:sz w:val="22"/>
                <w:szCs w:val="22"/>
              </w:rPr>
            </w:pPr>
            <w:r w:rsidRPr="00341542">
              <w:rPr>
                <w:rFonts w:ascii="Arial" w:hAnsi="Arial" w:cs="Arial"/>
                <w:b/>
                <w:bCs/>
                <w:sz w:val="22"/>
                <w:szCs w:val="22"/>
              </w:rPr>
              <w:t>6</w:t>
            </w:r>
          </w:p>
        </w:tc>
        <w:tc>
          <w:tcPr>
            <w:tcW w:w="1468" w:type="dxa"/>
            <w:tcBorders>
              <w:left w:val="single" w:sz="12" w:space="0" w:color="auto"/>
            </w:tcBorders>
            <w:hideMark/>
          </w:tcPr>
          <w:p w14:paraId="038C9F9A" w14:textId="77777777" w:rsidR="00B55F16" w:rsidRPr="00341542" w:rsidRDefault="00B55F16" w:rsidP="007C6BDA">
            <w:pPr>
              <w:spacing w:line="360" w:lineRule="auto"/>
              <w:jc w:val="center"/>
              <w:rPr>
                <w:rFonts w:ascii="Arial" w:hAnsi="Arial" w:cs="Arial"/>
                <w:sz w:val="22"/>
                <w:szCs w:val="22"/>
              </w:rPr>
            </w:pPr>
            <w:r w:rsidRPr="00341542">
              <w:rPr>
                <w:rFonts w:ascii="Arial" w:hAnsi="Arial" w:cs="Arial"/>
                <w:sz w:val="22"/>
                <w:szCs w:val="22"/>
              </w:rPr>
              <w:t>17</w:t>
            </w:r>
          </w:p>
        </w:tc>
        <w:tc>
          <w:tcPr>
            <w:tcW w:w="1468" w:type="dxa"/>
            <w:hideMark/>
          </w:tcPr>
          <w:p w14:paraId="44D39BF4" w14:textId="77777777" w:rsidR="00B55F16" w:rsidRPr="00341542" w:rsidRDefault="00B55F16" w:rsidP="007C6BDA">
            <w:pPr>
              <w:spacing w:line="360" w:lineRule="auto"/>
              <w:jc w:val="center"/>
              <w:rPr>
                <w:rFonts w:ascii="Arial" w:hAnsi="Arial" w:cs="Arial"/>
                <w:sz w:val="22"/>
                <w:szCs w:val="22"/>
              </w:rPr>
            </w:pPr>
            <w:r w:rsidRPr="00341542">
              <w:rPr>
                <w:rFonts w:ascii="Arial" w:hAnsi="Arial" w:cs="Arial"/>
                <w:sz w:val="22"/>
                <w:szCs w:val="22"/>
              </w:rPr>
              <w:t>35</w:t>
            </w:r>
          </w:p>
        </w:tc>
        <w:tc>
          <w:tcPr>
            <w:tcW w:w="1468" w:type="dxa"/>
            <w:hideMark/>
          </w:tcPr>
          <w:p w14:paraId="0512C4A6" w14:textId="77777777" w:rsidR="00B55F16" w:rsidRPr="00341542" w:rsidRDefault="00B55F16" w:rsidP="007C6BDA">
            <w:pPr>
              <w:spacing w:line="360" w:lineRule="auto"/>
              <w:jc w:val="center"/>
              <w:rPr>
                <w:rFonts w:ascii="Arial" w:hAnsi="Arial" w:cs="Arial"/>
                <w:sz w:val="22"/>
                <w:szCs w:val="22"/>
              </w:rPr>
            </w:pPr>
            <w:r w:rsidRPr="00341542">
              <w:rPr>
                <w:rFonts w:ascii="Arial" w:hAnsi="Arial" w:cs="Arial"/>
                <w:sz w:val="22"/>
                <w:szCs w:val="22"/>
              </w:rPr>
              <w:t>73</w:t>
            </w:r>
          </w:p>
        </w:tc>
        <w:tc>
          <w:tcPr>
            <w:tcW w:w="1468" w:type="dxa"/>
            <w:tcBorders>
              <w:right w:val="single" w:sz="12" w:space="0" w:color="auto"/>
            </w:tcBorders>
            <w:hideMark/>
          </w:tcPr>
          <w:p w14:paraId="3C0EC216" w14:textId="77777777" w:rsidR="00B55F16" w:rsidRPr="00341542" w:rsidRDefault="00B55F16" w:rsidP="007C6BDA">
            <w:pPr>
              <w:spacing w:line="360" w:lineRule="auto"/>
              <w:jc w:val="center"/>
              <w:rPr>
                <w:rFonts w:ascii="Arial" w:hAnsi="Arial" w:cs="Arial"/>
                <w:sz w:val="22"/>
                <w:szCs w:val="22"/>
              </w:rPr>
            </w:pPr>
            <w:r w:rsidRPr="00341542">
              <w:rPr>
                <w:rFonts w:ascii="Arial" w:hAnsi="Arial" w:cs="Arial"/>
                <w:sz w:val="22"/>
                <w:szCs w:val="22"/>
              </w:rPr>
              <w:t>147</w:t>
            </w:r>
          </w:p>
        </w:tc>
      </w:tr>
      <w:tr w:rsidR="00B55F16" w:rsidRPr="00341542" w14:paraId="7A25F2A7" w14:textId="77777777" w:rsidTr="007C6BDA">
        <w:trPr>
          <w:trHeight w:val="320"/>
        </w:trPr>
        <w:tc>
          <w:tcPr>
            <w:tcW w:w="2061" w:type="dxa"/>
            <w:tcBorders>
              <w:left w:val="single" w:sz="12" w:space="0" w:color="auto"/>
              <w:right w:val="single" w:sz="12" w:space="0" w:color="auto"/>
            </w:tcBorders>
            <w:hideMark/>
          </w:tcPr>
          <w:p w14:paraId="203EA138" w14:textId="77777777" w:rsidR="00B55F16" w:rsidRPr="00341542" w:rsidRDefault="00B55F16" w:rsidP="007C6BDA">
            <w:pPr>
              <w:spacing w:line="360" w:lineRule="auto"/>
              <w:jc w:val="center"/>
              <w:rPr>
                <w:rFonts w:ascii="Arial" w:hAnsi="Arial" w:cs="Arial"/>
                <w:b/>
                <w:bCs/>
                <w:sz w:val="22"/>
                <w:szCs w:val="22"/>
              </w:rPr>
            </w:pPr>
            <w:r w:rsidRPr="00341542">
              <w:rPr>
                <w:rFonts w:ascii="Arial" w:hAnsi="Arial" w:cs="Arial"/>
                <w:b/>
                <w:bCs/>
                <w:sz w:val="22"/>
                <w:szCs w:val="22"/>
              </w:rPr>
              <w:t>7</w:t>
            </w:r>
          </w:p>
        </w:tc>
        <w:tc>
          <w:tcPr>
            <w:tcW w:w="1468" w:type="dxa"/>
            <w:tcBorders>
              <w:left w:val="single" w:sz="12" w:space="0" w:color="auto"/>
            </w:tcBorders>
            <w:hideMark/>
          </w:tcPr>
          <w:p w14:paraId="1DBB9319" w14:textId="77777777" w:rsidR="00B55F16" w:rsidRPr="00341542" w:rsidRDefault="00B55F16" w:rsidP="007C6BDA">
            <w:pPr>
              <w:spacing w:line="360" w:lineRule="auto"/>
              <w:jc w:val="center"/>
              <w:rPr>
                <w:rFonts w:ascii="Arial" w:hAnsi="Arial" w:cs="Arial"/>
                <w:sz w:val="22"/>
                <w:szCs w:val="22"/>
              </w:rPr>
            </w:pPr>
            <w:r w:rsidRPr="00341542">
              <w:rPr>
                <w:rFonts w:ascii="Arial" w:hAnsi="Arial" w:cs="Arial"/>
                <w:sz w:val="22"/>
                <w:szCs w:val="22"/>
              </w:rPr>
              <w:t>19</w:t>
            </w:r>
          </w:p>
        </w:tc>
        <w:tc>
          <w:tcPr>
            <w:tcW w:w="1468" w:type="dxa"/>
            <w:hideMark/>
          </w:tcPr>
          <w:p w14:paraId="4006F0F0" w14:textId="77777777" w:rsidR="00B55F16" w:rsidRPr="00341542" w:rsidRDefault="00B55F16" w:rsidP="007C6BDA">
            <w:pPr>
              <w:spacing w:line="360" w:lineRule="auto"/>
              <w:jc w:val="center"/>
              <w:rPr>
                <w:rFonts w:ascii="Arial" w:hAnsi="Arial" w:cs="Arial"/>
                <w:sz w:val="22"/>
                <w:szCs w:val="22"/>
              </w:rPr>
            </w:pPr>
            <w:r w:rsidRPr="00341542">
              <w:rPr>
                <w:rFonts w:ascii="Arial" w:hAnsi="Arial" w:cs="Arial"/>
                <w:sz w:val="22"/>
                <w:szCs w:val="22"/>
              </w:rPr>
              <w:t>40</w:t>
            </w:r>
          </w:p>
        </w:tc>
        <w:tc>
          <w:tcPr>
            <w:tcW w:w="1468" w:type="dxa"/>
            <w:hideMark/>
          </w:tcPr>
          <w:p w14:paraId="6555EC45" w14:textId="77777777" w:rsidR="00B55F16" w:rsidRPr="00341542" w:rsidRDefault="00B55F16" w:rsidP="007C6BDA">
            <w:pPr>
              <w:spacing w:line="360" w:lineRule="auto"/>
              <w:jc w:val="center"/>
              <w:rPr>
                <w:rFonts w:ascii="Arial" w:hAnsi="Arial" w:cs="Arial"/>
                <w:sz w:val="22"/>
                <w:szCs w:val="22"/>
              </w:rPr>
            </w:pPr>
            <w:r w:rsidRPr="00341542">
              <w:rPr>
                <w:rFonts w:ascii="Arial" w:hAnsi="Arial" w:cs="Arial"/>
                <w:sz w:val="22"/>
                <w:szCs w:val="22"/>
              </w:rPr>
              <w:t>82</w:t>
            </w:r>
          </w:p>
        </w:tc>
        <w:tc>
          <w:tcPr>
            <w:tcW w:w="1468" w:type="dxa"/>
            <w:tcBorders>
              <w:right w:val="single" w:sz="12" w:space="0" w:color="auto"/>
            </w:tcBorders>
            <w:hideMark/>
          </w:tcPr>
          <w:p w14:paraId="2C55FF0A" w14:textId="77777777" w:rsidR="00B55F16" w:rsidRPr="00341542" w:rsidRDefault="00B55F16" w:rsidP="007C6BDA">
            <w:pPr>
              <w:spacing w:line="360" w:lineRule="auto"/>
              <w:jc w:val="center"/>
              <w:rPr>
                <w:rFonts w:ascii="Arial" w:hAnsi="Arial" w:cs="Arial"/>
                <w:sz w:val="22"/>
                <w:szCs w:val="22"/>
              </w:rPr>
            </w:pPr>
            <w:r w:rsidRPr="00341542">
              <w:rPr>
                <w:rFonts w:ascii="Arial" w:hAnsi="Arial" w:cs="Arial"/>
                <w:sz w:val="22"/>
                <w:szCs w:val="22"/>
              </w:rPr>
              <w:t>167</w:t>
            </w:r>
          </w:p>
        </w:tc>
      </w:tr>
      <w:tr w:rsidR="00B55F16" w:rsidRPr="00341542" w14:paraId="188D6312" w14:textId="77777777" w:rsidTr="007C6BDA">
        <w:trPr>
          <w:trHeight w:val="320"/>
        </w:trPr>
        <w:tc>
          <w:tcPr>
            <w:tcW w:w="2061" w:type="dxa"/>
            <w:tcBorders>
              <w:left w:val="single" w:sz="12" w:space="0" w:color="auto"/>
              <w:right w:val="single" w:sz="12" w:space="0" w:color="auto"/>
            </w:tcBorders>
            <w:hideMark/>
          </w:tcPr>
          <w:p w14:paraId="1CDAF093" w14:textId="77777777" w:rsidR="00B55F16" w:rsidRPr="00341542" w:rsidRDefault="00B55F16" w:rsidP="007C6BDA">
            <w:pPr>
              <w:spacing w:line="360" w:lineRule="auto"/>
              <w:jc w:val="center"/>
              <w:rPr>
                <w:rFonts w:ascii="Arial" w:hAnsi="Arial" w:cs="Arial"/>
                <w:b/>
                <w:bCs/>
                <w:sz w:val="22"/>
                <w:szCs w:val="22"/>
              </w:rPr>
            </w:pPr>
            <w:r w:rsidRPr="00341542">
              <w:rPr>
                <w:rFonts w:ascii="Arial" w:hAnsi="Arial" w:cs="Arial"/>
                <w:b/>
                <w:bCs/>
                <w:sz w:val="22"/>
                <w:szCs w:val="22"/>
              </w:rPr>
              <w:t>8</w:t>
            </w:r>
          </w:p>
        </w:tc>
        <w:tc>
          <w:tcPr>
            <w:tcW w:w="1468" w:type="dxa"/>
            <w:tcBorders>
              <w:left w:val="single" w:sz="12" w:space="0" w:color="auto"/>
            </w:tcBorders>
            <w:hideMark/>
          </w:tcPr>
          <w:p w14:paraId="164BED47" w14:textId="77777777" w:rsidR="00B55F16" w:rsidRPr="00341542" w:rsidRDefault="00B55F16" w:rsidP="007C6BDA">
            <w:pPr>
              <w:spacing w:line="360" w:lineRule="auto"/>
              <w:jc w:val="center"/>
              <w:rPr>
                <w:rFonts w:ascii="Arial" w:hAnsi="Arial" w:cs="Arial"/>
                <w:sz w:val="22"/>
                <w:szCs w:val="22"/>
              </w:rPr>
            </w:pPr>
            <w:r w:rsidRPr="00341542">
              <w:rPr>
                <w:rFonts w:ascii="Arial" w:hAnsi="Arial" w:cs="Arial"/>
                <w:sz w:val="22"/>
                <w:szCs w:val="22"/>
              </w:rPr>
              <w:t>21</w:t>
            </w:r>
          </w:p>
        </w:tc>
        <w:tc>
          <w:tcPr>
            <w:tcW w:w="1468" w:type="dxa"/>
            <w:hideMark/>
          </w:tcPr>
          <w:p w14:paraId="79DA8745" w14:textId="77777777" w:rsidR="00B55F16" w:rsidRPr="00341542" w:rsidRDefault="00B55F16" w:rsidP="007C6BDA">
            <w:pPr>
              <w:spacing w:line="360" w:lineRule="auto"/>
              <w:jc w:val="center"/>
              <w:rPr>
                <w:rFonts w:ascii="Arial" w:hAnsi="Arial" w:cs="Arial"/>
                <w:sz w:val="22"/>
                <w:szCs w:val="22"/>
              </w:rPr>
            </w:pPr>
            <w:r w:rsidRPr="00341542">
              <w:rPr>
                <w:rFonts w:ascii="Arial" w:hAnsi="Arial" w:cs="Arial"/>
                <w:sz w:val="22"/>
                <w:szCs w:val="22"/>
              </w:rPr>
              <w:t>45</w:t>
            </w:r>
          </w:p>
        </w:tc>
        <w:tc>
          <w:tcPr>
            <w:tcW w:w="1468" w:type="dxa"/>
            <w:hideMark/>
          </w:tcPr>
          <w:p w14:paraId="4F845109" w14:textId="77777777" w:rsidR="00B55F16" w:rsidRPr="00341542" w:rsidRDefault="00B55F16" w:rsidP="007C6BDA">
            <w:pPr>
              <w:spacing w:line="360" w:lineRule="auto"/>
              <w:jc w:val="center"/>
              <w:rPr>
                <w:rFonts w:ascii="Arial" w:hAnsi="Arial" w:cs="Arial"/>
                <w:sz w:val="22"/>
                <w:szCs w:val="22"/>
              </w:rPr>
            </w:pPr>
            <w:r w:rsidRPr="00341542">
              <w:rPr>
                <w:rFonts w:ascii="Arial" w:hAnsi="Arial" w:cs="Arial"/>
                <w:sz w:val="22"/>
                <w:szCs w:val="22"/>
              </w:rPr>
              <w:t>92</w:t>
            </w:r>
          </w:p>
        </w:tc>
        <w:tc>
          <w:tcPr>
            <w:tcW w:w="1468" w:type="dxa"/>
            <w:tcBorders>
              <w:right w:val="single" w:sz="12" w:space="0" w:color="auto"/>
            </w:tcBorders>
            <w:hideMark/>
          </w:tcPr>
          <w:p w14:paraId="2225A08F" w14:textId="77777777" w:rsidR="00B55F16" w:rsidRPr="00341542" w:rsidRDefault="00B55F16" w:rsidP="007C6BDA">
            <w:pPr>
              <w:spacing w:line="360" w:lineRule="auto"/>
              <w:jc w:val="center"/>
              <w:rPr>
                <w:rFonts w:ascii="Arial" w:hAnsi="Arial" w:cs="Arial"/>
                <w:sz w:val="22"/>
                <w:szCs w:val="22"/>
              </w:rPr>
            </w:pPr>
            <w:r w:rsidRPr="00341542">
              <w:rPr>
                <w:rFonts w:ascii="Arial" w:hAnsi="Arial" w:cs="Arial"/>
                <w:sz w:val="22"/>
                <w:szCs w:val="22"/>
              </w:rPr>
              <w:t>186</w:t>
            </w:r>
          </w:p>
        </w:tc>
      </w:tr>
      <w:tr w:rsidR="00B55F16" w:rsidRPr="00341542" w14:paraId="4E40DD8C" w14:textId="77777777" w:rsidTr="007C6BDA">
        <w:trPr>
          <w:trHeight w:val="320"/>
        </w:trPr>
        <w:tc>
          <w:tcPr>
            <w:tcW w:w="2061" w:type="dxa"/>
            <w:tcBorders>
              <w:left w:val="single" w:sz="12" w:space="0" w:color="auto"/>
              <w:right w:val="single" w:sz="12" w:space="0" w:color="auto"/>
            </w:tcBorders>
            <w:hideMark/>
          </w:tcPr>
          <w:p w14:paraId="031E6A35" w14:textId="77777777" w:rsidR="00B55F16" w:rsidRPr="00341542" w:rsidRDefault="00B55F16" w:rsidP="007C6BDA">
            <w:pPr>
              <w:spacing w:line="360" w:lineRule="auto"/>
              <w:jc w:val="center"/>
              <w:rPr>
                <w:rFonts w:ascii="Arial" w:hAnsi="Arial" w:cs="Arial"/>
                <w:b/>
                <w:bCs/>
                <w:sz w:val="22"/>
                <w:szCs w:val="22"/>
              </w:rPr>
            </w:pPr>
            <w:r w:rsidRPr="00341542">
              <w:rPr>
                <w:rFonts w:ascii="Arial" w:hAnsi="Arial" w:cs="Arial"/>
                <w:b/>
                <w:bCs/>
                <w:sz w:val="22"/>
                <w:szCs w:val="22"/>
              </w:rPr>
              <w:t>9</w:t>
            </w:r>
          </w:p>
        </w:tc>
        <w:tc>
          <w:tcPr>
            <w:tcW w:w="1468" w:type="dxa"/>
            <w:tcBorders>
              <w:left w:val="single" w:sz="12" w:space="0" w:color="auto"/>
            </w:tcBorders>
            <w:hideMark/>
          </w:tcPr>
          <w:p w14:paraId="40DD1D5D" w14:textId="77777777" w:rsidR="00B55F16" w:rsidRPr="00341542" w:rsidRDefault="00B55F16" w:rsidP="007C6BDA">
            <w:pPr>
              <w:spacing w:line="360" w:lineRule="auto"/>
              <w:jc w:val="center"/>
              <w:rPr>
                <w:rFonts w:ascii="Arial" w:hAnsi="Arial" w:cs="Arial"/>
                <w:sz w:val="22"/>
                <w:szCs w:val="22"/>
              </w:rPr>
            </w:pPr>
            <w:r w:rsidRPr="00341542">
              <w:rPr>
                <w:rFonts w:ascii="Arial" w:hAnsi="Arial" w:cs="Arial"/>
                <w:sz w:val="22"/>
                <w:szCs w:val="22"/>
              </w:rPr>
              <w:t>24</w:t>
            </w:r>
          </w:p>
        </w:tc>
        <w:tc>
          <w:tcPr>
            <w:tcW w:w="1468" w:type="dxa"/>
            <w:hideMark/>
          </w:tcPr>
          <w:p w14:paraId="7DBC55C5" w14:textId="77777777" w:rsidR="00B55F16" w:rsidRPr="00341542" w:rsidRDefault="00B55F16" w:rsidP="007C6BDA">
            <w:pPr>
              <w:spacing w:line="360" w:lineRule="auto"/>
              <w:jc w:val="center"/>
              <w:rPr>
                <w:rFonts w:ascii="Arial" w:hAnsi="Arial" w:cs="Arial"/>
                <w:sz w:val="22"/>
                <w:szCs w:val="22"/>
              </w:rPr>
            </w:pPr>
            <w:r w:rsidRPr="00341542">
              <w:rPr>
                <w:rFonts w:ascii="Arial" w:hAnsi="Arial" w:cs="Arial"/>
                <w:sz w:val="22"/>
                <w:szCs w:val="22"/>
              </w:rPr>
              <w:t>50</w:t>
            </w:r>
          </w:p>
        </w:tc>
        <w:tc>
          <w:tcPr>
            <w:tcW w:w="1468" w:type="dxa"/>
            <w:hideMark/>
          </w:tcPr>
          <w:p w14:paraId="3D33675E" w14:textId="77777777" w:rsidR="00B55F16" w:rsidRPr="00341542" w:rsidRDefault="00B55F16" w:rsidP="007C6BDA">
            <w:pPr>
              <w:spacing w:line="360" w:lineRule="auto"/>
              <w:jc w:val="center"/>
              <w:rPr>
                <w:rFonts w:ascii="Arial" w:hAnsi="Arial" w:cs="Arial"/>
                <w:sz w:val="22"/>
                <w:szCs w:val="22"/>
              </w:rPr>
            </w:pPr>
            <w:r w:rsidRPr="00341542">
              <w:rPr>
                <w:rFonts w:ascii="Arial" w:hAnsi="Arial" w:cs="Arial"/>
                <w:sz w:val="22"/>
                <w:szCs w:val="22"/>
              </w:rPr>
              <w:t>102</w:t>
            </w:r>
          </w:p>
        </w:tc>
        <w:tc>
          <w:tcPr>
            <w:tcW w:w="1468" w:type="dxa"/>
            <w:tcBorders>
              <w:right w:val="single" w:sz="12" w:space="0" w:color="auto"/>
            </w:tcBorders>
            <w:hideMark/>
          </w:tcPr>
          <w:p w14:paraId="78116447" w14:textId="77777777" w:rsidR="00B55F16" w:rsidRPr="00341542" w:rsidRDefault="00B55F16" w:rsidP="007C6BDA">
            <w:pPr>
              <w:spacing w:line="360" w:lineRule="auto"/>
              <w:jc w:val="center"/>
              <w:rPr>
                <w:rFonts w:ascii="Arial" w:hAnsi="Arial" w:cs="Arial"/>
                <w:sz w:val="22"/>
                <w:szCs w:val="22"/>
              </w:rPr>
            </w:pPr>
            <w:r w:rsidRPr="00341542">
              <w:rPr>
                <w:rFonts w:ascii="Arial" w:hAnsi="Arial" w:cs="Arial"/>
                <w:sz w:val="22"/>
                <w:szCs w:val="22"/>
              </w:rPr>
              <w:t>206</w:t>
            </w:r>
          </w:p>
        </w:tc>
      </w:tr>
      <w:tr w:rsidR="00B55F16" w:rsidRPr="00341542" w14:paraId="7E54FF82" w14:textId="77777777" w:rsidTr="007C6BDA">
        <w:trPr>
          <w:trHeight w:val="320"/>
        </w:trPr>
        <w:tc>
          <w:tcPr>
            <w:tcW w:w="2061" w:type="dxa"/>
            <w:tcBorders>
              <w:left w:val="single" w:sz="12" w:space="0" w:color="auto"/>
              <w:right w:val="single" w:sz="12" w:space="0" w:color="auto"/>
            </w:tcBorders>
            <w:hideMark/>
          </w:tcPr>
          <w:p w14:paraId="2980111D" w14:textId="77777777" w:rsidR="00B55F16" w:rsidRPr="00341542" w:rsidRDefault="00B55F16" w:rsidP="007C6BDA">
            <w:pPr>
              <w:spacing w:line="360" w:lineRule="auto"/>
              <w:jc w:val="center"/>
              <w:rPr>
                <w:rFonts w:ascii="Arial" w:hAnsi="Arial" w:cs="Arial"/>
                <w:b/>
                <w:bCs/>
                <w:sz w:val="22"/>
                <w:szCs w:val="22"/>
              </w:rPr>
            </w:pPr>
            <w:r w:rsidRPr="00341542">
              <w:rPr>
                <w:rFonts w:ascii="Arial" w:hAnsi="Arial" w:cs="Arial"/>
                <w:b/>
                <w:bCs/>
                <w:sz w:val="22"/>
                <w:szCs w:val="22"/>
              </w:rPr>
              <w:t>10</w:t>
            </w:r>
          </w:p>
        </w:tc>
        <w:tc>
          <w:tcPr>
            <w:tcW w:w="1468" w:type="dxa"/>
            <w:tcBorders>
              <w:left w:val="single" w:sz="12" w:space="0" w:color="auto"/>
            </w:tcBorders>
            <w:hideMark/>
          </w:tcPr>
          <w:p w14:paraId="311D436D" w14:textId="77777777" w:rsidR="00B55F16" w:rsidRPr="00341542" w:rsidRDefault="00B55F16" w:rsidP="007C6BDA">
            <w:pPr>
              <w:spacing w:line="360" w:lineRule="auto"/>
              <w:jc w:val="center"/>
              <w:rPr>
                <w:rFonts w:ascii="Arial" w:hAnsi="Arial" w:cs="Arial"/>
                <w:sz w:val="22"/>
                <w:szCs w:val="22"/>
              </w:rPr>
            </w:pPr>
            <w:r w:rsidRPr="00341542">
              <w:rPr>
                <w:rFonts w:ascii="Arial" w:hAnsi="Arial" w:cs="Arial"/>
                <w:sz w:val="22"/>
                <w:szCs w:val="22"/>
              </w:rPr>
              <w:t>26</w:t>
            </w:r>
          </w:p>
        </w:tc>
        <w:tc>
          <w:tcPr>
            <w:tcW w:w="1468" w:type="dxa"/>
            <w:hideMark/>
          </w:tcPr>
          <w:p w14:paraId="4AB087C9" w14:textId="77777777" w:rsidR="00B55F16" w:rsidRPr="00341542" w:rsidRDefault="00B55F16" w:rsidP="007C6BDA">
            <w:pPr>
              <w:spacing w:line="360" w:lineRule="auto"/>
              <w:jc w:val="center"/>
              <w:rPr>
                <w:rFonts w:ascii="Arial" w:hAnsi="Arial" w:cs="Arial"/>
                <w:sz w:val="22"/>
                <w:szCs w:val="22"/>
              </w:rPr>
            </w:pPr>
            <w:r w:rsidRPr="00341542">
              <w:rPr>
                <w:rFonts w:ascii="Arial" w:hAnsi="Arial" w:cs="Arial"/>
                <w:sz w:val="22"/>
                <w:szCs w:val="22"/>
              </w:rPr>
              <w:t>55</w:t>
            </w:r>
          </w:p>
        </w:tc>
        <w:tc>
          <w:tcPr>
            <w:tcW w:w="1468" w:type="dxa"/>
            <w:hideMark/>
          </w:tcPr>
          <w:p w14:paraId="71560607" w14:textId="77777777" w:rsidR="00B55F16" w:rsidRPr="00341542" w:rsidRDefault="00B55F16" w:rsidP="007C6BDA">
            <w:pPr>
              <w:spacing w:line="360" w:lineRule="auto"/>
              <w:jc w:val="center"/>
              <w:rPr>
                <w:rFonts w:ascii="Arial" w:hAnsi="Arial" w:cs="Arial"/>
                <w:sz w:val="22"/>
                <w:szCs w:val="22"/>
              </w:rPr>
            </w:pPr>
            <w:r w:rsidRPr="00341542">
              <w:rPr>
                <w:rFonts w:ascii="Arial" w:hAnsi="Arial" w:cs="Arial"/>
                <w:sz w:val="22"/>
                <w:szCs w:val="22"/>
              </w:rPr>
              <w:t>111</w:t>
            </w:r>
          </w:p>
        </w:tc>
        <w:tc>
          <w:tcPr>
            <w:tcW w:w="1468" w:type="dxa"/>
            <w:tcBorders>
              <w:right w:val="single" w:sz="12" w:space="0" w:color="auto"/>
            </w:tcBorders>
            <w:hideMark/>
          </w:tcPr>
          <w:p w14:paraId="0C323CD9" w14:textId="77777777" w:rsidR="00B55F16" w:rsidRPr="00341542" w:rsidRDefault="00B55F16" w:rsidP="007C6BDA">
            <w:pPr>
              <w:spacing w:line="360" w:lineRule="auto"/>
              <w:jc w:val="center"/>
              <w:rPr>
                <w:rFonts w:ascii="Arial" w:hAnsi="Arial" w:cs="Arial"/>
                <w:sz w:val="22"/>
                <w:szCs w:val="22"/>
              </w:rPr>
            </w:pPr>
            <w:r w:rsidRPr="00341542">
              <w:rPr>
                <w:rFonts w:ascii="Arial" w:hAnsi="Arial" w:cs="Arial"/>
                <w:sz w:val="22"/>
                <w:szCs w:val="22"/>
              </w:rPr>
              <w:t>225</w:t>
            </w:r>
          </w:p>
        </w:tc>
      </w:tr>
      <w:tr w:rsidR="00B55F16" w:rsidRPr="00341542" w14:paraId="6B4A1C98" w14:textId="77777777" w:rsidTr="007C6BDA">
        <w:trPr>
          <w:trHeight w:val="320"/>
        </w:trPr>
        <w:tc>
          <w:tcPr>
            <w:tcW w:w="2061" w:type="dxa"/>
            <w:tcBorders>
              <w:left w:val="single" w:sz="12" w:space="0" w:color="auto"/>
              <w:right w:val="single" w:sz="12" w:space="0" w:color="auto"/>
            </w:tcBorders>
            <w:hideMark/>
          </w:tcPr>
          <w:p w14:paraId="1DDB24A6" w14:textId="77777777" w:rsidR="00B55F16" w:rsidRPr="00341542" w:rsidRDefault="00B55F16" w:rsidP="007C6BDA">
            <w:pPr>
              <w:spacing w:line="360" w:lineRule="auto"/>
              <w:jc w:val="center"/>
              <w:rPr>
                <w:rFonts w:ascii="Arial" w:hAnsi="Arial" w:cs="Arial"/>
                <w:b/>
                <w:bCs/>
                <w:sz w:val="22"/>
                <w:szCs w:val="22"/>
              </w:rPr>
            </w:pPr>
            <w:r w:rsidRPr="00341542">
              <w:rPr>
                <w:rFonts w:ascii="Arial" w:hAnsi="Arial" w:cs="Arial"/>
                <w:b/>
                <w:bCs/>
                <w:sz w:val="22"/>
                <w:szCs w:val="22"/>
              </w:rPr>
              <w:t>11</w:t>
            </w:r>
          </w:p>
        </w:tc>
        <w:tc>
          <w:tcPr>
            <w:tcW w:w="1468" w:type="dxa"/>
            <w:tcBorders>
              <w:left w:val="single" w:sz="12" w:space="0" w:color="auto"/>
            </w:tcBorders>
            <w:hideMark/>
          </w:tcPr>
          <w:p w14:paraId="7B19C90C" w14:textId="77777777" w:rsidR="00B55F16" w:rsidRPr="00341542" w:rsidRDefault="00B55F16" w:rsidP="007C6BDA">
            <w:pPr>
              <w:spacing w:line="360" w:lineRule="auto"/>
              <w:jc w:val="center"/>
              <w:rPr>
                <w:rFonts w:ascii="Arial" w:hAnsi="Arial" w:cs="Arial"/>
                <w:sz w:val="22"/>
                <w:szCs w:val="22"/>
              </w:rPr>
            </w:pPr>
            <w:r w:rsidRPr="00341542">
              <w:rPr>
                <w:rFonts w:ascii="Arial" w:hAnsi="Arial" w:cs="Arial"/>
                <w:sz w:val="22"/>
                <w:szCs w:val="22"/>
              </w:rPr>
              <w:t>28</w:t>
            </w:r>
          </w:p>
        </w:tc>
        <w:tc>
          <w:tcPr>
            <w:tcW w:w="1468" w:type="dxa"/>
            <w:hideMark/>
          </w:tcPr>
          <w:p w14:paraId="2742BBE9" w14:textId="77777777" w:rsidR="00B55F16" w:rsidRPr="00341542" w:rsidRDefault="00B55F16" w:rsidP="007C6BDA">
            <w:pPr>
              <w:spacing w:line="360" w:lineRule="auto"/>
              <w:jc w:val="center"/>
              <w:rPr>
                <w:rFonts w:ascii="Arial" w:hAnsi="Arial" w:cs="Arial"/>
                <w:sz w:val="22"/>
                <w:szCs w:val="22"/>
              </w:rPr>
            </w:pPr>
            <w:r w:rsidRPr="00341542">
              <w:rPr>
                <w:rFonts w:ascii="Arial" w:hAnsi="Arial" w:cs="Arial"/>
                <w:sz w:val="22"/>
                <w:szCs w:val="22"/>
              </w:rPr>
              <w:t>59</w:t>
            </w:r>
          </w:p>
        </w:tc>
        <w:tc>
          <w:tcPr>
            <w:tcW w:w="1468" w:type="dxa"/>
            <w:hideMark/>
          </w:tcPr>
          <w:p w14:paraId="462F9882" w14:textId="77777777" w:rsidR="00B55F16" w:rsidRPr="00341542" w:rsidRDefault="00B55F16" w:rsidP="007C6BDA">
            <w:pPr>
              <w:spacing w:line="360" w:lineRule="auto"/>
              <w:jc w:val="center"/>
              <w:rPr>
                <w:rFonts w:ascii="Arial" w:hAnsi="Arial" w:cs="Arial"/>
                <w:sz w:val="22"/>
                <w:szCs w:val="22"/>
              </w:rPr>
            </w:pPr>
            <w:r w:rsidRPr="00341542">
              <w:rPr>
                <w:rFonts w:ascii="Arial" w:hAnsi="Arial" w:cs="Arial"/>
                <w:sz w:val="22"/>
                <w:szCs w:val="22"/>
              </w:rPr>
              <w:t>121</w:t>
            </w:r>
          </w:p>
        </w:tc>
        <w:tc>
          <w:tcPr>
            <w:tcW w:w="1468" w:type="dxa"/>
            <w:tcBorders>
              <w:right w:val="single" w:sz="12" w:space="0" w:color="auto"/>
            </w:tcBorders>
            <w:hideMark/>
          </w:tcPr>
          <w:p w14:paraId="2AFA9C47" w14:textId="77777777" w:rsidR="00B55F16" w:rsidRPr="00341542" w:rsidRDefault="00B55F16" w:rsidP="007C6BDA">
            <w:pPr>
              <w:spacing w:line="360" w:lineRule="auto"/>
              <w:jc w:val="center"/>
              <w:rPr>
                <w:rFonts w:ascii="Arial" w:hAnsi="Arial" w:cs="Arial"/>
                <w:sz w:val="22"/>
                <w:szCs w:val="22"/>
              </w:rPr>
            </w:pPr>
            <w:r w:rsidRPr="00341542">
              <w:rPr>
                <w:rFonts w:ascii="Arial" w:hAnsi="Arial" w:cs="Arial"/>
                <w:sz w:val="22"/>
                <w:szCs w:val="22"/>
              </w:rPr>
              <w:t>244</w:t>
            </w:r>
          </w:p>
        </w:tc>
      </w:tr>
      <w:tr w:rsidR="00B55F16" w:rsidRPr="00341542" w14:paraId="78F41E30" w14:textId="77777777" w:rsidTr="007C6BDA">
        <w:trPr>
          <w:trHeight w:val="320"/>
        </w:trPr>
        <w:tc>
          <w:tcPr>
            <w:tcW w:w="2061" w:type="dxa"/>
            <w:tcBorders>
              <w:left w:val="single" w:sz="12" w:space="0" w:color="auto"/>
              <w:right w:val="single" w:sz="12" w:space="0" w:color="auto"/>
            </w:tcBorders>
            <w:hideMark/>
          </w:tcPr>
          <w:p w14:paraId="1537D407" w14:textId="77777777" w:rsidR="00B55F16" w:rsidRPr="00341542" w:rsidRDefault="00B55F16" w:rsidP="007C6BDA">
            <w:pPr>
              <w:spacing w:line="360" w:lineRule="auto"/>
              <w:jc w:val="center"/>
              <w:rPr>
                <w:rFonts w:ascii="Arial" w:hAnsi="Arial" w:cs="Arial"/>
                <w:b/>
                <w:bCs/>
                <w:sz w:val="22"/>
                <w:szCs w:val="22"/>
              </w:rPr>
            </w:pPr>
            <w:r w:rsidRPr="00341542">
              <w:rPr>
                <w:rFonts w:ascii="Arial" w:hAnsi="Arial" w:cs="Arial"/>
                <w:b/>
                <w:bCs/>
                <w:sz w:val="22"/>
                <w:szCs w:val="22"/>
              </w:rPr>
              <w:t>12</w:t>
            </w:r>
          </w:p>
        </w:tc>
        <w:tc>
          <w:tcPr>
            <w:tcW w:w="1468" w:type="dxa"/>
            <w:tcBorders>
              <w:left w:val="single" w:sz="12" w:space="0" w:color="auto"/>
            </w:tcBorders>
            <w:hideMark/>
          </w:tcPr>
          <w:p w14:paraId="19CDDE19" w14:textId="77777777" w:rsidR="00B55F16" w:rsidRPr="00341542" w:rsidRDefault="00B55F16" w:rsidP="007C6BDA">
            <w:pPr>
              <w:spacing w:line="360" w:lineRule="auto"/>
              <w:jc w:val="center"/>
              <w:rPr>
                <w:rFonts w:ascii="Arial" w:hAnsi="Arial" w:cs="Arial"/>
                <w:sz w:val="22"/>
                <w:szCs w:val="22"/>
              </w:rPr>
            </w:pPr>
            <w:r w:rsidRPr="00341542">
              <w:rPr>
                <w:rFonts w:ascii="Arial" w:hAnsi="Arial" w:cs="Arial"/>
                <w:sz w:val="22"/>
                <w:szCs w:val="22"/>
              </w:rPr>
              <w:t>31</w:t>
            </w:r>
          </w:p>
        </w:tc>
        <w:tc>
          <w:tcPr>
            <w:tcW w:w="1468" w:type="dxa"/>
            <w:hideMark/>
          </w:tcPr>
          <w:p w14:paraId="09CE187D" w14:textId="77777777" w:rsidR="00B55F16" w:rsidRPr="00341542" w:rsidRDefault="00B55F16" w:rsidP="007C6BDA">
            <w:pPr>
              <w:spacing w:line="360" w:lineRule="auto"/>
              <w:jc w:val="center"/>
              <w:rPr>
                <w:rFonts w:ascii="Arial" w:hAnsi="Arial" w:cs="Arial"/>
                <w:sz w:val="22"/>
                <w:szCs w:val="22"/>
              </w:rPr>
            </w:pPr>
            <w:r w:rsidRPr="00341542">
              <w:rPr>
                <w:rFonts w:ascii="Arial" w:hAnsi="Arial" w:cs="Arial"/>
                <w:sz w:val="22"/>
                <w:szCs w:val="22"/>
              </w:rPr>
              <w:t>64</w:t>
            </w:r>
          </w:p>
        </w:tc>
        <w:tc>
          <w:tcPr>
            <w:tcW w:w="1468" w:type="dxa"/>
            <w:hideMark/>
          </w:tcPr>
          <w:p w14:paraId="428E17C0" w14:textId="77777777" w:rsidR="00B55F16" w:rsidRPr="00341542" w:rsidRDefault="00B55F16" w:rsidP="007C6BDA">
            <w:pPr>
              <w:spacing w:line="360" w:lineRule="auto"/>
              <w:jc w:val="center"/>
              <w:rPr>
                <w:rFonts w:ascii="Arial" w:hAnsi="Arial" w:cs="Arial"/>
                <w:sz w:val="22"/>
                <w:szCs w:val="22"/>
              </w:rPr>
            </w:pPr>
            <w:r w:rsidRPr="00341542">
              <w:rPr>
                <w:rFonts w:ascii="Arial" w:hAnsi="Arial" w:cs="Arial"/>
                <w:sz w:val="22"/>
                <w:szCs w:val="22"/>
              </w:rPr>
              <w:t>130</w:t>
            </w:r>
          </w:p>
        </w:tc>
        <w:tc>
          <w:tcPr>
            <w:tcW w:w="1468" w:type="dxa"/>
            <w:tcBorders>
              <w:right w:val="single" w:sz="12" w:space="0" w:color="auto"/>
            </w:tcBorders>
            <w:hideMark/>
          </w:tcPr>
          <w:p w14:paraId="6031FE42" w14:textId="77777777" w:rsidR="00B55F16" w:rsidRPr="00341542" w:rsidRDefault="00B55F16" w:rsidP="007C6BDA">
            <w:pPr>
              <w:spacing w:line="360" w:lineRule="auto"/>
              <w:jc w:val="center"/>
              <w:rPr>
                <w:rFonts w:ascii="Arial" w:hAnsi="Arial" w:cs="Arial"/>
                <w:sz w:val="22"/>
                <w:szCs w:val="22"/>
              </w:rPr>
            </w:pPr>
            <w:r w:rsidRPr="00341542">
              <w:rPr>
                <w:rFonts w:ascii="Arial" w:hAnsi="Arial" w:cs="Arial"/>
                <w:sz w:val="22"/>
                <w:szCs w:val="22"/>
              </w:rPr>
              <w:t>263</w:t>
            </w:r>
          </w:p>
        </w:tc>
      </w:tr>
      <w:tr w:rsidR="00B55F16" w:rsidRPr="00341542" w14:paraId="13929510" w14:textId="77777777" w:rsidTr="007C6BDA">
        <w:trPr>
          <w:trHeight w:val="320"/>
        </w:trPr>
        <w:tc>
          <w:tcPr>
            <w:tcW w:w="2061" w:type="dxa"/>
            <w:tcBorders>
              <w:left w:val="single" w:sz="12" w:space="0" w:color="auto"/>
              <w:right w:val="single" w:sz="12" w:space="0" w:color="auto"/>
            </w:tcBorders>
            <w:hideMark/>
          </w:tcPr>
          <w:p w14:paraId="48370D13" w14:textId="77777777" w:rsidR="00B55F16" w:rsidRPr="00341542" w:rsidRDefault="00B55F16" w:rsidP="007C6BDA">
            <w:pPr>
              <w:spacing w:line="360" w:lineRule="auto"/>
              <w:jc w:val="center"/>
              <w:rPr>
                <w:rFonts w:ascii="Arial" w:hAnsi="Arial" w:cs="Arial"/>
                <w:b/>
                <w:bCs/>
                <w:sz w:val="22"/>
                <w:szCs w:val="22"/>
              </w:rPr>
            </w:pPr>
            <w:r w:rsidRPr="00341542">
              <w:rPr>
                <w:rFonts w:ascii="Arial" w:hAnsi="Arial" w:cs="Arial"/>
                <w:b/>
                <w:bCs/>
                <w:sz w:val="22"/>
                <w:szCs w:val="22"/>
              </w:rPr>
              <w:t>13</w:t>
            </w:r>
          </w:p>
        </w:tc>
        <w:tc>
          <w:tcPr>
            <w:tcW w:w="1468" w:type="dxa"/>
            <w:tcBorders>
              <w:left w:val="single" w:sz="12" w:space="0" w:color="auto"/>
            </w:tcBorders>
            <w:hideMark/>
          </w:tcPr>
          <w:p w14:paraId="02FD72A4" w14:textId="77777777" w:rsidR="00B55F16" w:rsidRPr="00341542" w:rsidRDefault="00B55F16" w:rsidP="007C6BDA">
            <w:pPr>
              <w:spacing w:line="360" w:lineRule="auto"/>
              <w:jc w:val="center"/>
              <w:rPr>
                <w:rFonts w:ascii="Arial" w:hAnsi="Arial" w:cs="Arial"/>
                <w:sz w:val="22"/>
                <w:szCs w:val="22"/>
              </w:rPr>
            </w:pPr>
            <w:r w:rsidRPr="00341542">
              <w:rPr>
                <w:rFonts w:ascii="Arial" w:hAnsi="Arial" w:cs="Arial"/>
                <w:sz w:val="22"/>
                <w:szCs w:val="22"/>
              </w:rPr>
              <w:t>33</w:t>
            </w:r>
          </w:p>
        </w:tc>
        <w:tc>
          <w:tcPr>
            <w:tcW w:w="1468" w:type="dxa"/>
            <w:hideMark/>
          </w:tcPr>
          <w:p w14:paraId="50239DCC" w14:textId="77777777" w:rsidR="00B55F16" w:rsidRPr="00341542" w:rsidRDefault="00B55F16" w:rsidP="007C6BDA">
            <w:pPr>
              <w:spacing w:line="360" w:lineRule="auto"/>
              <w:jc w:val="center"/>
              <w:rPr>
                <w:rFonts w:ascii="Arial" w:hAnsi="Arial" w:cs="Arial"/>
                <w:sz w:val="22"/>
                <w:szCs w:val="22"/>
              </w:rPr>
            </w:pPr>
            <w:r w:rsidRPr="00341542">
              <w:rPr>
                <w:rFonts w:ascii="Arial" w:hAnsi="Arial" w:cs="Arial"/>
                <w:sz w:val="22"/>
                <w:szCs w:val="22"/>
              </w:rPr>
              <w:t>69</w:t>
            </w:r>
          </w:p>
        </w:tc>
        <w:tc>
          <w:tcPr>
            <w:tcW w:w="1468" w:type="dxa"/>
            <w:hideMark/>
          </w:tcPr>
          <w:p w14:paraId="01697900" w14:textId="77777777" w:rsidR="00B55F16" w:rsidRPr="00341542" w:rsidRDefault="00B55F16" w:rsidP="007C6BDA">
            <w:pPr>
              <w:spacing w:line="360" w:lineRule="auto"/>
              <w:jc w:val="center"/>
              <w:rPr>
                <w:rFonts w:ascii="Arial" w:hAnsi="Arial" w:cs="Arial"/>
                <w:sz w:val="22"/>
                <w:szCs w:val="22"/>
              </w:rPr>
            </w:pPr>
            <w:r w:rsidRPr="00341542">
              <w:rPr>
                <w:rFonts w:ascii="Arial" w:hAnsi="Arial" w:cs="Arial"/>
                <w:sz w:val="22"/>
                <w:szCs w:val="22"/>
              </w:rPr>
              <w:t>140</w:t>
            </w:r>
          </w:p>
        </w:tc>
        <w:tc>
          <w:tcPr>
            <w:tcW w:w="1468" w:type="dxa"/>
            <w:tcBorders>
              <w:right w:val="single" w:sz="12" w:space="0" w:color="auto"/>
            </w:tcBorders>
            <w:hideMark/>
          </w:tcPr>
          <w:p w14:paraId="4653AFF8" w14:textId="77777777" w:rsidR="00B55F16" w:rsidRPr="00341542" w:rsidRDefault="00B55F16" w:rsidP="007C6BDA">
            <w:pPr>
              <w:spacing w:line="360" w:lineRule="auto"/>
              <w:jc w:val="center"/>
              <w:rPr>
                <w:rFonts w:ascii="Arial" w:hAnsi="Arial" w:cs="Arial"/>
                <w:sz w:val="22"/>
                <w:szCs w:val="22"/>
              </w:rPr>
            </w:pPr>
            <w:r w:rsidRPr="00341542">
              <w:rPr>
                <w:rFonts w:ascii="Arial" w:hAnsi="Arial" w:cs="Arial"/>
                <w:sz w:val="22"/>
                <w:szCs w:val="22"/>
              </w:rPr>
              <w:t>282</w:t>
            </w:r>
          </w:p>
        </w:tc>
      </w:tr>
      <w:tr w:rsidR="00B55F16" w:rsidRPr="00341542" w14:paraId="3F9DC860" w14:textId="77777777" w:rsidTr="007C6BDA">
        <w:trPr>
          <w:trHeight w:val="320"/>
        </w:trPr>
        <w:tc>
          <w:tcPr>
            <w:tcW w:w="2061" w:type="dxa"/>
            <w:tcBorders>
              <w:left w:val="single" w:sz="12" w:space="0" w:color="auto"/>
              <w:right w:val="single" w:sz="12" w:space="0" w:color="auto"/>
            </w:tcBorders>
            <w:hideMark/>
          </w:tcPr>
          <w:p w14:paraId="796D4F31" w14:textId="77777777" w:rsidR="00B55F16" w:rsidRPr="00341542" w:rsidRDefault="00B55F16" w:rsidP="007C6BDA">
            <w:pPr>
              <w:spacing w:line="360" w:lineRule="auto"/>
              <w:jc w:val="center"/>
              <w:rPr>
                <w:rFonts w:ascii="Arial" w:hAnsi="Arial" w:cs="Arial"/>
                <w:b/>
                <w:bCs/>
                <w:sz w:val="22"/>
                <w:szCs w:val="22"/>
              </w:rPr>
            </w:pPr>
            <w:r w:rsidRPr="00341542">
              <w:rPr>
                <w:rFonts w:ascii="Arial" w:hAnsi="Arial" w:cs="Arial"/>
                <w:b/>
                <w:bCs/>
                <w:sz w:val="22"/>
                <w:szCs w:val="22"/>
              </w:rPr>
              <w:t>14</w:t>
            </w:r>
          </w:p>
        </w:tc>
        <w:tc>
          <w:tcPr>
            <w:tcW w:w="1468" w:type="dxa"/>
            <w:tcBorders>
              <w:left w:val="single" w:sz="12" w:space="0" w:color="auto"/>
            </w:tcBorders>
            <w:hideMark/>
          </w:tcPr>
          <w:p w14:paraId="7183F678" w14:textId="77777777" w:rsidR="00B55F16" w:rsidRPr="00341542" w:rsidRDefault="00B55F16" w:rsidP="007C6BDA">
            <w:pPr>
              <w:spacing w:line="360" w:lineRule="auto"/>
              <w:jc w:val="center"/>
              <w:rPr>
                <w:rFonts w:ascii="Arial" w:hAnsi="Arial" w:cs="Arial"/>
                <w:sz w:val="22"/>
                <w:szCs w:val="22"/>
              </w:rPr>
            </w:pPr>
            <w:r w:rsidRPr="00341542">
              <w:rPr>
                <w:rFonts w:ascii="Arial" w:hAnsi="Arial" w:cs="Arial"/>
                <w:sz w:val="22"/>
                <w:szCs w:val="22"/>
              </w:rPr>
              <w:t>35</w:t>
            </w:r>
          </w:p>
        </w:tc>
        <w:tc>
          <w:tcPr>
            <w:tcW w:w="1468" w:type="dxa"/>
            <w:hideMark/>
          </w:tcPr>
          <w:p w14:paraId="6E935A8B" w14:textId="77777777" w:rsidR="00B55F16" w:rsidRPr="00341542" w:rsidRDefault="00B55F16" w:rsidP="007C6BDA">
            <w:pPr>
              <w:spacing w:line="360" w:lineRule="auto"/>
              <w:jc w:val="center"/>
              <w:rPr>
                <w:rFonts w:ascii="Arial" w:hAnsi="Arial" w:cs="Arial"/>
                <w:sz w:val="22"/>
                <w:szCs w:val="22"/>
              </w:rPr>
            </w:pPr>
            <w:r w:rsidRPr="00341542">
              <w:rPr>
                <w:rFonts w:ascii="Arial" w:hAnsi="Arial" w:cs="Arial"/>
                <w:sz w:val="22"/>
                <w:szCs w:val="22"/>
              </w:rPr>
              <w:t>73</w:t>
            </w:r>
          </w:p>
        </w:tc>
        <w:tc>
          <w:tcPr>
            <w:tcW w:w="1468" w:type="dxa"/>
            <w:hideMark/>
          </w:tcPr>
          <w:p w14:paraId="26057791" w14:textId="77777777" w:rsidR="00B55F16" w:rsidRPr="00341542" w:rsidRDefault="00B55F16" w:rsidP="007C6BDA">
            <w:pPr>
              <w:spacing w:line="360" w:lineRule="auto"/>
              <w:jc w:val="center"/>
              <w:rPr>
                <w:rFonts w:ascii="Arial" w:hAnsi="Arial" w:cs="Arial"/>
                <w:sz w:val="22"/>
                <w:szCs w:val="22"/>
              </w:rPr>
            </w:pPr>
            <w:r w:rsidRPr="00341542">
              <w:rPr>
                <w:rFonts w:ascii="Arial" w:hAnsi="Arial" w:cs="Arial"/>
                <w:sz w:val="22"/>
                <w:szCs w:val="22"/>
              </w:rPr>
              <w:t>149</w:t>
            </w:r>
          </w:p>
        </w:tc>
        <w:tc>
          <w:tcPr>
            <w:tcW w:w="1468" w:type="dxa"/>
            <w:tcBorders>
              <w:right w:val="single" w:sz="12" w:space="0" w:color="auto"/>
            </w:tcBorders>
            <w:hideMark/>
          </w:tcPr>
          <w:p w14:paraId="3AC8ACE6" w14:textId="77777777" w:rsidR="00B55F16" w:rsidRPr="00341542" w:rsidRDefault="00B55F16" w:rsidP="007C6BDA">
            <w:pPr>
              <w:spacing w:line="360" w:lineRule="auto"/>
              <w:jc w:val="center"/>
              <w:rPr>
                <w:rFonts w:ascii="Arial" w:hAnsi="Arial" w:cs="Arial"/>
                <w:sz w:val="22"/>
                <w:szCs w:val="22"/>
              </w:rPr>
            </w:pPr>
            <w:r w:rsidRPr="00341542">
              <w:rPr>
                <w:rFonts w:ascii="Arial" w:hAnsi="Arial" w:cs="Arial"/>
                <w:sz w:val="22"/>
                <w:szCs w:val="22"/>
              </w:rPr>
              <w:t>301</w:t>
            </w:r>
          </w:p>
        </w:tc>
      </w:tr>
      <w:tr w:rsidR="00B55F16" w:rsidRPr="00341542" w14:paraId="1428DCC3" w14:textId="77777777" w:rsidTr="007C6BDA">
        <w:trPr>
          <w:trHeight w:val="320"/>
        </w:trPr>
        <w:tc>
          <w:tcPr>
            <w:tcW w:w="2061" w:type="dxa"/>
            <w:tcBorders>
              <w:left w:val="single" w:sz="12" w:space="0" w:color="auto"/>
              <w:bottom w:val="single" w:sz="12" w:space="0" w:color="auto"/>
              <w:right w:val="single" w:sz="12" w:space="0" w:color="auto"/>
            </w:tcBorders>
            <w:hideMark/>
          </w:tcPr>
          <w:p w14:paraId="231CD608" w14:textId="77777777" w:rsidR="00B55F16" w:rsidRPr="00341542" w:rsidRDefault="00B55F16" w:rsidP="007C6BDA">
            <w:pPr>
              <w:spacing w:line="360" w:lineRule="auto"/>
              <w:jc w:val="center"/>
              <w:rPr>
                <w:rFonts w:ascii="Arial" w:hAnsi="Arial" w:cs="Arial"/>
                <w:b/>
                <w:bCs/>
                <w:sz w:val="22"/>
                <w:szCs w:val="22"/>
              </w:rPr>
            </w:pPr>
            <w:r w:rsidRPr="00341542">
              <w:rPr>
                <w:rFonts w:ascii="Arial" w:hAnsi="Arial" w:cs="Arial"/>
                <w:b/>
                <w:bCs/>
                <w:sz w:val="22"/>
                <w:szCs w:val="22"/>
              </w:rPr>
              <w:t>15</w:t>
            </w:r>
          </w:p>
        </w:tc>
        <w:tc>
          <w:tcPr>
            <w:tcW w:w="1468" w:type="dxa"/>
            <w:tcBorders>
              <w:left w:val="single" w:sz="12" w:space="0" w:color="auto"/>
              <w:bottom w:val="single" w:sz="12" w:space="0" w:color="auto"/>
            </w:tcBorders>
            <w:hideMark/>
          </w:tcPr>
          <w:p w14:paraId="244BAB81" w14:textId="77777777" w:rsidR="00B55F16" w:rsidRPr="00341542" w:rsidRDefault="00B55F16" w:rsidP="007C6BDA">
            <w:pPr>
              <w:spacing w:line="360" w:lineRule="auto"/>
              <w:jc w:val="center"/>
              <w:rPr>
                <w:rFonts w:ascii="Arial" w:hAnsi="Arial" w:cs="Arial"/>
                <w:sz w:val="22"/>
                <w:szCs w:val="22"/>
              </w:rPr>
            </w:pPr>
            <w:r w:rsidRPr="00341542">
              <w:rPr>
                <w:rFonts w:ascii="Arial" w:hAnsi="Arial" w:cs="Arial"/>
                <w:sz w:val="22"/>
                <w:szCs w:val="22"/>
              </w:rPr>
              <w:t>37</w:t>
            </w:r>
          </w:p>
        </w:tc>
        <w:tc>
          <w:tcPr>
            <w:tcW w:w="1468" w:type="dxa"/>
            <w:tcBorders>
              <w:bottom w:val="single" w:sz="12" w:space="0" w:color="auto"/>
            </w:tcBorders>
            <w:hideMark/>
          </w:tcPr>
          <w:p w14:paraId="05FF28FE" w14:textId="77777777" w:rsidR="00B55F16" w:rsidRPr="00341542" w:rsidRDefault="00B55F16" w:rsidP="007C6BDA">
            <w:pPr>
              <w:spacing w:line="360" w:lineRule="auto"/>
              <w:jc w:val="center"/>
              <w:rPr>
                <w:rFonts w:ascii="Arial" w:hAnsi="Arial" w:cs="Arial"/>
                <w:sz w:val="22"/>
                <w:szCs w:val="22"/>
              </w:rPr>
            </w:pPr>
            <w:r w:rsidRPr="00341542">
              <w:rPr>
                <w:rFonts w:ascii="Arial" w:hAnsi="Arial" w:cs="Arial"/>
                <w:sz w:val="22"/>
                <w:szCs w:val="22"/>
              </w:rPr>
              <w:t>78</w:t>
            </w:r>
          </w:p>
        </w:tc>
        <w:tc>
          <w:tcPr>
            <w:tcW w:w="1468" w:type="dxa"/>
            <w:tcBorders>
              <w:bottom w:val="single" w:sz="12" w:space="0" w:color="auto"/>
            </w:tcBorders>
            <w:hideMark/>
          </w:tcPr>
          <w:p w14:paraId="28D4436F" w14:textId="77777777" w:rsidR="00B55F16" w:rsidRPr="00341542" w:rsidRDefault="00B55F16" w:rsidP="007C6BDA">
            <w:pPr>
              <w:spacing w:line="360" w:lineRule="auto"/>
              <w:jc w:val="center"/>
              <w:rPr>
                <w:rFonts w:ascii="Arial" w:hAnsi="Arial" w:cs="Arial"/>
                <w:sz w:val="22"/>
                <w:szCs w:val="22"/>
              </w:rPr>
            </w:pPr>
            <w:r w:rsidRPr="00341542">
              <w:rPr>
                <w:rFonts w:ascii="Arial" w:hAnsi="Arial" w:cs="Arial"/>
                <w:sz w:val="22"/>
                <w:szCs w:val="22"/>
              </w:rPr>
              <w:t>158</w:t>
            </w:r>
          </w:p>
        </w:tc>
        <w:tc>
          <w:tcPr>
            <w:tcW w:w="1468" w:type="dxa"/>
            <w:tcBorders>
              <w:bottom w:val="single" w:sz="12" w:space="0" w:color="auto"/>
              <w:right w:val="single" w:sz="12" w:space="0" w:color="auto"/>
            </w:tcBorders>
            <w:hideMark/>
          </w:tcPr>
          <w:p w14:paraId="722BC4C6" w14:textId="77777777" w:rsidR="00B55F16" w:rsidRPr="00341542" w:rsidRDefault="00B55F16" w:rsidP="007C6BDA">
            <w:pPr>
              <w:spacing w:line="360" w:lineRule="auto"/>
              <w:jc w:val="center"/>
              <w:rPr>
                <w:rFonts w:ascii="Arial" w:hAnsi="Arial" w:cs="Arial"/>
                <w:sz w:val="22"/>
                <w:szCs w:val="22"/>
              </w:rPr>
            </w:pPr>
            <w:r w:rsidRPr="00341542">
              <w:rPr>
                <w:rFonts w:ascii="Arial" w:hAnsi="Arial" w:cs="Arial"/>
                <w:sz w:val="22"/>
                <w:szCs w:val="22"/>
              </w:rPr>
              <w:t>319</w:t>
            </w:r>
          </w:p>
        </w:tc>
      </w:tr>
    </w:tbl>
    <w:p w14:paraId="61190B8A" w14:textId="1E3AE3CC" w:rsidR="00C704C5" w:rsidRPr="00341542" w:rsidRDefault="00C704C5" w:rsidP="00341542">
      <w:pPr>
        <w:spacing w:line="360" w:lineRule="auto"/>
        <w:jc w:val="both"/>
        <w:rPr>
          <w:rFonts w:ascii="Arial" w:hAnsi="Arial" w:cs="Arial"/>
          <w:sz w:val="22"/>
          <w:szCs w:val="22"/>
          <w:lang w:val="en-US"/>
        </w:rPr>
      </w:pPr>
    </w:p>
    <w:p w14:paraId="5441CE58" w14:textId="77777777" w:rsidR="00C704C5" w:rsidRPr="00341542" w:rsidRDefault="00C704C5" w:rsidP="00341542">
      <w:pPr>
        <w:spacing w:line="360" w:lineRule="auto"/>
        <w:jc w:val="both"/>
        <w:rPr>
          <w:rFonts w:ascii="Arial" w:hAnsi="Arial" w:cs="Arial"/>
          <w:sz w:val="22"/>
          <w:szCs w:val="22"/>
          <w:lang w:val="en-US"/>
        </w:rPr>
      </w:pPr>
      <w:r w:rsidRPr="00341542">
        <w:rPr>
          <w:rFonts w:ascii="Arial" w:hAnsi="Arial" w:cs="Arial"/>
          <w:sz w:val="22"/>
          <w:szCs w:val="22"/>
          <w:lang w:val="en-US"/>
        </w:rPr>
        <w:br w:type="page"/>
      </w:r>
    </w:p>
    <w:p w14:paraId="2BCACD83" w14:textId="77777777" w:rsidR="00D64B1D" w:rsidRPr="00341542" w:rsidRDefault="00D64B1D" w:rsidP="00341542">
      <w:pPr>
        <w:spacing w:line="360" w:lineRule="auto"/>
        <w:jc w:val="both"/>
        <w:rPr>
          <w:rFonts w:ascii="Arial" w:hAnsi="Arial" w:cs="Arial"/>
          <w:sz w:val="22"/>
          <w:szCs w:val="22"/>
          <w:lang w:val="en-US"/>
        </w:rPr>
      </w:pPr>
    </w:p>
    <w:p w14:paraId="2C22A6C3" w14:textId="4BE2787B" w:rsidR="00C704C5" w:rsidRPr="00341542" w:rsidRDefault="00C704C5" w:rsidP="00341542">
      <w:pPr>
        <w:spacing w:line="360" w:lineRule="auto"/>
        <w:jc w:val="both"/>
        <w:rPr>
          <w:rFonts w:ascii="Arial" w:hAnsi="Arial" w:cs="Arial"/>
          <w:sz w:val="22"/>
          <w:szCs w:val="22"/>
          <w:lang w:val="en-US"/>
        </w:rPr>
      </w:pPr>
      <w:r w:rsidRPr="00341542">
        <w:rPr>
          <w:rFonts w:ascii="Arial" w:hAnsi="Arial" w:cs="Arial"/>
          <w:sz w:val="22"/>
          <w:szCs w:val="22"/>
          <w:lang w:val="en-US"/>
        </w:rPr>
        <w:t>Table 2</w:t>
      </w:r>
    </w:p>
    <w:p w14:paraId="4A34D7FB" w14:textId="77777777" w:rsidR="00C704C5" w:rsidRPr="00341542" w:rsidRDefault="00C704C5" w:rsidP="00341542">
      <w:pPr>
        <w:spacing w:line="360" w:lineRule="auto"/>
        <w:jc w:val="both"/>
        <w:rPr>
          <w:rFonts w:ascii="Arial" w:hAnsi="Arial" w:cs="Arial"/>
          <w:sz w:val="22"/>
          <w:szCs w:val="22"/>
          <w:lang w:val="en-US"/>
        </w:rPr>
      </w:pPr>
    </w:p>
    <w:tbl>
      <w:tblPr>
        <w:tblStyle w:val="TableGridLight"/>
        <w:tblW w:w="7933" w:type="dxa"/>
        <w:tblLook w:val="0600" w:firstRow="0" w:lastRow="0" w:firstColumn="0" w:lastColumn="0" w:noHBand="1" w:noVBand="1"/>
      </w:tblPr>
      <w:tblGrid>
        <w:gridCol w:w="2061"/>
        <w:gridCol w:w="1468"/>
        <w:gridCol w:w="1468"/>
        <w:gridCol w:w="1468"/>
        <w:gridCol w:w="1468"/>
      </w:tblGrid>
      <w:tr w:rsidR="00C704C5" w:rsidRPr="00341542" w14:paraId="6C7144C8" w14:textId="77777777" w:rsidTr="00BC29B7">
        <w:trPr>
          <w:trHeight w:val="320"/>
        </w:trPr>
        <w:tc>
          <w:tcPr>
            <w:tcW w:w="7933" w:type="dxa"/>
            <w:gridSpan w:val="5"/>
            <w:tcBorders>
              <w:top w:val="single" w:sz="12" w:space="0" w:color="auto"/>
              <w:left w:val="single" w:sz="12" w:space="0" w:color="auto"/>
              <w:bottom w:val="single" w:sz="12" w:space="0" w:color="auto"/>
              <w:right w:val="single" w:sz="12" w:space="0" w:color="auto"/>
            </w:tcBorders>
          </w:tcPr>
          <w:p w14:paraId="3329FA3A" w14:textId="77777777" w:rsidR="00C704C5" w:rsidRPr="00341542" w:rsidRDefault="00C704C5" w:rsidP="007C6BDA">
            <w:pPr>
              <w:spacing w:line="360" w:lineRule="auto"/>
              <w:jc w:val="center"/>
              <w:rPr>
                <w:rFonts w:ascii="Arial" w:hAnsi="Arial" w:cs="Arial"/>
                <w:b/>
                <w:bCs/>
                <w:sz w:val="22"/>
                <w:szCs w:val="22"/>
                <w:lang w:val="en-GB"/>
              </w:rPr>
            </w:pPr>
            <w:r w:rsidRPr="00341542">
              <w:rPr>
                <w:rFonts w:ascii="Arial" w:hAnsi="Arial" w:cs="Arial"/>
                <w:b/>
                <w:bCs/>
                <w:sz w:val="22"/>
                <w:szCs w:val="22"/>
                <w:lang w:val="en-GB"/>
              </w:rPr>
              <w:t>90% Breeding Success</w:t>
            </w:r>
          </w:p>
        </w:tc>
      </w:tr>
      <w:tr w:rsidR="00C704C5" w:rsidRPr="00341542" w14:paraId="5F0832DC" w14:textId="77777777" w:rsidTr="00BC29B7">
        <w:trPr>
          <w:trHeight w:val="320"/>
        </w:trPr>
        <w:tc>
          <w:tcPr>
            <w:tcW w:w="2061" w:type="dxa"/>
            <w:tcBorders>
              <w:top w:val="single" w:sz="12" w:space="0" w:color="auto"/>
              <w:left w:val="single" w:sz="12" w:space="0" w:color="auto"/>
              <w:bottom w:val="single" w:sz="4" w:space="0" w:color="BFBFBF" w:themeColor="background1" w:themeShade="BF"/>
              <w:right w:val="single" w:sz="12" w:space="0" w:color="auto"/>
            </w:tcBorders>
            <w:hideMark/>
          </w:tcPr>
          <w:p w14:paraId="506891F5" w14:textId="77777777" w:rsidR="00C704C5" w:rsidRPr="00341542" w:rsidRDefault="00C704C5" w:rsidP="007C6BDA">
            <w:pPr>
              <w:spacing w:line="360" w:lineRule="auto"/>
              <w:jc w:val="center"/>
              <w:rPr>
                <w:rFonts w:ascii="Arial" w:hAnsi="Arial" w:cs="Arial"/>
                <w:sz w:val="22"/>
                <w:szCs w:val="22"/>
              </w:rPr>
            </w:pPr>
          </w:p>
        </w:tc>
        <w:tc>
          <w:tcPr>
            <w:tcW w:w="5872" w:type="dxa"/>
            <w:gridSpan w:val="4"/>
            <w:tcBorders>
              <w:top w:val="single" w:sz="12" w:space="0" w:color="auto"/>
              <w:left w:val="single" w:sz="12" w:space="0" w:color="auto"/>
              <w:bottom w:val="single" w:sz="4" w:space="0" w:color="BFBFBF" w:themeColor="background1" w:themeShade="BF"/>
              <w:right w:val="single" w:sz="12" w:space="0" w:color="auto"/>
            </w:tcBorders>
            <w:hideMark/>
          </w:tcPr>
          <w:p w14:paraId="56B45405" w14:textId="79753E65" w:rsidR="00C704C5" w:rsidRPr="00341542" w:rsidRDefault="00C704C5" w:rsidP="007C6BDA">
            <w:pPr>
              <w:spacing w:line="360" w:lineRule="auto"/>
              <w:jc w:val="center"/>
              <w:rPr>
                <w:rFonts w:ascii="Arial" w:hAnsi="Arial" w:cs="Arial"/>
                <w:b/>
                <w:bCs/>
                <w:sz w:val="22"/>
                <w:szCs w:val="22"/>
              </w:rPr>
            </w:pPr>
            <w:r w:rsidRPr="00341542">
              <w:rPr>
                <w:rFonts w:ascii="Arial" w:hAnsi="Arial" w:cs="Arial"/>
                <w:b/>
                <w:bCs/>
                <w:sz w:val="22"/>
                <w:szCs w:val="22"/>
                <w:lang w:val="en-GB"/>
              </w:rPr>
              <w:t>Genotype probabilit</w:t>
            </w:r>
            <w:r w:rsidR="00651F64" w:rsidRPr="00341542">
              <w:rPr>
                <w:rFonts w:ascii="Arial" w:hAnsi="Arial" w:cs="Arial"/>
                <w:b/>
                <w:bCs/>
                <w:sz w:val="22"/>
                <w:szCs w:val="22"/>
                <w:lang w:val="en-GB"/>
              </w:rPr>
              <w:t>ies</w:t>
            </w:r>
            <w:r w:rsidRPr="00341542">
              <w:rPr>
                <w:rFonts w:ascii="Arial" w:hAnsi="Arial" w:cs="Arial"/>
                <w:b/>
                <w:bCs/>
                <w:sz w:val="22"/>
                <w:szCs w:val="22"/>
                <w:lang w:val="en-GB"/>
              </w:rPr>
              <w:t xml:space="preserve"> according to Mendel</w:t>
            </w:r>
          </w:p>
        </w:tc>
      </w:tr>
      <w:tr w:rsidR="00C704C5" w:rsidRPr="00341542" w14:paraId="63F4991A" w14:textId="77777777" w:rsidTr="00BC29B7">
        <w:trPr>
          <w:trHeight w:val="320"/>
        </w:trPr>
        <w:tc>
          <w:tcPr>
            <w:tcW w:w="2061" w:type="dxa"/>
            <w:tcBorders>
              <w:left w:val="single" w:sz="12" w:space="0" w:color="auto"/>
              <w:bottom w:val="single" w:sz="12" w:space="0" w:color="auto"/>
              <w:right w:val="single" w:sz="12" w:space="0" w:color="auto"/>
            </w:tcBorders>
          </w:tcPr>
          <w:p w14:paraId="5894031A" w14:textId="77777777" w:rsidR="00C704C5" w:rsidRPr="00341542" w:rsidRDefault="00C704C5" w:rsidP="007C6BDA">
            <w:pPr>
              <w:spacing w:line="360" w:lineRule="auto"/>
              <w:jc w:val="center"/>
              <w:rPr>
                <w:rFonts w:ascii="Arial" w:hAnsi="Arial" w:cs="Arial"/>
                <w:b/>
                <w:bCs/>
                <w:sz w:val="22"/>
                <w:szCs w:val="22"/>
              </w:rPr>
            </w:pPr>
          </w:p>
        </w:tc>
        <w:tc>
          <w:tcPr>
            <w:tcW w:w="1468" w:type="dxa"/>
            <w:tcBorders>
              <w:left w:val="single" w:sz="12" w:space="0" w:color="auto"/>
              <w:bottom w:val="single" w:sz="12" w:space="0" w:color="auto"/>
            </w:tcBorders>
            <w:hideMark/>
          </w:tcPr>
          <w:p w14:paraId="4147ECD7" w14:textId="77777777" w:rsidR="00C704C5" w:rsidRPr="00341542" w:rsidRDefault="00C704C5" w:rsidP="007C6BDA">
            <w:pPr>
              <w:spacing w:line="360" w:lineRule="auto"/>
              <w:jc w:val="center"/>
              <w:rPr>
                <w:rFonts w:ascii="Arial" w:hAnsi="Arial" w:cs="Arial"/>
                <w:b/>
                <w:bCs/>
                <w:sz w:val="22"/>
                <w:szCs w:val="22"/>
              </w:rPr>
            </w:pPr>
            <w:r w:rsidRPr="00341542">
              <w:rPr>
                <w:rFonts w:ascii="Arial" w:hAnsi="Arial" w:cs="Arial"/>
                <w:b/>
                <w:bCs/>
                <w:sz w:val="22"/>
                <w:szCs w:val="22"/>
                <w:lang w:val="en-GB"/>
              </w:rPr>
              <w:t>0.5</w:t>
            </w:r>
          </w:p>
        </w:tc>
        <w:tc>
          <w:tcPr>
            <w:tcW w:w="1468" w:type="dxa"/>
            <w:tcBorders>
              <w:bottom w:val="single" w:sz="12" w:space="0" w:color="auto"/>
            </w:tcBorders>
            <w:hideMark/>
          </w:tcPr>
          <w:p w14:paraId="7F55B943" w14:textId="77777777" w:rsidR="00C704C5" w:rsidRPr="00341542" w:rsidRDefault="00C704C5" w:rsidP="007C6BDA">
            <w:pPr>
              <w:spacing w:line="360" w:lineRule="auto"/>
              <w:jc w:val="center"/>
              <w:rPr>
                <w:rFonts w:ascii="Arial" w:hAnsi="Arial" w:cs="Arial"/>
                <w:b/>
                <w:bCs/>
                <w:sz w:val="22"/>
                <w:szCs w:val="22"/>
              </w:rPr>
            </w:pPr>
            <w:r w:rsidRPr="00341542">
              <w:rPr>
                <w:rFonts w:ascii="Arial" w:hAnsi="Arial" w:cs="Arial"/>
                <w:b/>
                <w:bCs/>
                <w:sz w:val="22"/>
                <w:szCs w:val="22"/>
                <w:lang w:val="en-GB"/>
              </w:rPr>
              <w:t>0.25</w:t>
            </w:r>
          </w:p>
        </w:tc>
        <w:tc>
          <w:tcPr>
            <w:tcW w:w="1468" w:type="dxa"/>
            <w:tcBorders>
              <w:bottom w:val="single" w:sz="12" w:space="0" w:color="auto"/>
            </w:tcBorders>
            <w:hideMark/>
          </w:tcPr>
          <w:p w14:paraId="16B13248" w14:textId="77777777" w:rsidR="00C704C5" w:rsidRPr="00341542" w:rsidRDefault="00C704C5" w:rsidP="007C6BDA">
            <w:pPr>
              <w:spacing w:line="360" w:lineRule="auto"/>
              <w:jc w:val="center"/>
              <w:rPr>
                <w:rFonts w:ascii="Arial" w:hAnsi="Arial" w:cs="Arial"/>
                <w:b/>
                <w:bCs/>
                <w:sz w:val="22"/>
                <w:szCs w:val="22"/>
              </w:rPr>
            </w:pPr>
            <w:r w:rsidRPr="00341542">
              <w:rPr>
                <w:rFonts w:ascii="Arial" w:hAnsi="Arial" w:cs="Arial"/>
                <w:b/>
                <w:bCs/>
                <w:sz w:val="22"/>
                <w:szCs w:val="22"/>
                <w:lang w:val="en-GB"/>
              </w:rPr>
              <w:t>0.125</w:t>
            </w:r>
          </w:p>
        </w:tc>
        <w:tc>
          <w:tcPr>
            <w:tcW w:w="1468" w:type="dxa"/>
            <w:tcBorders>
              <w:bottom w:val="single" w:sz="12" w:space="0" w:color="auto"/>
              <w:right w:val="single" w:sz="12" w:space="0" w:color="auto"/>
            </w:tcBorders>
            <w:hideMark/>
          </w:tcPr>
          <w:p w14:paraId="26E2C036" w14:textId="77777777" w:rsidR="00C704C5" w:rsidRPr="00341542" w:rsidRDefault="00C704C5" w:rsidP="007C6BDA">
            <w:pPr>
              <w:spacing w:line="360" w:lineRule="auto"/>
              <w:jc w:val="center"/>
              <w:rPr>
                <w:rFonts w:ascii="Arial" w:hAnsi="Arial" w:cs="Arial"/>
                <w:b/>
                <w:bCs/>
                <w:sz w:val="22"/>
                <w:szCs w:val="22"/>
              </w:rPr>
            </w:pPr>
            <w:r w:rsidRPr="00341542">
              <w:rPr>
                <w:rFonts w:ascii="Arial" w:hAnsi="Arial" w:cs="Arial"/>
                <w:b/>
                <w:bCs/>
                <w:sz w:val="22"/>
                <w:szCs w:val="22"/>
                <w:lang w:val="en-GB"/>
              </w:rPr>
              <w:t>0.0625</w:t>
            </w:r>
          </w:p>
        </w:tc>
      </w:tr>
      <w:tr w:rsidR="00C704C5" w:rsidRPr="00341542" w14:paraId="256DD74C" w14:textId="77777777" w:rsidTr="00BC29B7">
        <w:trPr>
          <w:trHeight w:val="320"/>
        </w:trPr>
        <w:tc>
          <w:tcPr>
            <w:tcW w:w="2061" w:type="dxa"/>
            <w:tcBorders>
              <w:top w:val="single" w:sz="12" w:space="0" w:color="auto"/>
              <w:left w:val="single" w:sz="12" w:space="0" w:color="auto"/>
              <w:right w:val="single" w:sz="12" w:space="0" w:color="auto"/>
            </w:tcBorders>
          </w:tcPr>
          <w:p w14:paraId="39A27135" w14:textId="77777777" w:rsidR="00C704C5" w:rsidRPr="00341542" w:rsidRDefault="00C704C5" w:rsidP="007C6BDA">
            <w:pPr>
              <w:spacing w:line="360" w:lineRule="auto"/>
              <w:jc w:val="center"/>
              <w:rPr>
                <w:rFonts w:ascii="Arial" w:hAnsi="Arial" w:cs="Arial"/>
                <w:b/>
                <w:bCs/>
                <w:sz w:val="22"/>
                <w:szCs w:val="22"/>
              </w:rPr>
            </w:pPr>
            <w:r w:rsidRPr="00341542">
              <w:rPr>
                <w:rFonts w:ascii="Arial" w:hAnsi="Arial" w:cs="Arial"/>
                <w:b/>
                <w:bCs/>
                <w:sz w:val="22"/>
                <w:szCs w:val="22"/>
              </w:rPr>
              <w:t>Number of animals required for experiment</w:t>
            </w:r>
          </w:p>
        </w:tc>
        <w:tc>
          <w:tcPr>
            <w:tcW w:w="5872" w:type="dxa"/>
            <w:gridSpan w:val="4"/>
            <w:tcBorders>
              <w:top w:val="single" w:sz="12" w:space="0" w:color="auto"/>
              <w:left w:val="single" w:sz="12" w:space="0" w:color="auto"/>
              <w:right w:val="single" w:sz="12" w:space="0" w:color="auto"/>
            </w:tcBorders>
          </w:tcPr>
          <w:p w14:paraId="27DDD446" w14:textId="77777777" w:rsidR="00C704C5" w:rsidRPr="00341542" w:rsidRDefault="00C704C5" w:rsidP="007C6BDA">
            <w:pPr>
              <w:spacing w:line="360" w:lineRule="auto"/>
              <w:jc w:val="center"/>
              <w:rPr>
                <w:rFonts w:ascii="Arial" w:hAnsi="Arial" w:cs="Arial"/>
                <w:b/>
                <w:bCs/>
                <w:sz w:val="22"/>
                <w:szCs w:val="22"/>
              </w:rPr>
            </w:pPr>
          </w:p>
          <w:p w14:paraId="042548FD" w14:textId="77777777" w:rsidR="00C704C5" w:rsidRPr="00341542" w:rsidRDefault="00C704C5" w:rsidP="007C6BDA">
            <w:pPr>
              <w:spacing w:line="360" w:lineRule="auto"/>
              <w:jc w:val="center"/>
              <w:rPr>
                <w:rFonts w:ascii="Arial" w:hAnsi="Arial" w:cs="Arial"/>
                <w:sz w:val="22"/>
                <w:szCs w:val="22"/>
                <w:lang w:val="en-US"/>
              </w:rPr>
            </w:pPr>
            <w:r w:rsidRPr="00341542">
              <w:rPr>
                <w:rFonts w:ascii="Arial" w:hAnsi="Arial" w:cs="Arial"/>
                <w:b/>
                <w:bCs/>
                <w:sz w:val="22"/>
                <w:szCs w:val="22"/>
              </w:rPr>
              <w:t xml:space="preserve">Number of animals required </w:t>
            </w:r>
            <w:r w:rsidRPr="00341542">
              <w:rPr>
                <w:rFonts w:ascii="Arial" w:hAnsi="Arial" w:cs="Arial"/>
                <w:b/>
                <w:bCs/>
                <w:sz w:val="22"/>
                <w:szCs w:val="22"/>
                <w:lang w:val="en-US"/>
              </w:rPr>
              <w:t>to be born</w:t>
            </w:r>
          </w:p>
        </w:tc>
      </w:tr>
      <w:tr w:rsidR="00651F64" w:rsidRPr="00341542" w14:paraId="1B2B2044" w14:textId="77777777" w:rsidTr="00AC0133">
        <w:trPr>
          <w:trHeight w:val="320"/>
        </w:trPr>
        <w:tc>
          <w:tcPr>
            <w:tcW w:w="2061" w:type="dxa"/>
            <w:tcBorders>
              <w:top w:val="single" w:sz="12" w:space="0" w:color="auto"/>
              <w:left w:val="single" w:sz="12" w:space="0" w:color="auto"/>
              <w:right w:val="single" w:sz="12" w:space="0" w:color="auto"/>
            </w:tcBorders>
            <w:hideMark/>
          </w:tcPr>
          <w:p w14:paraId="01E939BB" w14:textId="77777777" w:rsidR="00651F64" w:rsidRPr="00341542" w:rsidRDefault="00651F64" w:rsidP="007C6BDA">
            <w:pPr>
              <w:spacing w:line="360" w:lineRule="auto"/>
              <w:jc w:val="center"/>
              <w:rPr>
                <w:rFonts w:ascii="Arial" w:hAnsi="Arial" w:cs="Arial"/>
                <w:b/>
                <w:bCs/>
                <w:sz w:val="22"/>
                <w:szCs w:val="22"/>
              </w:rPr>
            </w:pPr>
            <w:r w:rsidRPr="00341542">
              <w:rPr>
                <w:rFonts w:ascii="Arial" w:hAnsi="Arial" w:cs="Arial"/>
                <w:b/>
                <w:bCs/>
                <w:sz w:val="22"/>
                <w:szCs w:val="22"/>
              </w:rPr>
              <w:t>1</w:t>
            </w:r>
          </w:p>
        </w:tc>
        <w:tc>
          <w:tcPr>
            <w:tcW w:w="1468" w:type="dxa"/>
            <w:tcBorders>
              <w:top w:val="single" w:sz="12" w:space="0" w:color="auto"/>
              <w:left w:val="single" w:sz="12" w:space="0" w:color="auto"/>
            </w:tcBorders>
            <w:vAlign w:val="bottom"/>
            <w:hideMark/>
          </w:tcPr>
          <w:p w14:paraId="6B587A78" w14:textId="5D448536" w:rsidR="00651F64" w:rsidRPr="00341542" w:rsidRDefault="00651F64" w:rsidP="007C6BDA">
            <w:pPr>
              <w:spacing w:line="360" w:lineRule="auto"/>
              <w:jc w:val="center"/>
              <w:rPr>
                <w:rFonts w:ascii="Arial" w:hAnsi="Arial" w:cs="Arial"/>
                <w:sz w:val="22"/>
                <w:szCs w:val="22"/>
                <w:lang w:val="de-DE"/>
              </w:rPr>
            </w:pPr>
            <w:r w:rsidRPr="00341542">
              <w:rPr>
                <w:rFonts w:ascii="Arial" w:hAnsi="Arial" w:cs="Arial"/>
                <w:color w:val="000000"/>
                <w:sz w:val="22"/>
                <w:szCs w:val="22"/>
              </w:rPr>
              <w:t>5</w:t>
            </w:r>
          </w:p>
        </w:tc>
        <w:tc>
          <w:tcPr>
            <w:tcW w:w="1468" w:type="dxa"/>
            <w:tcBorders>
              <w:top w:val="single" w:sz="12" w:space="0" w:color="auto"/>
            </w:tcBorders>
            <w:vAlign w:val="bottom"/>
            <w:hideMark/>
          </w:tcPr>
          <w:p w14:paraId="3C5F4EFF" w14:textId="1CD83B85" w:rsidR="00651F64" w:rsidRPr="00341542" w:rsidRDefault="00651F64" w:rsidP="007C6BDA">
            <w:pPr>
              <w:spacing w:line="360" w:lineRule="auto"/>
              <w:jc w:val="center"/>
              <w:rPr>
                <w:rFonts w:ascii="Arial" w:hAnsi="Arial" w:cs="Arial"/>
                <w:sz w:val="22"/>
                <w:szCs w:val="22"/>
                <w:highlight w:val="yellow"/>
              </w:rPr>
            </w:pPr>
            <w:r w:rsidRPr="00341542">
              <w:rPr>
                <w:rFonts w:ascii="Arial" w:hAnsi="Arial" w:cs="Arial"/>
                <w:color w:val="000000"/>
                <w:sz w:val="22"/>
                <w:szCs w:val="22"/>
              </w:rPr>
              <w:t>11</w:t>
            </w:r>
          </w:p>
        </w:tc>
        <w:tc>
          <w:tcPr>
            <w:tcW w:w="1468" w:type="dxa"/>
            <w:tcBorders>
              <w:top w:val="single" w:sz="12" w:space="0" w:color="auto"/>
            </w:tcBorders>
            <w:vAlign w:val="bottom"/>
            <w:hideMark/>
          </w:tcPr>
          <w:p w14:paraId="2F6671B7" w14:textId="6A68D52C" w:rsidR="00651F64" w:rsidRPr="00341542" w:rsidRDefault="00651F64" w:rsidP="007C6BDA">
            <w:pPr>
              <w:spacing w:line="360" w:lineRule="auto"/>
              <w:jc w:val="center"/>
              <w:rPr>
                <w:rFonts w:ascii="Arial" w:hAnsi="Arial" w:cs="Arial"/>
                <w:sz w:val="22"/>
                <w:szCs w:val="22"/>
                <w:highlight w:val="yellow"/>
              </w:rPr>
            </w:pPr>
            <w:r w:rsidRPr="00341542">
              <w:rPr>
                <w:rFonts w:ascii="Arial" w:hAnsi="Arial" w:cs="Arial"/>
                <w:color w:val="000000"/>
                <w:sz w:val="22"/>
                <w:szCs w:val="22"/>
              </w:rPr>
              <w:t>23</w:t>
            </w:r>
          </w:p>
        </w:tc>
        <w:tc>
          <w:tcPr>
            <w:tcW w:w="1468" w:type="dxa"/>
            <w:tcBorders>
              <w:top w:val="single" w:sz="12" w:space="0" w:color="auto"/>
              <w:right w:val="single" w:sz="12" w:space="0" w:color="auto"/>
            </w:tcBorders>
            <w:vAlign w:val="bottom"/>
            <w:hideMark/>
          </w:tcPr>
          <w:p w14:paraId="08255499" w14:textId="3649D880" w:rsidR="00651F64" w:rsidRPr="00341542" w:rsidRDefault="00651F64" w:rsidP="007C6BDA">
            <w:pPr>
              <w:spacing w:line="360" w:lineRule="auto"/>
              <w:jc w:val="center"/>
              <w:rPr>
                <w:rFonts w:ascii="Arial" w:hAnsi="Arial" w:cs="Arial"/>
                <w:sz w:val="22"/>
                <w:szCs w:val="22"/>
                <w:highlight w:val="yellow"/>
              </w:rPr>
            </w:pPr>
            <w:r w:rsidRPr="00341542">
              <w:rPr>
                <w:rFonts w:ascii="Arial" w:hAnsi="Arial" w:cs="Arial"/>
                <w:color w:val="000000"/>
                <w:sz w:val="22"/>
                <w:szCs w:val="22"/>
              </w:rPr>
              <w:t>47</w:t>
            </w:r>
          </w:p>
        </w:tc>
      </w:tr>
      <w:tr w:rsidR="00651F64" w:rsidRPr="00341542" w14:paraId="50C3ACB2" w14:textId="77777777" w:rsidTr="00AC0133">
        <w:trPr>
          <w:trHeight w:val="320"/>
        </w:trPr>
        <w:tc>
          <w:tcPr>
            <w:tcW w:w="2061" w:type="dxa"/>
            <w:tcBorders>
              <w:left w:val="single" w:sz="12" w:space="0" w:color="auto"/>
              <w:right w:val="single" w:sz="12" w:space="0" w:color="auto"/>
            </w:tcBorders>
            <w:hideMark/>
          </w:tcPr>
          <w:p w14:paraId="60818A65" w14:textId="77777777" w:rsidR="00651F64" w:rsidRPr="00341542" w:rsidRDefault="00651F64" w:rsidP="007C6BDA">
            <w:pPr>
              <w:spacing w:line="360" w:lineRule="auto"/>
              <w:jc w:val="center"/>
              <w:rPr>
                <w:rFonts w:ascii="Arial" w:hAnsi="Arial" w:cs="Arial"/>
                <w:b/>
                <w:bCs/>
                <w:sz w:val="22"/>
                <w:szCs w:val="22"/>
              </w:rPr>
            </w:pPr>
            <w:r w:rsidRPr="00341542">
              <w:rPr>
                <w:rFonts w:ascii="Arial" w:hAnsi="Arial" w:cs="Arial"/>
                <w:b/>
                <w:bCs/>
                <w:sz w:val="22"/>
                <w:szCs w:val="22"/>
              </w:rPr>
              <w:t>2</w:t>
            </w:r>
          </w:p>
        </w:tc>
        <w:tc>
          <w:tcPr>
            <w:tcW w:w="1468" w:type="dxa"/>
            <w:tcBorders>
              <w:left w:val="single" w:sz="12" w:space="0" w:color="auto"/>
            </w:tcBorders>
            <w:vAlign w:val="bottom"/>
            <w:hideMark/>
          </w:tcPr>
          <w:p w14:paraId="64A73FA6" w14:textId="7F68A8ED" w:rsidR="00651F64" w:rsidRPr="00341542" w:rsidRDefault="00651F64" w:rsidP="007C6BDA">
            <w:pPr>
              <w:spacing w:line="360" w:lineRule="auto"/>
              <w:jc w:val="center"/>
              <w:rPr>
                <w:rFonts w:ascii="Arial" w:hAnsi="Arial" w:cs="Arial"/>
                <w:sz w:val="22"/>
                <w:szCs w:val="22"/>
                <w:lang w:val="de-DE"/>
              </w:rPr>
            </w:pPr>
            <w:r w:rsidRPr="00341542">
              <w:rPr>
                <w:rFonts w:ascii="Arial" w:hAnsi="Arial" w:cs="Arial"/>
                <w:color w:val="000000"/>
                <w:sz w:val="22"/>
                <w:szCs w:val="22"/>
              </w:rPr>
              <w:t>8</w:t>
            </w:r>
          </w:p>
        </w:tc>
        <w:tc>
          <w:tcPr>
            <w:tcW w:w="1468" w:type="dxa"/>
            <w:vAlign w:val="bottom"/>
            <w:hideMark/>
          </w:tcPr>
          <w:p w14:paraId="7F419FEA" w14:textId="1EAB119D" w:rsidR="00651F64" w:rsidRPr="00341542" w:rsidRDefault="00651F64" w:rsidP="007C6BDA">
            <w:pPr>
              <w:spacing w:line="360" w:lineRule="auto"/>
              <w:jc w:val="center"/>
              <w:rPr>
                <w:rFonts w:ascii="Arial" w:hAnsi="Arial" w:cs="Arial"/>
                <w:sz w:val="22"/>
                <w:szCs w:val="22"/>
                <w:highlight w:val="yellow"/>
              </w:rPr>
            </w:pPr>
            <w:r w:rsidRPr="00341542">
              <w:rPr>
                <w:rFonts w:ascii="Arial" w:hAnsi="Arial" w:cs="Arial"/>
                <w:color w:val="000000"/>
                <w:sz w:val="22"/>
                <w:szCs w:val="22"/>
              </w:rPr>
              <w:t>17</w:t>
            </w:r>
          </w:p>
        </w:tc>
        <w:tc>
          <w:tcPr>
            <w:tcW w:w="1468" w:type="dxa"/>
            <w:vAlign w:val="bottom"/>
            <w:hideMark/>
          </w:tcPr>
          <w:p w14:paraId="13A0C155" w14:textId="71FC4771" w:rsidR="00651F64" w:rsidRPr="00341542" w:rsidRDefault="00651F64" w:rsidP="007C6BDA">
            <w:pPr>
              <w:spacing w:line="360" w:lineRule="auto"/>
              <w:jc w:val="center"/>
              <w:rPr>
                <w:rFonts w:ascii="Arial" w:hAnsi="Arial" w:cs="Arial"/>
                <w:sz w:val="22"/>
                <w:szCs w:val="22"/>
                <w:highlight w:val="yellow"/>
              </w:rPr>
            </w:pPr>
            <w:r w:rsidRPr="00341542">
              <w:rPr>
                <w:rFonts w:ascii="Arial" w:hAnsi="Arial" w:cs="Arial"/>
                <w:color w:val="000000"/>
                <w:sz w:val="22"/>
                <w:szCs w:val="22"/>
              </w:rPr>
              <w:t>36</w:t>
            </w:r>
          </w:p>
        </w:tc>
        <w:tc>
          <w:tcPr>
            <w:tcW w:w="1468" w:type="dxa"/>
            <w:tcBorders>
              <w:right w:val="single" w:sz="12" w:space="0" w:color="auto"/>
            </w:tcBorders>
            <w:vAlign w:val="bottom"/>
            <w:hideMark/>
          </w:tcPr>
          <w:p w14:paraId="19258DF5" w14:textId="1E036BF8" w:rsidR="00651F64" w:rsidRPr="00341542" w:rsidRDefault="00651F64" w:rsidP="007C6BDA">
            <w:pPr>
              <w:spacing w:line="360" w:lineRule="auto"/>
              <w:jc w:val="center"/>
              <w:rPr>
                <w:rFonts w:ascii="Arial" w:hAnsi="Arial" w:cs="Arial"/>
                <w:sz w:val="22"/>
                <w:szCs w:val="22"/>
                <w:highlight w:val="yellow"/>
              </w:rPr>
            </w:pPr>
            <w:r w:rsidRPr="00341542">
              <w:rPr>
                <w:rFonts w:ascii="Arial" w:hAnsi="Arial" w:cs="Arial"/>
                <w:color w:val="000000"/>
                <w:sz w:val="22"/>
                <w:szCs w:val="22"/>
              </w:rPr>
              <w:t>74</w:t>
            </w:r>
          </w:p>
        </w:tc>
      </w:tr>
      <w:tr w:rsidR="00651F64" w:rsidRPr="00341542" w14:paraId="19A14242" w14:textId="77777777" w:rsidTr="00AC0133">
        <w:trPr>
          <w:trHeight w:val="320"/>
        </w:trPr>
        <w:tc>
          <w:tcPr>
            <w:tcW w:w="2061" w:type="dxa"/>
            <w:tcBorders>
              <w:left w:val="single" w:sz="12" w:space="0" w:color="auto"/>
              <w:right w:val="single" w:sz="12" w:space="0" w:color="auto"/>
            </w:tcBorders>
            <w:hideMark/>
          </w:tcPr>
          <w:p w14:paraId="7DC50772" w14:textId="77777777" w:rsidR="00651F64" w:rsidRPr="00341542" w:rsidRDefault="00651F64" w:rsidP="007C6BDA">
            <w:pPr>
              <w:spacing w:line="360" w:lineRule="auto"/>
              <w:jc w:val="center"/>
              <w:rPr>
                <w:rFonts w:ascii="Arial" w:hAnsi="Arial" w:cs="Arial"/>
                <w:b/>
                <w:bCs/>
                <w:sz w:val="22"/>
                <w:szCs w:val="22"/>
              </w:rPr>
            </w:pPr>
            <w:r w:rsidRPr="00341542">
              <w:rPr>
                <w:rFonts w:ascii="Arial" w:hAnsi="Arial" w:cs="Arial"/>
                <w:b/>
                <w:bCs/>
                <w:sz w:val="22"/>
                <w:szCs w:val="22"/>
              </w:rPr>
              <w:t>3</w:t>
            </w:r>
          </w:p>
        </w:tc>
        <w:tc>
          <w:tcPr>
            <w:tcW w:w="1468" w:type="dxa"/>
            <w:tcBorders>
              <w:left w:val="single" w:sz="12" w:space="0" w:color="auto"/>
            </w:tcBorders>
            <w:vAlign w:val="bottom"/>
            <w:hideMark/>
          </w:tcPr>
          <w:p w14:paraId="0ABB9801" w14:textId="4E9F4001" w:rsidR="00651F64" w:rsidRPr="00341542" w:rsidRDefault="00651F64" w:rsidP="007C6BDA">
            <w:pPr>
              <w:spacing w:line="360" w:lineRule="auto"/>
              <w:jc w:val="center"/>
              <w:rPr>
                <w:rFonts w:ascii="Arial" w:hAnsi="Arial" w:cs="Arial"/>
                <w:sz w:val="22"/>
                <w:szCs w:val="22"/>
                <w:lang w:val="de-DE"/>
              </w:rPr>
            </w:pPr>
            <w:r w:rsidRPr="00341542">
              <w:rPr>
                <w:rFonts w:ascii="Arial" w:hAnsi="Arial" w:cs="Arial"/>
                <w:color w:val="000000"/>
                <w:sz w:val="22"/>
                <w:szCs w:val="22"/>
              </w:rPr>
              <w:t>11</w:t>
            </w:r>
          </w:p>
        </w:tc>
        <w:tc>
          <w:tcPr>
            <w:tcW w:w="1468" w:type="dxa"/>
            <w:vAlign w:val="bottom"/>
            <w:hideMark/>
          </w:tcPr>
          <w:p w14:paraId="59C30DF1" w14:textId="6BE48328" w:rsidR="00651F64" w:rsidRPr="00341542" w:rsidRDefault="00651F64" w:rsidP="007C6BDA">
            <w:pPr>
              <w:spacing w:line="360" w:lineRule="auto"/>
              <w:jc w:val="center"/>
              <w:rPr>
                <w:rFonts w:ascii="Arial" w:hAnsi="Arial" w:cs="Arial"/>
                <w:sz w:val="22"/>
                <w:szCs w:val="22"/>
                <w:highlight w:val="yellow"/>
              </w:rPr>
            </w:pPr>
            <w:r w:rsidRPr="00341542">
              <w:rPr>
                <w:rFonts w:ascii="Arial" w:hAnsi="Arial" w:cs="Arial"/>
                <w:color w:val="000000"/>
                <w:sz w:val="22"/>
                <w:szCs w:val="22"/>
              </w:rPr>
              <w:t>23</w:t>
            </w:r>
          </w:p>
        </w:tc>
        <w:tc>
          <w:tcPr>
            <w:tcW w:w="1468" w:type="dxa"/>
            <w:vAlign w:val="bottom"/>
            <w:hideMark/>
          </w:tcPr>
          <w:p w14:paraId="2AFABD81" w14:textId="4CC0231B" w:rsidR="00651F64" w:rsidRPr="00341542" w:rsidRDefault="00651F64" w:rsidP="007C6BDA">
            <w:pPr>
              <w:spacing w:line="360" w:lineRule="auto"/>
              <w:jc w:val="center"/>
              <w:rPr>
                <w:rFonts w:ascii="Arial" w:hAnsi="Arial" w:cs="Arial"/>
                <w:sz w:val="22"/>
                <w:szCs w:val="22"/>
                <w:highlight w:val="yellow"/>
              </w:rPr>
            </w:pPr>
            <w:r w:rsidRPr="00341542">
              <w:rPr>
                <w:rFonts w:ascii="Arial" w:hAnsi="Arial" w:cs="Arial"/>
                <w:color w:val="000000"/>
                <w:sz w:val="22"/>
                <w:szCs w:val="22"/>
              </w:rPr>
              <w:t>49</w:t>
            </w:r>
          </w:p>
        </w:tc>
        <w:tc>
          <w:tcPr>
            <w:tcW w:w="1468" w:type="dxa"/>
            <w:tcBorders>
              <w:right w:val="single" w:sz="12" w:space="0" w:color="auto"/>
            </w:tcBorders>
            <w:vAlign w:val="bottom"/>
            <w:hideMark/>
          </w:tcPr>
          <w:p w14:paraId="7044C75E" w14:textId="2A38F227" w:rsidR="00651F64" w:rsidRPr="00341542" w:rsidRDefault="00651F64" w:rsidP="007C6BDA">
            <w:pPr>
              <w:spacing w:line="360" w:lineRule="auto"/>
              <w:jc w:val="center"/>
              <w:rPr>
                <w:rFonts w:ascii="Arial" w:hAnsi="Arial" w:cs="Arial"/>
                <w:sz w:val="22"/>
                <w:szCs w:val="22"/>
                <w:highlight w:val="yellow"/>
              </w:rPr>
            </w:pPr>
            <w:r w:rsidRPr="00341542">
              <w:rPr>
                <w:rFonts w:ascii="Arial" w:hAnsi="Arial" w:cs="Arial"/>
                <w:color w:val="000000"/>
                <w:sz w:val="22"/>
                <w:szCs w:val="22"/>
              </w:rPr>
              <w:t>99</w:t>
            </w:r>
          </w:p>
        </w:tc>
      </w:tr>
      <w:tr w:rsidR="00651F64" w:rsidRPr="00341542" w14:paraId="10CD29F0" w14:textId="77777777" w:rsidTr="00AC0133">
        <w:trPr>
          <w:trHeight w:val="320"/>
        </w:trPr>
        <w:tc>
          <w:tcPr>
            <w:tcW w:w="2061" w:type="dxa"/>
            <w:tcBorders>
              <w:left w:val="single" w:sz="12" w:space="0" w:color="auto"/>
              <w:right w:val="single" w:sz="12" w:space="0" w:color="auto"/>
            </w:tcBorders>
            <w:hideMark/>
          </w:tcPr>
          <w:p w14:paraId="5A77A109" w14:textId="77777777" w:rsidR="00651F64" w:rsidRPr="00341542" w:rsidRDefault="00651F64" w:rsidP="007C6BDA">
            <w:pPr>
              <w:spacing w:line="360" w:lineRule="auto"/>
              <w:jc w:val="center"/>
              <w:rPr>
                <w:rFonts w:ascii="Arial" w:hAnsi="Arial" w:cs="Arial"/>
                <w:b/>
                <w:bCs/>
                <w:sz w:val="22"/>
                <w:szCs w:val="22"/>
              </w:rPr>
            </w:pPr>
            <w:r w:rsidRPr="00341542">
              <w:rPr>
                <w:rFonts w:ascii="Arial" w:hAnsi="Arial" w:cs="Arial"/>
                <w:b/>
                <w:bCs/>
                <w:sz w:val="22"/>
                <w:szCs w:val="22"/>
              </w:rPr>
              <w:t>4</w:t>
            </w:r>
          </w:p>
        </w:tc>
        <w:tc>
          <w:tcPr>
            <w:tcW w:w="1468" w:type="dxa"/>
            <w:tcBorders>
              <w:left w:val="single" w:sz="12" w:space="0" w:color="auto"/>
            </w:tcBorders>
            <w:vAlign w:val="bottom"/>
            <w:hideMark/>
          </w:tcPr>
          <w:p w14:paraId="3A69C5EA" w14:textId="752E3236" w:rsidR="00651F64" w:rsidRPr="00341542" w:rsidRDefault="00651F64" w:rsidP="007C6BDA">
            <w:pPr>
              <w:spacing w:line="360" w:lineRule="auto"/>
              <w:jc w:val="center"/>
              <w:rPr>
                <w:rFonts w:ascii="Arial" w:hAnsi="Arial" w:cs="Arial"/>
                <w:sz w:val="22"/>
                <w:szCs w:val="22"/>
                <w:lang w:val="de-DE"/>
              </w:rPr>
            </w:pPr>
            <w:r w:rsidRPr="00341542">
              <w:rPr>
                <w:rFonts w:ascii="Arial" w:hAnsi="Arial" w:cs="Arial"/>
                <w:color w:val="000000"/>
                <w:sz w:val="22"/>
                <w:szCs w:val="22"/>
              </w:rPr>
              <w:t>13</w:t>
            </w:r>
          </w:p>
        </w:tc>
        <w:tc>
          <w:tcPr>
            <w:tcW w:w="1468" w:type="dxa"/>
            <w:vAlign w:val="bottom"/>
            <w:hideMark/>
          </w:tcPr>
          <w:p w14:paraId="06DA6E37" w14:textId="6A4CC5F8" w:rsidR="00651F64" w:rsidRPr="00341542" w:rsidRDefault="00651F64" w:rsidP="007C6BDA">
            <w:pPr>
              <w:spacing w:line="360" w:lineRule="auto"/>
              <w:jc w:val="center"/>
              <w:rPr>
                <w:rFonts w:ascii="Arial" w:hAnsi="Arial" w:cs="Arial"/>
                <w:sz w:val="22"/>
                <w:szCs w:val="22"/>
                <w:highlight w:val="yellow"/>
              </w:rPr>
            </w:pPr>
            <w:r w:rsidRPr="00341542">
              <w:rPr>
                <w:rFonts w:ascii="Arial" w:hAnsi="Arial" w:cs="Arial"/>
                <w:color w:val="000000"/>
                <w:sz w:val="22"/>
                <w:szCs w:val="22"/>
              </w:rPr>
              <w:t>29</w:t>
            </w:r>
          </w:p>
        </w:tc>
        <w:tc>
          <w:tcPr>
            <w:tcW w:w="1468" w:type="dxa"/>
            <w:vAlign w:val="bottom"/>
            <w:hideMark/>
          </w:tcPr>
          <w:p w14:paraId="04C2DD0C" w14:textId="5170FB3B" w:rsidR="00651F64" w:rsidRPr="00341542" w:rsidRDefault="00651F64" w:rsidP="007C6BDA">
            <w:pPr>
              <w:spacing w:line="360" w:lineRule="auto"/>
              <w:jc w:val="center"/>
              <w:rPr>
                <w:rFonts w:ascii="Arial" w:hAnsi="Arial" w:cs="Arial"/>
                <w:sz w:val="22"/>
                <w:szCs w:val="22"/>
                <w:highlight w:val="yellow"/>
              </w:rPr>
            </w:pPr>
            <w:r w:rsidRPr="00341542">
              <w:rPr>
                <w:rFonts w:ascii="Arial" w:hAnsi="Arial" w:cs="Arial"/>
                <w:color w:val="000000"/>
                <w:sz w:val="22"/>
                <w:szCs w:val="22"/>
              </w:rPr>
              <w:t>60</w:t>
            </w:r>
          </w:p>
        </w:tc>
        <w:tc>
          <w:tcPr>
            <w:tcW w:w="1468" w:type="dxa"/>
            <w:tcBorders>
              <w:right w:val="single" w:sz="12" w:space="0" w:color="auto"/>
            </w:tcBorders>
            <w:vAlign w:val="bottom"/>
            <w:hideMark/>
          </w:tcPr>
          <w:p w14:paraId="42A6B727" w14:textId="4C22B981" w:rsidR="00651F64" w:rsidRPr="00341542" w:rsidRDefault="00651F64" w:rsidP="007C6BDA">
            <w:pPr>
              <w:spacing w:line="360" w:lineRule="auto"/>
              <w:jc w:val="center"/>
              <w:rPr>
                <w:rFonts w:ascii="Arial" w:hAnsi="Arial" w:cs="Arial"/>
                <w:sz w:val="22"/>
                <w:szCs w:val="22"/>
                <w:highlight w:val="yellow"/>
              </w:rPr>
            </w:pPr>
            <w:r w:rsidRPr="00341542">
              <w:rPr>
                <w:rFonts w:ascii="Arial" w:hAnsi="Arial" w:cs="Arial"/>
                <w:color w:val="000000"/>
                <w:sz w:val="22"/>
                <w:szCs w:val="22"/>
              </w:rPr>
              <w:t>122</w:t>
            </w:r>
          </w:p>
        </w:tc>
      </w:tr>
      <w:tr w:rsidR="00651F64" w:rsidRPr="00341542" w14:paraId="366BB100" w14:textId="77777777" w:rsidTr="00AC0133">
        <w:trPr>
          <w:trHeight w:val="320"/>
        </w:trPr>
        <w:tc>
          <w:tcPr>
            <w:tcW w:w="2061" w:type="dxa"/>
            <w:tcBorders>
              <w:left w:val="single" w:sz="12" w:space="0" w:color="auto"/>
              <w:right w:val="single" w:sz="12" w:space="0" w:color="auto"/>
            </w:tcBorders>
            <w:hideMark/>
          </w:tcPr>
          <w:p w14:paraId="29CE9CB4" w14:textId="77777777" w:rsidR="00651F64" w:rsidRPr="00341542" w:rsidRDefault="00651F64" w:rsidP="007C6BDA">
            <w:pPr>
              <w:spacing w:line="360" w:lineRule="auto"/>
              <w:jc w:val="center"/>
              <w:rPr>
                <w:rFonts w:ascii="Arial" w:hAnsi="Arial" w:cs="Arial"/>
                <w:b/>
                <w:bCs/>
                <w:sz w:val="22"/>
                <w:szCs w:val="22"/>
              </w:rPr>
            </w:pPr>
            <w:r w:rsidRPr="00341542">
              <w:rPr>
                <w:rFonts w:ascii="Arial" w:hAnsi="Arial" w:cs="Arial"/>
                <w:b/>
                <w:bCs/>
                <w:sz w:val="22"/>
                <w:szCs w:val="22"/>
              </w:rPr>
              <w:t>5</w:t>
            </w:r>
          </w:p>
        </w:tc>
        <w:tc>
          <w:tcPr>
            <w:tcW w:w="1468" w:type="dxa"/>
            <w:tcBorders>
              <w:left w:val="single" w:sz="12" w:space="0" w:color="auto"/>
            </w:tcBorders>
            <w:vAlign w:val="bottom"/>
            <w:hideMark/>
          </w:tcPr>
          <w:p w14:paraId="765E67ED" w14:textId="2DCF7EB4" w:rsidR="00651F64" w:rsidRPr="00341542" w:rsidRDefault="00651F64" w:rsidP="007C6BDA">
            <w:pPr>
              <w:spacing w:line="360" w:lineRule="auto"/>
              <w:jc w:val="center"/>
              <w:rPr>
                <w:rFonts w:ascii="Arial" w:hAnsi="Arial" w:cs="Arial"/>
                <w:sz w:val="22"/>
                <w:szCs w:val="22"/>
                <w:lang w:val="de-DE"/>
              </w:rPr>
            </w:pPr>
            <w:r w:rsidRPr="00341542">
              <w:rPr>
                <w:rFonts w:ascii="Arial" w:hAnsi="Arial" w:cs="Arial"/>
                <w:color w:val="000000"/>
                <w:sz w:val="22"/>
                <w:szCs w:val="22"/>
              </w:rPr>
              <w:t>16</w:t>
            </w:r>
          </w:p>
        </w:tc>
        <w:tc>
          <w:tcPr>
            <w:tcW w:w="1468" w:type="dxa"/>
            <w:vAlign w:val="bottom"/>
            <w:hideMark/>
          </w:tcPr>
          <w:p w14:paraId="1EC5D454" w14:textId="0D87414F" w:rsidR="00651F64" w:rsidRPr="00341542" w:rsidRDefault="00651F64" w:rsidP="007C6BDA">
            <w:pPr>
              <w:spacing w:line="360" w:lineRule="auto"/>
              <w:jc w:val="center"/>
              <w:rPr>
                <w:rFonts w:ascii="Arial" w:hAnsi="Arial" w:cs="Arial"/>
                <w:sz w:val="22"/>
                <w:szCs w:val="22"/>
                <w:highlight w:val="yellow"/>
              </w:rPr>
            </w:pPr>
            <w:r w:rsidRPr="00341542">
              <w:rPr>
                <w:rFonts w:ascii="Arial" w:hAnsi="Arial" w:cs="Arial"/>
                <w:color w:val="000000"/>
                <w:sz w:val="22"/>
                <w:szCs w:val="22"/>
              </w:rPr>
              <w:t>34</w:t>
            </w:r>
          </w:p>
        </w:tc>
        <w:tc>
          <w:tcPr>
            <w:tcW w:w="1468" w:type="dxa"/>
            <w:vAlign w:val="bottom"/>
            <w:hideMark/>
          </w:tcPr>
          <w:p w14:paraId="266F5D47" w14:textId="2BE23E37" w:rsidR="00651F64" w:rsidRPr="00341542" w:rsidRDefault="00651F64" w:rsidP="007C6BDA">
            <w:pPr>
              <w:spacing w:line="360" w:lineRule="auto"/>
              <w:jc w:val="center"/>
              <w:rPr>
                <w:rFonts w:ascii="Arial" w:hAnsi="Arial" w:cs="Arial"/>
                <w:sz w:val="22"/>
                <w:szCs w:val="22"/>
                <w:highlight w:val="yellow"/>
              </w:rPr>
            </w:pPr>
            <w:r w:rsidRPr="00341542">
              <w:rPr>
                <w:rFonts w:ascii="Arial" w:hAnsi="Arial" w:cs="Arial"/>
                <w:color w:val="000000"/>
                <w:sz w:val="22"/>
                <w:szCs w:val="22"/>
              </w:rPr>
              <w:t>71</w:t>
            </w:r>
          </w:p>
        </w:tc>
        <w:tc>
          <w:tcPr>
            <w:tcW w:w="1468" w:type="dxa"/>
            <w:tcBorders>
              <w:right w:val="single" w:sz="12" w:space="0" w:color="auto"/>
            </w:tcBorders>
            <w:vAlign w:val="bottom"/>
            <w:hideMark/>
          </w:tcPr>
          <w:p w14:paraId="195A4091" w14:textId="4E83772C" w:rsidR="00651F64" w:rsidRPr="00341542" w:rsidRDefault="00651F64" w:rsidP="007C6BDA">
            <w:pPr>
              <w:spacing w:line="360" w:lineRule="auto"/>
              <w:jc w:val="center"/>
              <w:rPr>
                <w:rFonts w:ascii="Arial" w:hAnsi="Arial" w:cs="Arial"/>
                <w:sz w:val="22"/>
                <w:szCs w:val="22"/>
                <w:highlight w:val="yellow"/>
              </w:rPr>
            </w:pPr>
            <w:r w:rsidRPr="00341542">
              <w:rPr>
                <w:rFonts w:ascii="Arial" w:hAnsi="Arial" w:cs="Arial"/>
                <w:color w:val="000000"/>
                <w:sz w:val="22"/>
                <w:szCs w:val="22"/>
              </w:rPr>
              <w:t>144</w:t>
            </w:r>
          </w:p>
        </w:tc>
      </w:tr>
      <w:tr w:rsidR="00651F64" w:rsidRPr="00341542" w14:paraId="4D2E3FEC" w14:textId="77777777" w:rsidTr="00AC0133">
        <w:trPr>
          <w:trHeight w:val="320"/>
        </w:trPr>
        <w:tc>
          <w:tcPr>
            <w:tcW w:w="2061" w:type="dxa"/>
            <w:tcBorders>
              <w:left w:val="single" w:sz="12" w:space="0" w:color="auto"/>
              <w:right w:val="single" w:sz="12" w:space="0" w:color="auto"/>
            </w:tcBorders>
            <w:hideMark/>
          </w:tcPr>
          <w:p w14:paraId="5C721AED" w14:textId="77777777" w:rsidR="00651F64" w:rsidRPr="00341542" w:rsidRDefault="00651F64" w:rsidP="007C6BDA">
            <w:pPr>
              <w:spacing w:line="360" w:lineRule="auto"/>
              <w:jc w:val="center"/>
              <w:rPr>
                <w:rFonts w:ascii="Arial" w:hAnsi="Arial" w:cs="Arial"/>
                <w:b/>
                <w:bCs/>
                <w:sz w:val="22"/>
                <w:szCs w:val="22"/>
              </w:rPr>
            </w:pPr>
            <w:r w:rsidRPr="00341542">
              <w:rPr>
                <w:rFonts w:ascii="Arial" w:hAnsi="Arial" w:cs="Arial"/>
                <w:b/>
                <w:bCs/>
                <w:sz w:val="22"/>
                <w:szCs w:val="22"/>
              </w:rPr>
              <w:t>6</w:t>
            </w:r>
          </w:p>
        </w:tc>
        <w:tc>
          <w:tcPr>
            <w:tcW w:w="1468" w:type="dxa"/>
            <w:tcBorders>
              <w:left w:val="single" w:sz="12" w:space="0" w:color="auto"/>
            </w:tcBorders>
            <w:vAlign w:val="bottom"/>
            <w:hideMark/>
          </w:tcPr>
          <w:p w14:paraId="207FCC58" w14:textId="5177A7ED" w:rsidR="00651F64" w:rsidRPr="00341542" w:rsidRDefault="00651F64" w:rsidP="007C6BDA">
            <w:pPr>
              <w:spacing w:line="360" w:lineRule="auto"/>
              <w:jc w:val="center"/>
              <w:rPr>
                <w:rFonts w:ascii="Arial" w:hAnsi="Arial" w:cs="Arial"/>
                <w:sz w:val="22"/>
                <w:szCs w:val="22"/>
                <w:lang w:val="de-DE"/>
              </w:rPr>
            </w:pPr>
            <w:r w:rsidRPr="00341542">
              <w:rPr>
                <w:rFonts w:ascii="Arial" w:hAnsi="Arial" w:cs="Arial"/>
                <w:color w:val="000000"/>
                <w:sz w:val="22"/>
                <w:szCs w:val="22"/>
              </w:rPr>
              <w:t>18</w:t>
            </w:r>
          </w:p>
        </w:tc>
        <w:tc>
          <w:tcPr>
            <w:tcW w:w="1468" w:type="dxa"/>
            <w:vAlign w:val="bottom"/>
            <w:hideMark/>
          </w:tcPr>
          <w:p w14:paraId="61CF0211" w14:textId="13A278C0" w:rsidR="00651F64" w:rsidRPr="00341542" w:rsidRDefault="00651F64" w:rsidP="007C6BDA">
            <w:pPr>
              <w:spacing w:line="360" w:lineRule="auto"/>
              <w:jc w:val="center"/>
              <w:rPr>
                <w:rFonts w:ascii="Arial" w:hAnsi="Arial" w:cs="Arial"/>
                <w:sz w:val="22"/>
                <w:szCs w:val="22"/>
                <w:highlight w:val="yellow"/>
              </w:rPr>
            </w:pPr>
            <w:r w:rsidRPr="00341542">
              <w:rPr>
                <w:rFonts w:ascii="Arial" w:hAnsi="Arial" w:cs="Arial"/>
                <w:color w:val="000000"/>
                <w:sz w:val="22"/>
                <w:szCs w:val="22"/>
              </w:rPr>
              <w:t>40</w:t>
            </w:r>
          </w:p>
        </w:tc>
        <w:tc>
          <w:tcPr>
            <w:tcW w:w="1468" w:type="dxa"/>
            <w:vAlign w:val="bottom"/>
            <w:hideMark/>
          </w:tcPr>
          <w:p w14:paraId="5D8F258F" w14:textId="127E8AE8" w:rsidR="00651F64" w:rsidRPr="00341542" w:rsidRDefault="00651F64" w:rsidP="007C6BDA">
            <w:pPr>
              <w:spacing w:line="360" w:lineRule="auto"/>
              <w:jc w:val="center"/>
              <w:rPr>
                <w:rFonts w:ascii="Arial" w:hAnsi="Arial" w:cs="Arial"/>
                <w:sz w:val="22"/>
                <w:szCs w:val="22"/>
                <w:highlight w:val="yellow"/>
              </w:rPr>
            </w:pPr>
            <w:r w:rsidRPr="00341542">
              <w:rPr>
                <w:rFonts w:ascii="Arial" w:hAnsi="Arial" w:cs="Arial"/>
                <w:color w:val="000000"/>
                <w:sz w:val="22"/>
                <w:szCs w:val="22"/>
              </w:rPr>
              <w:t>82</w:t>
            </w:r>
          </w:p>
        </w:tc>
        <w:tc>
          <w:tcPr>
            <w:tcW w:w="1468" w:type="dxa"/>
            <w:tcBorders>
              <w:right w:val="single" w:sz="12" w:space="0" w:color="auto"/>
            </w:tcBorders>
            <w:vAlign w:val="bottom"/>
            <w:hideMark/>
          </w:tcPr>
          <w:p w14:paraId="57A0C18E" w14:textId="71F1CF3E" w:rsidR="00651F64" w:rsidRPr="00341542" w:rsidRDefault="00651F64" w:rsidP="007C6BDA">
            <w:pPr>
              <w:spacing w:line="360" w:lineRule="auto"/>
              <w:jc w:val="center"/>
              <w:rPr>
                <w:rFonts w:ascii="Arial" w:hAnsi="Arial" w:cs="Arial"/>
                <w:sz w:val="22"/>
                <w:szCs w:val="22"/>
                <w:highlight w:val="yellow"/>
              </w:rPr>
            </w:pPr>
            <w:r w:rsidRPr="00341542">
              <w:rPr>
                <w:rFonts w:ascii="Arial" w:hAnsi="Arial" w:cs="Arial"/>
                <w:color w:val="000000"/>
                <w:sz w:val="22"/>
                <w:szCs w:val="22"/>
              </w:rPr>
              <w:t>165</w:t>
            </w:r>
          </w:p>
        </w:tc>
      </w:tr>
      <w:tr w:rsidR="00651F64" w:rsidRPr="00341542" w14:paraId="6EC0B07C" w14:textId="77777777" w:rsidTr="00AC0133">
        <w:trPr>
          <w:trHeight w:val="320"/>
        </w:trPr>
        <w:tc>
          <w:tcPr>
            <w:tcW w:w="2061" w:type="dxa"/>
            <w:tcBorders>
              <w:left w:val="single" w:sz="12" w:space="0" w:color="auto"/>
              <w:right w:val="single" w:sz="12" w:space="0" w:color="auto"/>
            </w:tcBorders>
            <w:hideMark/>
          </w:tcPr>
          <w:p w14:paraId="02572AB0" w14:textId="77777777" w:rsidR="00651F64" w:rsidRPr="00341542" w:rsidRDefault="00651F64" w:rsidP="007C6BDA">
            <w:pPr>
              <w:spacing w:line="360" w:lineRule="auto"/>
              <w:jc w:val="center"/>
              <w:rPr>
                <w:rFonts w:ascii="Arial" w:hAnsi="Arial" w:cs="Arial"/>
                <w:b/>
                <w:bCs/>
                <w:sz w:val="22"/>
                <w:szCs w:val="22"/>
              </w:rPr>
            </w:pPr>
            <w:r w:rsidRPr="00341542">
              <w:rPr>
                <w:rFonts w:ascii="Arial" w:hAnsi="Arial" w:cs="Arial"/>
                <w:b/>
                <w:bCs/>
                <w:sz w:val="22"/>
                <w:szCs w:val="22"/>
              </w:rPr>
              <w:t>7</w:t>
            </w:r>
          </w:p>
        </w:tc>
        <w:tc>
          <w:tcPr>
            <w:tcW w:w="1468" w:type="dxa"/>
            <w:tcBorders>
              <w:left w:val="single" w:sz="12" w:space="0" w:color="auto"/>
            </w:tcBorders>
            <w:vAlign w:val="bottom"/>
            <w:hideMark/>
          </w:tcPr>
          <w:p w14:paraId="650D4F44" w14:textId="2FFA4E29" w:rsidR="00651F64" w:rsidRPr="00341542" w:rsidRDefault="00651F64" w:rsidP="007C6BDA">
            <w:pPr>
              <w:spacing w:line="360" w:lineRule="auto"/>
              <w:jc w:val="center"/>
              <w:rPr>
                <w:rFonts w:ascii="Arial" w:hAnsi="Arial" w:cs="Arial"/>
                <w:sz w:val="22"/>
                <w:szCs w:val="22"/>
                <w:lang w:val="de-DE"/>
              </w:rPr>
            </w:pPr>
            <w:r w:rsidRPr="00341542">
              <w:rPr>
                <w:rFonts w:ascii="Arial" w:hAnsi="Arial" w:cs="Arial"/>
                <w:color w:val="000000"/>
                <w:sz w:val="22"/>
                <w:szCs w:val="22"/>
              </w:rPr>
              <w:t>21</w:t>
            </w:r>
          </w:p>
        </w:tc>
        <w:tc>
          <w:tcPr>
            <w:tcW w:w="1468" w:type="dxa"/>
            <w:vAlign w:val="bottom"/>
            <w:hideMark/>
          </w:tcPr>
          <w:p w14:paraId="4AA6DFC9" w14:textId="09442D37" w:rsidR="00651F64" w:rsidRPr="00341542" w:rsidRDefault="00651F64" w:rsidP="007C6BDA">
            <w:pPr>
              <w:spacing w:line="360" w:lineRule="auto"/>
              <w:jc w:val="center"/>
              <w:rPr>
                <w:rFonts w:ascii="Arial" w:hAnsi="Arial" w:cs="Arial"/>
                <w:sz w:val="22"/>
                <w:szCs w:val="22"/>
                <w:highlight w:val="yellow"/>
              </w:rPr>
            </w:pPr>
            <w:r w:rsidRPr="00341542">
              <w:rPr>
                <w:rFonts w:ascii="Arial" w:hAnsi="Arial" w:cs="Arial"/>
                <w:color w:val="000000"/>
                <w:sz w:val="22"/>
                <w:szCs w:val="22"/>
              </w:rPr>
              <w:t>45</w:t>
            </w:r>
          </w:p>
        </w:tc>
        <w:tc>
          <w:tcPr>
            <w:tcW w:w="1468" w:type="dxa"/>
            <w:vAlign w:val="bottom"/>
            <w:hideMark/>
          </w:tcPr>
          <w:p w14:paraId="7EE40B11" w14:textId="14465AED" w:rsidR="00651F64" w:rsidRPr="00341542" w:rsidRDefault="00651F64" w:rsidP="007C6BDA">
            <w:pPr>
              <w:spacing w:line="360" w:lineRule="auto"/>
              <w:jc w:val="center"/>
              <w:rPr>
                <w:rFonts w:ascii="Arial" w:hAnsi="Arial" w:cs="Arial"/>
                <w:sz w:val="22"/>
                <w:szCs w:val="22"/>
                <w:highlight w:val="yellow"/>
              </w:rPr>
            </w:pPr>
            <w:r w:rsidRPr="00341542">
              <w:rPr>
                <w:rFonts w:ascii="Arial" w:hAnsi="Arial" w:cs="Arial"/>
                <w:color w:val="000000"/>
                <w:sz w:val="22"/>
                <w:szCs w:val="22"/>
              </w:rPr>
              <w:t>92</w:t>
            </w:r>
          </w:p>
        </w:tc>
        <w:tc>
          <w:tcPr>
            <w:tcW w:w="1468" w:type="dxa"/>
            <w:tcBorders>
              <w:right w:val="single" w:sz="12" w:space="0" w:color="auto"/>
            </w:tcBorders>
            <w:vAlign w:val="bottom"/>
            <w:hideMark/>
          </w:tcPr>
          <w:p w14:paraId="0D897E58" w14:textId="28F1F65F" w:rsidR="00651F64" w:rsidRPr="00341542" w:rsidRDefault="00651F64" w:rsidP="007C6BDA">
            <w:pPr>
              <w:spacing w:line="360" w:lineRule="auto"/>
              <w:jc w:val="center"/>
              <w:rPr>
                <w:rFonts w:ascii="Arial" w:hAnsi="Arial" w:cs="Arial"/>
                <w:sz w:val="22"/>
                <w:szCs w:val="22"/>
                <w:highlight w:val="yellow"/>
              </w:rPr>
            </w:pPr>
            <w:r w:rsidRPr="00341542">
              <w:rPr>
                <w:rFonts w:ascii="Arial" w:hAnsi="Arial" w:cs="Arial"/>
                <w:color w:val="000000"/>
                <w:sz w:val="22"/>
                <w:szCs w:val="22"/>
              </w:rPr>
              <w:t>186</w:t>
            </w:r>
          </w:p>
        </w:tc>
      </w:tr>
      <w:tr w:rsidR="00651F64" w:rsidRPr="00341542" w14:paraId="1B75131A" w14:textId="77777777" w:rsidTr="00AC0133">
        <w:trPr>
          <w:trHeight w:val="320"/>
        </w:trPr>
        <w:tc>
          <w:tcPr>
            <w:tcW w:w="2061" w:type="dxa"/>
            <w:tcBorders>
              <w:left w:val="single" w:sz="12" w:space="0" w:color="auto"/>
              <w:right w:val="single" w:sz="12" w:space="0" w:color="auto"/>
            </w:tcBorders>
            <w:hideMark/>
          </w:tcPr>
          <w:p w14:paraId="713F7FED" w14:textId="77777777" w:rsidR="00651F64" w:rsidRPr="00341542" w:rsidRDefault="00651F64" w:rsidP="007C6BDA">
            <w:pPr>
              <w:spacing w:line="360" w:lineRule="auto"/>
              <w:jc w:val="center"/>
              <w:rPr>
                <w:rFonts w:ascii="Arial" w:hAnsi="Arial" w:cs="Arial"/>
                <w:b/>
                <w:bCs/>
                <w:sz w:val="22"/>
                <w:szCs w:val="22"/>
              </w:rPr>
            </w:pPr>
            <w:r w:rsidRPr="00341542">
              <w:rPr>
                <w:rFonts w:ascii="Arial" w:hAnsi="Arial" w:cs="Arial"/>
                <w:b/>
                <w:bCs/>
                <w:sz w:val="22"/>
                <w:szCs w:val="22"/>
              </w:rPr>
              <w:t>8</w:t>
            </w:r>
          </w:p>
        </w:tc>
        <w:tc>
          <w:tcPr>
            <w:tcW w:w="1468" w:type="dxa"/>
            <w:tcBorders>
              <w:left w:val="single" w:sz="12" w:space="0" w:color="auto"/>
            </w:tcBorders>
            <w:vAlign w:val="bottom"/>
            <w:hideMark/>
          </w:tcPr>
          <w:p w14:paraId="2C1BA31B" w14:textId="4BDBD1B8" w:rsidR="00651F64" w:rsidRPr="00341542" w:rsidRDefault="00651F64" w:rsidP="007C6BDA">
            <w:pPr>
              <w:spacing w:line="360" w:lineRule="auto"/>
              <w:jc w:val="center"/>
              <w:rPr>
                <w:rFonts w:ascii="Arial" w:hAnsi="Arial" w:cs="Arial"/>
                <w:sz w:val="22"/>
                <w:szCs w:val="22"/>
                <w:lang w:val="de-DE"/>
              </w:rPr>
            </w:pPr>
            <w:r w:rsidRPr="00341542">
              <w:rPr>
                <w:rFonts w:ascii="Arial" w:hAnsi="Arial" w:cs="Arial"/>
                <w:color w:val="000000"/>
                <w:sz w:val="22"/>
                <w:szCs w:val="22"/>
              </w:rPr>
              <w:t>23</w:t>
            </w:r>
          </w:p>
        </w:tc>
        <w:tc>
          <w:tcPr>
            <w:tcW w:w="1468" w:type="dxa"/>
            <w:vAlign w:val="bottom"/>
            <w:hideMark/>
          </w:tcPr>
          <w:p w14:paraId="3B4D0DF6" w14:textId="3E0387DF" w:rsidR="00651F64" w:rsidRPr="00341542" w:rsidRDefault="00651F64" w:rsidP="007C6BDA">
            <w:pPr>
              <w:spacing w:line="360" w:lineRule="auto"/>
              <w:jc w:val="center"/>
              <w:rPr>
                <w:rFonts w:ascii="Arial" w:hAnsi="Arial" w:cs="Arial"/>
                <w:sz w:val="22"/>
                <w:szCs w:val="22"/>
                <w:highlight w:val="yellow"/>
              </w:rPr>
            </w:pPr>
            <w:r w:rsidRPr="00341542">
              <w:rPr>
                <w:rFonts w:ascii="Arial" w:hAnsi="Arial" w:cs="Arial"/>
                <w:color w:val="000000"/>
                <w:sz w:val="22"/>
                <w:szCs w:val="22"/>
              </w:rPr>
              <w:t>50</w:t>
            </w:r>
          </w:p>
        </w:tc>
        <w:tc>
          <w:tcPr>
            <w:tcW w:w="1468" w:type="dxa"/>
            <w:vAlign w:val="bottom"/>
            <w:hideMark/>
          </w:tcPr>
          <w:p w14:paraId="161D7754" w14:textId="348612DC" w:rsidR="00651F64" w:rsidRPr="00341542" w:rsidRDefault="00651F64" w:rsidP="007C6BDA">
            <w:pPr>
              <w:spacing w:line="360" w:lineRule="auto"/>
              <w:jc w:val="center"/>
              <w:rPr>
                <w:rFonts w:ascii="Arial" w:hAnsi="Arial" w:cs="Arial"/>
                <w:sz w:val="22"/>
                <w:szCs w:val="22"/>
                <w:highlight w:val="yellow"/>
              </w:rPr>
            </w:pPr>
            <w:r w:rsidRPr="00341542">
              <w:rPr>
                <w:rFonts w:ascii="Arial" w:hAnsi="Arial" w:cs="Arial"/>
                <w:color w:val="000000"/>
                <w:sz w:val="22"/>
                <w:szCs w:val="22"/>
              </w:rPr>
              <w:t>102</w:t>
            </w:r>
          </w:p>
        </w:tc>
        <w:tc>
          <w:tcPr>
            <w:tcW w:w="1468" w:type="dxa"/>
            <w:tcBorders>
              <w:right w:val="single" w:sz="12" w:space="0" w:color="auto"/>
            </w:tcBorders>
            <w:vAlign w:val="bottom"/>
            <w:hideMark/>
          </w:tcPr>
          <w:p w14:paraId="037786A5" w14:textId="6B1BBF46" w:rsidR="00651F64" w:rsidRPr="00341542" w:rsidRDefault="00651F64" w:rsidP="007C6BDA">
            <w:pPr>
              <w:spacing w:line="360" w:lineRule="auto"/>
              <w:jc w:val="center"/>
              <w:rPr>
                <w:rFonts w:ascii="Arial" w:hAnsi="Arial" w:cs="Arial"/>
                <w:sz w:val="22"/>
                <w:szCs w:val="22"/>
                <w:highlight w:val="yellow"/>
              </w:rPr>
            </w:pPr>
            <w:r w:rsidRPr="00341542">
              <w:rPr>
                <w:rFonts w:ascii="Arial" w:hAnsi="Arial" w:cs="Arial"/>
                <w:color w:val="000000"/>
                <w:sz w:val="22"/>
                <w:szCs w:val="22"/>
              </w:rPr>
              <w:t>207</w:t>
            </w:r>
          </w:p>
        </w:tc>
      </w:tr>
      <w:tr w:rsidR="00651F64" w:rsidRPr="00341542" w14:paraId="2BB9F508" w14:textId="77777777" w:rsidTr="00AC0133">
        <w:trPr>
          <w:trHeight w:val="320"/>
        </w:trPr>
        <w:tc>
          <w:tcPr>
            <w:tcW w:w="2061" w:type="dxa"/>
            <w:tcBorders>
              <w:left w:val="single" w:sz="12" w:space="0" w:color="auto"/>
              <w:right w:val="single" w:sz="12" w:space="0" w:color="auto"/>
            </w:tcBorders>
            <w:hideMark/>
          </w:tcPr>
          <w:p w14:paraId="756A97E5" w14:textId="77777777" w:rsidR="00651F64" w:rsidRPr="00341542" w:rsidRDefault="00651F64" w:rsidP="007C6BDA">
            <w:pPr>
              <w:spacing w:line="360" w:lineRule="auto"/>
              <w:jc w:val="center"/>
              <w:rPr>
                <w:rFonts w:ascii="Arial" w:hAnsi="Arial" w:cs="Arial"/>
                <w:b/>
                <w:bCs/>
                <w:sz w:val="22"/>
                <w:szCs w:val="22"/>
              </w:rPr>
            </w:pPr>
            <w:r w:rsidRPr="00341542">
              <w:rPr>
                <w:rFonts w:ascii="Arial" w:hAnsi="Arial" w:cs="Arial"/>
                <w:b/>
                <w:bCs/>
                <w:sz w:val="22"/>
                <w:szCs w:val="22"/>
              </w:rPr>
              <w:t>9</w:t>
            </w:r>
          </w:p>
        </w:tc>
        <w:tc>
          <w:tcPr>
            <w:tcW w:w="1468" w:type="dxa"/>
            <w:tcBorders>
              <w:left w:val="single" w:sz="12" w:space="0" w:color="auto"/>
            </w:tcBorders>
            <w:vAlign w:val="bottom"/>
            <w:hideMark/>
          </w:tcPr>
          <w:p w14:paraId="15522906" w14:textId="0152E348" w:rsidR="00651F64" w:rsidRPr="00341542" w:rsidRDefault="00651F64" w:rsidP="007C6BDA">
            <w:pPr>
              <w:spacing w:line="360" w:lineRule="auto"/>
              <w:jc w:val="center"/>
              <w:rPr>
                <w:rFonts w:ascii="Arial" w:hAnsi="Arial" w:cs="Arial"/>
                <w:sz w:val="22"/>
                <w:szCs w:val="22"/>
                <w:lang w:val="de-DE"/>
              </w:rPr>
            </w:pPr>
            <w:r w:rsidRPr="00341542">
              <w:rPr>
                <w:rFonts w:ascii="Arial" w:hAnsi="Arial" w:cs="Arial"/>
                <w:color w:val="000000"/>
                <w:sz w:val="22"/>
                <w:szCs w:val="22"/>
              </w:rPr>
              <w:t>26</w:t>
            </w:r>
          </w:p>
        </w:tc>
        <w:tc>
          <w:tcPr>
            <w:tcW w:w="1468" w:type="dxa"/>
            <w:vAlign w:val="bottom"/>
            <w:hideMark/>
          </w:tcPr>
          <w:p w14:paraId="0BFC9656" w14:textId="5E3947B8" w:rsidR="00651F64" w:rsidRPr="00341542" w:rsidRDefault="00651F64" w:rsidP="007C6BDA">
            <w:pPr>
              <w:spacing w:line="360" w:lineRule="auto"/>
              <w:jc w:val="center"/>
              <w:rPr>
                <w:rFonts w:ascii="Arial" w:hAnsi="Arial" w:cs="Arial"/>
                <w:sz w:val="22"/>
                <w:szCs w:val="22"/>
                <w:highlight w:val="yellow"/>
              </w:rPr>
            </w:pPr>
            <w:r w:rsidRPr="00341542">
              <w:rPr>
                <w:rFonts w:ascii="Arial" w:hAnsi="Arial" w:cs="Arial"/>
                <w:color w:val="000000"/>
                <w:sz w:val="22"/>
                <w:szCs w:val="22"/>
              </w:rPr>
              <w:t>55</w:t>
            </w:r>
          </w:p>
        </w:tc>
        <w:tc>
          <w:tcPr>
            <w:tcW w:w="1468" w:type="dxa"/>
            <w:vAlign w:val="bottom"/>
            <w:hideMark/>
          </w:tcPr>
          <w:p w14:paraId="74201BD5" w14:textId="28E64771" w:rsidR="00651F64" w:rsidRPr="00341542" w:rsidRDefault="00651F64" w:rsidP="007C6BDA">
            <w:pPr>
              <w:spacing w:line="360" w:lineRule="auto"/>
              <w:jc w:val="center"/>
              <w:rPr>
                <w:rFonts w:ascii="Arial" w:hAnsi="Arial" w:cs="Arial"/>
                <w:sz w:val="22"/>
                <w:szCs w:val="22"/>
                <w:highlight w:val="yellow"/>
              </w:rPr>
            </w:pPr>
            <w:r w:rsidRPr="00341542">
              <w:rPr>
                <w:rFonts w:ascii="Arial" w:hAnsi="Arial" w:cs="Arial"/>
                <w:color w:val="000000"/>
                <w:sz w:val="22"/>
                <w:szCs w:val="22"/>
              </w:rPr>
              <w:t>112</w:t>
            </w:r>
          </w:p>
        </w:tc>
        <w:tc>
          <w:tcPr>
            <w:tcW w:w="1468" w:type="dxa"/>
            <w:tcBorders>
              <w:right w:val="single" w:sz="12" w:space="0" w:color="auto"/>
            </w:tcBorders>
            <w:vAlign w:val="bottom"/>
            <w:hideMark/>
          </w:tcPr>
          <w:p w14:paraId="0ED8BC3C" w14:textId="73B95F3F" w:rsidR="00651F64" w:rsidRPr="00341542" w:rsidRDefault="00651F64" w:rsidP="007C6BDA">
            <w:pPr>
              <w:spacing w:line="360" w:lineRule="auto"/>
              <w:jc w:val="center"/>
              <w:rPr>
                <w:rFonts w:ascii="Arial" w:hAnsi="Arial" w:cs="Arial"/>
                <w:sz w:val="22"/>
                <w:szCs w:val="22"/>
                <w:highlight w:val="yellow"/>
              </w:rPr>
            </w:pPr>
            <w:r w:rsidRPr="00341542">
              <w:rPr>
                <w:rFonts w:ascii="Arial" w:hAnsi="Arial" w:cs="Arial"/>
                <w:color w:val="000000"/>
                <w:sz w:val="22"/>
                <w:szCs w:val="22"/>
              </w:rPr>
              <w:t>228</w:t>
            </w:r>
          </w:p>
        </w:tc>
      </w:tr>
      <w:tr w:rsidR="00651F64" w:rsidRPr="00341542" w14:paraId="65C5E6DF" w14:textId="77777777" w:rsidTr="00AC0133">
        <w:trPr>
          <w:trHeight w:val="320"/>
        </w:trPr>
        <w:tc>
          <w:tcPr>
            <w:tcW w:w="2061" w:type="dxa"/>
            <w:tcBorders>
              <w:left w:val="single" w:sz="12" w:space="0" w:color="auto"/>
              <w:right w:val="single" w:sz="12" w:space="0" w:color="auto"/>
            </w:tcBorders>
            <w:hideMark/>
          </w:tcPr>
          <w:p w14:paraId="17FA0655" w14:textId="77777777" w:rsidR="00651F64" w:rsidRPr="00341542" w:rsidRDefault="00651F64" w:rsidP="007C6BDA">
            <w:pPr>
              <w:spacing w:line="360" w:lineRule="auto"/>
              <w:jc w:val="center"/>
              <w:rPr>
                <w:rFonts w:ascii="Arial" w:hAnsi="Arial" w:cs="Arial"/>
                <w:b/>
                <w:bCs/>
                <w:sz w:val="22"/>
                <w:szCs w:val="22"/>
              </w:rPr>
            </w:pPr>
            <w:r w:rsidRPr="00341542">
              <w:rPr>
                <w:rFonts w:ascii="Arial" w:hAnsi="Arial" w:cs="Arial"/>
                <w:b/>
                <w:bCs/>
                <w:sz w:val="22"/>
                <w:szCs w:val="22"/>
              </w:rPr>
              <w:t>10</w:t>
            </w:r>
          </w:p>
        </w:tc>
        <w:tc>
          <w:tcPr>
            <w:tcW w:w="1468" w:type="dxa"/>
            <w:tcBorders>
              <w:left w:val="single" w:sz="12" w:space="0" w:color="auto"/>
            </w:tcBorders>
            <w:vAlign w:val="bottom"/>
            <w:hideMark/>
          </w:tcPr>
          <w:p w14:paraId="6DD196DC" w14:textId="5D788173" w:rsidR="00651F64" w:rsidRPr="00341542" w:rsidRDefault="00651F64" w:rsidP="007C6BDA">
            <w:pPr>
              <w:spacing w:line="360" w:lineRule="auto"/>
              <w:jc w:val="center"/>
              <w:rPr>
                <w:rFonts w:ascii="Arial" w:hAnsi="Arial" w:cs="Arial"/>
                <w:sz w:val="22"/>
                <w:szCs w:val="22"/>
                <w:lang w:val="de-DE"/>
              </w:rPr>
            </w:pPr>
            <w:r w:rsidRPr="00341542">
              <w:rPr>
                <w:rFonts w:ascii="Arial" w:hAnsi="Arial" w:cs="Arial"/>
                <w:color w:val="000000"/>
                <w:sz w:val="22"/>
                <w:szCs w:val="22"/>
              </w:rPr>
              <w:t>28</w:t>
            </w:r>
          </w:p>
        </w:tc>
        <w:tc>
          <w:tcPr>
            <w:tcW w:w="1468" w:type="dxa"/>
            <w:vAlign w:val="bottom"/>
            <w:hideMark/>
          </w:tcPr>
          <w:p w14:paraId="1C9567AA" w14:textId="3786D7A2" w:rsidR="00651F64" w:rsidRPr="00341542" w:rsidRDefault="00651F64" w:rsidP="007C6BDA">
            <w:pPr>
              <w:spacing w:line="360" w:lineRule="auto"/>
              <w:jc w:val="center"/>
              <w:rPr>
                <w:rFonts w:ascii="Arial" w:hAnsi="Arial" w:cs="Arial"/>
                <w:sz w:val="22"/>
                <w:szCs w:val="22"/>
                <w:highlight w:val="yellow"/>
              </w:rPr>
            </w:pPr>
            <w:r w:rsidRPr="00341542">
              <w:rPr>
                <w:rFonts w:ascii="Arial" w:hAnsi="Arial" w:cs="Arial"/>
                <w:color w:val="000000"/>
                <w:sz w:val="22"/>
                <w:szCs w:val="22"/>
              </w:rPr>
              <w:t>60</w:t>
            </w:r>
          </w:p>
        </w:tc>
        <w:tc>
          <w:tcPr>
            <w:tcW w:w="1468" w:type="dxa"/>
            <w:vAlign w:val="bottom"/>
            <w:hideMark/>
          </w:tcPr>
          <w:p w14:paraId="2AB6B469" w14:textId="7E744FDF" w:rsidR="00651F64" w:rsidRPr="00341542" w:rsidRDefault="00651F64" w:rsidP="007C6BDA">
            <w:pPr>
              <w:spacing w:line="360" w:lineRule="auto"/>
              <w:jc w:val="center"/>
              <w:rPr>
                <w:rFonts w:ascii="Arial" w:hAnsi="Arial" w:cs="Arial"/>
                <w:sz w:val="22"/>
                <w:szCs w:val="22"/>
                <w:highlight w:val="yellow"/>
              </w:rPr>
            </w:pPr>
            <w:r w:rsidRPr="00341542">
              <w:rPr>
                <w:rFonts w:ascii="Arial" w:hAnsi="Arial" w:cs="Arial"/>
                <w:color w:val="000000"/>
                <w:sz w:val="22"/>
                <w:szCs w:val="22"/>
              </w:rPr>
              <w:t>122</w:t>
            </w:r>
          </w:p>
        </w:tc>
        <w:tc>
          <w:tcPr>
            <w:tcW w:w="1468" w:type="dxa"/>
            <w:tcBorders>
              <w:right w:val="single" w:sz="12" w:space="0" w:color="auto"/>
            </w:tcBorders>
            <w:vAlign w:val="bottom"/>
            <w:hideMark/>
          </w:tcPr>
          <w:p w14:paraId="3E33D6D8" w14:textId="774AF7CB" w:rsidR="00651F64" w:rsidRPr="00341542" w:rsidRDefault="00651F64" w:rsidP="007C6BDA">
            <w:pPr>
              <w:spacing w:line="360" w:lineRule="auto"/>
              <w:jc w:val="center"/>
              <w:rPr>
                <w:rFonts w:ascii="Arial" w:hAnsi="Arial" w:cs="Arial"/>
                <w:sz w:val="22"/>
                <w:szCs w:val="22"/>
                <w:highlight w:val="yellow"/>
              </w:rPr>
            </w:pPr>
            <w:r w:rsidRPr="00341542">
              <w:rPr>
                <w:rFonts w:ascii="Arial" w:hAnsi="Arial" w:cs="Arial"/>
                <w:color w:val="000000"/>
                <w:sz w:val="22"/>
                <w:szCs w:val="22"/>
              </w:rPr>
              <w:t>248</w:t>
            </w:r>
          </w:p>
        </w:tc>
      </w:tr>
      <w:tr w:rsidR="00651F64" w:rsidRPr="00341542" w14:paraId="4633603C" w14:textId="77777777" w:rsidTr="00AC0133">
        <w:trPr>
          <w:trHeight w:val="320"/>
        </w:trPr>
        <w:tc>
          <w:tcPr>
            <w:tcW w:w="2061" w:type="dxa"/>
            <w:tcBorders>
              <w:left w:val="single" w:sz="12" w:space="0" w:color="auto"/>
              <w:right w:val="single" w:sz="12" w:space="0" w:color="auto"/>
            </w:tcBorders>
            <w:hideMark/>
          </w:tcPr>
          <w:p w14:paraId="7436E102" w14:textId="77777777" w:rsidR="00651F64" w:rsidRPr="00341542" w:rsidRDefault="00651F64" w:rsidP="007C6BDA">
            <w:pPr>
              <w:spacing w:line="360" w:lineRule="auto"/>
              <w:jc w:val="center"/>
              <w:rPr>
                <w:rFonts w:ascii="Arial" w:hAnsi="Arial" w:cs="Arial"/>
                <w:b/>
                <w:bCs/>
                <w:sz w:val="22"/>
                <w:szCs w:val="22"/>
              </w:rPr>
            </w:pPr>
            <w:r w:rsidRPr="00341542">
              <w:rPr>
                <w:rFonts w:ascii="Arial" w:hAnsi="Arial" w:cs="Arial"/>
                <w:b/>
                <w:bCs/>
                <w:sz w:val="22"/>
                <w:szCs w:val="22"/>
              </w:rPr>
              <w:t>11</w:t>
            </w:r>
          </w:p>
        </w:tc>
        <w:tc>
          <w:tcPr>
            <w:tcW w:w="1468" w:type="dxa"/>
            <w:tcBorders>
              <w:left w:val="single" w:sz="12" w:space="0" w:color="auto"/>
            </w:tcBorders>
            <w:vAlign w:val="bottom"/>
            <w:hideMark/>
          </w:tcPr>
          <w:p w14:paraId="78630E6C" w14:textId="366C3179" w:rsidR="00651F64" w:rsidRPr="00341542" w:rsidRDefault="00651F64" w:rsidP="007C6BDA">
            <w:pPr>
              <w:spacing w:line="360" w:lineRule="auto"/>
              <w:jc w:val="center"/>
              <w:rPr>
                <w:rFonts w:ascii="Arial" w:hAnsi="Arial" w:cs="Arial"/>
                <w:sz w:val="22"/>
                <w:szCs w:val="22"/>
                <w:lang w:val="de-DE"/>
              </w:rPr>
            </w:pPr>
            <w:r w:rsidRPr="00341542">
              <w:rPr>
                <w:rFonts w:ascii="Arial" w:hAnsi="Arial" w:cs="Arial"/>
                <w:color w:val="000000"/>
                <w:sz w:val="22"/>
                <w:szCs w:val="22"/>
              </w:rPr>
              <w:t>30</w:t>
            </w:r>
          </w:p>
        </w:tc>
        <w:tc>
          <w:tcPr>
            <w:tcW w:w="1468" w:type="dxa"/>
            <w:vAlign w:val="bottom"/>
            <w:hideMark/>
          </w:tcPr>
          <w:p w14:paraId="0B2D3974" w14:textId="082070EF" w:rsidR="00651F64" w:rsidRPr="00341542" w:rsidRDefault="00651F64" w:rsidP="007C6BDA">
            <w:pPr>
              <w:spacing w:line="360" w:lineRule="auto"/>
              <w:jc w:val="center"/>
              <w:rPr>
                <w:rFonts w:ascii="Arial" w:hAnsi="Arial" w:cs="Arial"/>
                <w:sz w:val="22"/>
                <w:szCs w:val="22"/>
                <w:highlight w:val="yellow"/>
              </w:rPr>
            </w:pPr>
            <w:r w:rsidRPr="00341542">
              <w:rPr>
                <w:rFonts w:ascii="Arial" w:hAnsi="Arial" w:cs="Arial"/>
                <w:color w:val="000000"/>
                <w:sz w:val="22"/>
                <w:szCs w:val="22"/>
              </w:rPr>
              <w:t>65</w:t>
            </w:r>
          </w:p>
        </w:tc>
        <w:tc>
          <w:tcPr>
            <w:tcW w:w="1468" w:type="dxa"/>
            <w:vAlign w:val="bottom"/>
            <w:hideMark/>
          </w:tcPr>
          <w:p w14:paraId="6101C020" w14:textId="4A8120E9" w:rsidR="00651F64" w:rsidRPr="00341542" w:rsidRDefault="00651F64" w:rsidP="007C6BDA">
            <w:pPr>
              <w:spacing w:line="360" w:lineRule="auto"/>
              <w:jc w:val="center"/>
              <w:rPr>
                <w:rFonts w:ascii="Arial" w:hAnsi="Arial" w:cs="Arial"/>
                <w:sz w:val="22"/>
                <w:szCs w:val="22"/>
                <w:highlight w:val="yellow"/>
              </w:rPr>
            </w:pPr>
            <w:r w:rsidRPr="00341542">
              <w:rPr>
                <w:rFonts w:ascii="Arial" w:hAnsi="Arial" w:cs="Arial"/>
                <w:color w:val="000000"/>
                <w:sz w:val="22"/>
                <w:szCs w:val="22"/>
              </w:rPr>
              <w:t>132</w:t>
            </w:r>
          </w:p>
        </w:tc>
        <w:tc>
          <w:tcPr>
            <w:tcW w:w="1468" w:type="dxa"/>
            <w:tcBorders>
              <w:right w:val="single" w:sz="12" w:space="0" w:color="auto"/>
            </w:tcBorders>
            <w:vAlign w:val="bottom"/>
            <w:hideMark/>
          </w:tcPr>
          <w:p w14:paraId="1B34732E" w14:textId="47D5AC3C" w:rsidR="00651F64" w:rsidRPr="00341542" w:rsidRDefault="00651F64" w:rsidP="007C6BDA">
            <w:pPr>
              <w:spacing w:line="360" w:lineRule="auto"/>
              <w:jc w:val="center"/>
              <w:rPr>
                <w:rFonts w:ascii="Arial" w:hAnsi="Arial" w:cs="Arial"/>
                <w:sz w:val="22"/>
                <w:szCs w:val="22"/>
                <w:highlight w:val="yellow"/>
              </w:rPr>
            </w:pPr>
            <w:r w:rsidRPr="00341542">
              <w:rPr>
                <w:rFonts w:ascii="Arial" w:hAnsi="Arial" w:cs="Arial"/>
                <w:color w:val="000000"/>
                <w:sz w:val="22"/>
                <w:szCs w:val="22"/>
              </w:rPr>
              <w:t>268</w:t>
            </w:r>
          </w:p>
        </w:tc>
      </w:tr>
      <w:tr w:rsidR="00651F64" w:rsidRPr="00341542" w14:paraId="3340D619" w14:textId="77777777" w:rsidTr="00AC0133">
        <w:trPr>
          <w:trHeight w:val="320"/>
        </w:trPr>
        <w:tc>
          <w:tcPr>
            <w:tcW w:w="2061" w:type="dxa"/>
            <w:tcBorders>
              <w:left w:val="single" w:sz="12" w:space="0" w:color="auto"/>
              <w:right w:val="single" w:sz="12" w:space="0" w:color="auto"/>
            </w:tcBorders>
            <w:hideMark/>
          </w:tcPr>
          <w:p w14:paraId="3BFFC44D" w14:textId="77777777" w:rsidR="00651F64" w:rsidRPr="00341542" w:rsidRDefault="00651F64" w:rsidP="007C6BDA">
            <w:pPr>
              <w:spacing w:line="360" w:lineRule="auto"/>
              <w:jc w:val="center"/>
              <w:rPr>
                <w:rFonts w:ascii="Arial" w:hAnsi="Arial" w:cs="Arial"/>
                <w:b/>
                <w:bCs/>
                <w:sz w:val="22"/>
                <w:szCs w:val="22"/>
              </w:rPr>
            </w:pPr>
            <w:r w:rsidRPr="00341542">
              <w:rPr>
                <w:rFonts w:ascii="Arial" w:hAnsi="Arial" w:cs="Arial"/>
                <w:b/>
                <w:bCs/>
                <w:sz w:val="22"/>
                <w:szCs w:val="22"/>
              </w:rPr>
              <w:t>12</w:t>
            </w:r>
          </w:p>
        </w:tc>
        <w:tc>
          <w:tcPr>
            <w:tcW w:w="1468" w:type="dxa"/>
            <w:tcBorders>
              <w:left w:val="single" w:sz="12" w:space="0" w:color="auto"/>
            </w:tcBorders>
            <w:vAlign w:val="bottom"/>
            <w:hideMark/>
          </w:tcPr>
          <w:p w14:paraId="5E1A8407" w14:textId="2A7F28BC" w:rsidR="00651F64" w:rsidRPr="00341542" w:rsidRDefault="00651F64" w:rsidP="007C6BDA">
            <w:pPr>
              <w:spacing w:line="360" w:lineRule="auto"/>
              <w:jc w:val="center"/>
              <w:rPr>
                <w:rFonts w:ascii="Arial" w:hAnsi="Arial" w:cs="Arial"/>
                <w:sz w:val="22"/>
                <w:szCs w:val="22"/>
                <w:lang w:val="de-DE"/>
              </w:rPr>
            </w:pPr>
            <w:r w:rsidRPr="00341542">
              <w:rPr>
                <w:rFonts w:ascii="Arial" w:hAnsi="Arial" w:cs="Arial"/>
                <w:color w:val="000000"/>
                <w:sz w:val="22"/>
                <w:szCs w:val="22"/>
              </w:rPr>
              <w:t>33</w:t>
            </w:r>
          </w:p>
        </w:tc>
        <w:tc>
          <w:tcPr>
            <w:tcW w:w="1468" w:type="dxa"/>
            <w:vAlign w:val="bottom"/>
            <w:hideMark/>
          </w:tcPr>
          <w:p w14:paraId="3A47FA61" w14:textId="14F68E72" w:rsidR="00651F64" w:rsidRPr="00341542" w:rsidRDefault="00651F64" w:rsidP="007C6BDA">
            <w:pPr>
              <w:spacing w:line="360" w:lineRule="auto"/>
              <w:jc w:val="center"/>
              <w:rPr>
                <w:rFonts w:ascii="Arial" w:hAnsi="Arial" w:cs="Arial"/>
                <w:sz w:val="22"/>
                <w:szCs w:val="22"/>
                <w:highlight w:val="yellow"/>
              </w:rPr>
            </w:pPr>
            <w:r w:rsidRPr="00341542">
              <w:rPr>
                <w:rFonts w:ascii="Arial" w:hAnsi="Arial" w:cs="Arial"/>
                <w:color w:val="000000"/>
                <w:sz w:val="22"/>
                <w:szCs w:val="22"/>
              </w:rPr>
              <w:t>69</w:t>
            </w:r>
          </w:p>
        </w:tc>
        <w:tc>
          <w:tcPr>
            <w:tcW w:w="1468" w:type="dxa"/>
            <w:vAlign w:val="bottom"/>
            <w:hideMark/>
          </w:tcPr>
          <w:p w14:paraId="765D1C0C" w14:textId="319416B5" w:rsidR="00651F64" w:rsidRPr="00341542" w:rsidRDefault="00651F64" w:rsidP="007C6BDA">
            <w:pPr>
              <w:spacing w:line="360" w:lineRule="auto"/>
              <w:jc w:val="center"/>
              <w:rPr>
                <w:rFonts w:ascii="Arial" w:hAnsi="Arial" w:cs="Arial"/>
                <w:sz w:val="22"/>
                <w:szCs w:val="22"/>
                <w:highlight w:val="yellow"/>
              </w:rPr>
            </w:pPr>
            <w:r w:rsidRPr="00341542">
              <w:rPr>
                <w:rFonts w:ascii="Arial" w:hAnsi="Arial" w:cs="Arial"/>
                <w:color w:val="000000"/>
                <w:sz w:val="22"/>
                <w:szCs w:val="22"/>
              </w:rPr>
              <w:t>142</w:t>
            </w:r>
          </w:p>
        </w:tc>
        <w:tc>
          <w:tcPr>
            <w:tcW w:w="1468" w:type="dxa"/>
            <w:tcBorders>
              <w:right w:val="single" w:sz="12" w:space="0" w:color="auto"/>
            </w:tcBorders>
            <w:vAlign w:val="bottom"/>
            <w:hideMark/>
          </w:tcPr>
          <w:p w14:paraId="6D09FD21" w14:textId="12871AE1" w:rsidR="00651F64" w:rsidRPr="00341542" w:rsidRDefault="00651F64" w:rsidP="007C6BDA">
            <w:pPr>
              <w:spacing w:line="360" w:lineRule="auto"/>
              <w:jc w:val="center"/>
              <w:rPr>
                <w:rFonts w:ascii="Arial" w:hAnsi="Arial" w:cs="Arial"/>
                <w:sz w:val="22"/>
                <w:szCs w:val="22"/>
                <w:highlight w:val="yellow"/>
              </w:rPr>
            </w:pPr>
            <w:r w:rsidRPr="00341542">
              <w:rPr>
                <w:rFonts w:ascii="Arial" w:hAnsi="Arial" w:cs="Arial"/>
                <w:color w:val="000000"/>
                <w:sz w:val="22"/>
                <w:szCs w:val="22"/>
              </w:rPr>
              <w:t>287</w:t>
            </w:r>
          </w:p>
        </w:tc>
      </w:tr>
      <w:tr w:rsidR="00651F64" w:rsidRPr="00341542" w14:paraId="6298786F" w14:textId="77777777" w:rsidTr="00AC0133">
        <w:trPr>
          <w:trHeight w:val="320"/>
        </w:trPr>
        <w:tc>
          <w:tcPr>
            <w:tcW w:w="2061" w:type="dxa"/>
            <w:tcBorders>
              <w:left w:val="single" w:sz="12" w:space="0" w:color="auto"/>
              <w:right w:val="single" w:sz="12" w:space="0" w:color="auto"/>
            </w:tcBorders>
            <w:hideMark/>
          </w:tcPr>
          <w:p w14:paraId="59624157" w14:textId="77777777" w:rsidR="00651F64" w:rsidRPr="00341542" w:rsidRDefault="00651F64" w:rsidP="007C6BDA">
            <w:pPr>
              <w:spacing w:line="360" w:lineRule="auto"/>
              <w:jc w:val="center"/>
              <w:rPr>
                <w:rFonts w:ascii="Arial" w:hAnsi="Arial" w:cs="Arial"/>
                <w:b/>
                <w:bCs/>
                <w:sz w:val="22"/>
                <w:szCs w:val="22"/>
              </w:rPr>
            </w:pPr>
            <w:r w:rsidRPr="00341542">
              <w:rPr>
                <w:rFonts w:ascii="Arial" w:hAnsi="Arial" w:cs="Arial"/>
                <w:b/>
                <w:bCs/>
                <w:sz w:val="22"/>
                <w:szCs w:val="22"/>
              </w:rPr>
              <w:t>13</w:t>
            </w:r>
          </w:p>
        </w:tc>
        <w:tc>
          <w:tcPr>
            <w:tcW w:w="1468" w:type="dxa"/>
            <w:tcBorders>
              <w:left w:val="single" w:sz="12" w:space="0" w:color="auto"/>
            </w:tcBorders>
            <w:vAlign w:val="bottom"/>
            <w:hideMark/>
          </w:tcPr>
          <w:p w14:paraId="297192A7" w14:textId="0DE2E69F" w:rsidR="00651F64" w:rsidRPr="00341542" w:rsidRDefault="00651F64" w:rsidP="007C6BDA">
            <w:pPr>
              <w:spacing w:line="360" w:lineRule="auto"/>
              <w:jc w:val="center"/>
              <w:rPr>
                <w:rFonts w:ascii="Arial" w:hAnsi="Arial" w:cs="Arial"/>
                <w:sz w:val="22"/>
                <w:szCs w:val="22"/>
                <w:lang w:val="de-DE"/>
              </w:rPr>
            </w:pPr>
            <w:r w:rsidRPr="00341542">
              <w:rPr>
                <w:rFonts w:ascii="Arial" w:hAnsi="Arial" w:cs="Arial"/>
                <w:color w:val="000000"/>
                <w:sz w:val="22"/>
                <w:szCs w:val="22"/>
              </w:rPr>
              <w:t>35</w:t>
            </w:r>
          </w:p>
        </w:tc>
        <w:tc>
          <w:tcPr>
            <w:tcW w:w="1468" w:type="dxa"/>
            <w:vAlign w:val="bottom"/>
            <w:hideMark/>
          </w:tcPr>
          <w:p w14:paraId="0513E7AA" w14:textId="53241412" w:rsidR="00651F64" w:rsidRPr="00341542" w:rsidRDefault="00651F64" w:rsidP="007C6BDA">
            <w:pPr>
              <w:spacing w:line="360" w:lineRule="auto"/>
              <w:jc w:val="center"/>
              <w:rPr>
                <w:rFonts w:ascii="Arial" w:hAnsi="Arial" w:cs="Arial"/>
                <w:sz w:val="22"/>
                <w:szCs w:val="22"/>
                <w:highlight w:val="yellow"/>
              </w:rPr>
            </w:pPr>
            <w:r w:rsidRPr="00341542">
              <w:rPr>
                <w:rFonts w:ascii="Arial" w:hAnsi="Arial" w:cs="Arial"/>
                <w:color w:val="000000"/>
                <w:sz w:val="22"/>
                <w:szCs w:val="22"/>
              </w:rPr>
              <w:t>74</w:t>
            </w:r>
          </w:p>
        </w:tc>
        <w:tc>
          <w:tcPr>
            <w:tcW w:w="1468" w:type="dxa"/>
            <w:vAlign w:val="bottom"/>
            <w:hideMark/>
          </w:tcPr>
          <w:p w14:paraId="67AB13D0" w14:textId="7FA0EB19" w:rsidR="00651F64" w:rsidRPr="00341542" w:rsidRDefault="00651F64" w:rsidP="007C6BDA">
            <w:pPr>
              <w:spacing w:line="360" w:lineRule="auto"/>
              <w:jc w:val="center"/>
              <w:rPr>
                <w:rFonts w:ascii="Arial" w:hAnsi="Arial" w:cs="Arial"/>
                <w:sz w:val="22"/>
                <w:szCs w:val="22"/>
                <w:highlight w:val="yellow"/>
              </w:rPr>
            </w:pPr>
            <w:r w:rsidRPr="00341542">
              <w:rPr>
                <w:rFonts w:ascii="Arial" w:hAnsi="Arial" w:cs="Arial"/>
                <w:color w:val="000000"/>
                <w:sz w:val="22"/>
                <w:szCs w:val="22"/>
              </w:rPr>
              <w:t>152</w:t>
            </w:r>
          </w:p>
        </w:tc>
        <w:tc>
          <w:tcPr>
            <w:tcW w:w="1468" w:type="dxa"/>
            <w:tcBorders>
              <w:right w:val="single" w:sz="12" w:space="0" w:color="auto"/>
            </w:tcBorders>
            <w:vAlign w:val="bottom"/>
            <w:hideMark/>
          </w:tcPr>
          <w:p w14:paraId="2923EF1A" w14:textId="44E5C243" w:rsidR="00651F64" w:rsidRPr="00341542" w:rsidRDefault="00651F64" w:rsidP="007C6BDA">
            <w:pPr>
              <w:spacing w:line="360" w:lineRule="auto"/>
              <w:jc w:val="center"/>
              <w:rPr>
                <w:rFonts w:ascii="Arial" w:hAnsi="Arial" w:cs="Arial"/>
                <w:sz w:val="22"/>
                <w:szCs w:val="22"/>
                <w:highlight w:val="yellow"/>
              </w:rPr>
            </w:pPr>
            <w:r w:rsidRPr="00341542">
              <w:rPr>
                <w:rFonts w:ascii="Arial" w:hAnsi="Arial" w:cs="Arial"/>
                <w:color w:val="000000"/>
                <w:sz w:val="22"/>
                <w:szCs w:val="22"/>
              </w:rPr>
              <w:t>307</w:t>
            </w:r>
          </w:p>
        </w:tc>
      </w:tr>
      <w:tr w:rsidR="00651F64" w:rsidRPr="00341542" w14:paraId="108AC318" w14:textId="77777777" w:rsidTr="00AC0133">
        <w:trPr>
          <w:trHeight w:val="320"/>
        </w:trPr>
        <w:tc>
          <w:tcPr>
            <w:tcW w:w="2061" w:type="dxa"/>
            <w:tcBorders>
              <w:left w:val="single" w:sz="12" w:space="0" w:color="auto"/>
              <w:right w:val="single" w:sz="12" w:space="0" w:color="auto"/>
            </w:tcBorders>
            <w:hideMark/>
          </w:tcPr>
          <w:p w14:paraId="0E5118D0" w14:textId="77777777" w:rsidR="00651F64" w:rsidRPr="00341542" w:rsidRDefault="00651F64" w:rsidP="007C6BDA">
            <w:pPr>
              <w:spacing w:line="360" w:lineRule="auto"/>
              <w:jc w:val="center"/>
              <w:rPr>
                <w:rFonts w:ascii="Arial" w:hAnsi="Arial" w:cs="Arial"/>
                <w:b/>
                <w:bCs/>
                <w:sz w:val="22"/>
                <w:szCs w:val="22"/>
              </w:rPr>
            </w:pPr>
            <w:r w:rsidRPr="00341542">
              <w:rPr>
                <w:rFonts w:ascii="Arial" w:hAnsi="Arial" w:cs="Arial"/>
                <w:b/>
                <w:bCs/>
                <w:sz w:val="22"/>
                <w:szCs w:val="22"/>
              </w:rPr>
              <w:t>14</w:t>
            </w:r>
          </w:p>
        </w:tc>
        <w:tc>
          <w:tcPr>
            <w:tcW w:w="1468" w:type="dxa"/>
            <w:tcBorders>
              <w:left w:val="single" w:sz="12" w:space="0" w:color="auto"/>
            </w:tcBorders>
            <w:vAlign w:val="bottom"/>
            <w:hideMark/>
          </w:tcPr>
          <w:p w14:paraId="583198E9" w14:textId="50996856" w:rsidR="00651F64" w:rsidRPr="00341542" w:rsidRDefault="00651F64" w:rsidP="007C6BDA">
            <w:pPr>
              <w:spacing w:line="360" w:lineRule="auto"/>
              <w:jc w:val="center"/>
              <w:rPr>
                <w:rFonts w:ascii="Arial" w:hAnsi="Arial" w:cs="Arial"/>
                <w:sz w:val="22"/>
                <w:szCs w:val="22"/>
              </w:rPr>
            </w:pPr>
            <w:r w:rsidRPr="00341542">
              <w:rPr>
                <w:rFonts w:ascii="Arial" w:hAnsi="Arial" w:cs="Arial"/>
                <w:color w:val="000000"/>
                <w:sz w:val="22"/>
                <w:szCs w:val="22"/>
              </w:rPr>
              <w:t>37</w:t>
            </w:r>
          </w:p>
        </w:tc>
        <w:tc>
          <w:tcPr>
            <w:tcW w:w="1468" w:type="dxa"/>
            <w:vAlign w:val="bottom"/>
            <w:hideMark/>
          </w:tcPr>
          <w:p w14:paraId="01C40913" w14:textId="1710AED9" w:rsidR="00651F64" w:rsidRPr="00341542" w:rsidRDefault="00651F64" w:rsidP="007C6BDA">
            <w:pPr>
              <w:spacing w:line="360" w:lineRule="auto"/>
              <w:jc w:val="center"/>
              <w:rPr>
                <w:rFonts w:ascii="Arial" w:hAnsi="Arial" w:cs="Arial"/>
                <w:sz w:val="22"/>
                <w:szCs w:val="22"/>
                <w:highlight w:val="yellow"/>
              </w:rPr>
            </w:pPr>
            <w:r w:rsidRPr="00341542">
              <w:rPr>
                <w:rFonts w:ascii="Arial" w:hAnsi="Arial" w:cs="Arial"/>
                <w:color w:val="000000"/>
                <w:sz w:val="22"/>
                <w:szCs w:val="22"/>
              </w:rPr>
              <w:t>79</w:t>
            </w:r>
          </w:p>
        </w:tc>
        <w:tc>
          <w:tcPr>
            <w:tcW w:w="1468" w:type="dxa"/>
            <w:vAlign w:val="bottom"/>
            <w:hideMark/>
          </w:tcPr>
          <w:p w14:paraId="589CDCFE" w14:textId="0E5D7018" w:rsidR="00651F64" w:rsidRPr="00341542" w:rsidRDefault="00651F64" w:rsidP="007C6BDA">
            <w:pPr>
              <w:spacing w:line="360" w:lineRule="auto"/>
              <w:jc w:val="center"/>
              <w:rPr>
                <w:rFonts w:ascii="Arial" w:hAnsi="Arial" w:cs="Arial"/>
                <w:sz w:val="22"/>
                <w:szCs w:val="22"/>
                <w:highlight w:val="yellow"/>
              </w:rPr>
            </w:pPr>
            <w:r w:rsidRPr="00341542">
              <w:rPr>
                <w:rFonts w:ascii="Arial" w:hAnsi="Arial" w:cs="Arial"/>
                <w:color w:val="000000"/>
                <w:sz w:val="22"/>
                <w:szCs w:val="22"/>
              </w:rPr>
              <w:t>162</w:t>
            </w:r>
          </w:p>
        </w:tc>
        <w:tc>
          <w:tcPr>
            <w:tcW w:w="1468" w:type="dxa"/>
            <w:tcBorders>
              <w:right w:val="single" w:sz="12" w:space="0" w:color="auto"/>
            </w:tcBorders>
            <w:vAlign w:val="bottom"/>
            <w:hideMark/>
          </w:tcPr>
          <w:p w14:paraId="14D6D3DF" w14:textId="2CE7CC43" w:rsidR="00651F64" w:rsidRPr="00341542" w:rsidRDefault="00651F64" w:rsidP="007C6BDA">
            <w:pPr>
              <w:spacing w:line="360" w:lineRule="auto"/>
              <w:jc w:val="center"/>
              <w:rPr>
                <w:rFonts w:ascii="Arial" w:hAnsi="Arial" w:cs="Arial"/>
                <w:sz w:val="22"/>
                <w:szCs w:val="22"/>
                <w:highlight w:val="yellow"/>
              </w:rPr>
            </w:pPr>
            <w:r w:rsidRPr="00341542">
              <w:rPr>
                <w:rFonts w:ascii="Arial" w:hAnsi="Arial" w:cs="Arial"/>
                <w:color w:val="000000"/>
                <w:sz w:val="22"/>
                <w:szCs w:val="22"/>
              </w:rPr>
              <w:t>327</w:t>
            </w:r>
          </w:p>
        </w:tc>
      </w:tr>
      <w:tr w:rsidR="00651F64" w:rsidRPr="00341542" w14:paraId="5D2EDC82" w14:textId="77777777" w:rsidTr="00AC0133">
        <w:trPr>
          <w:trHeight w:val="320"/>
        </w:trPr>
        <w:tc>
          <w:tcPr>
            <w:tcW w:w="2061" w:type="dxa"/>
            <w:tcBorders>
              <w:left w:val="single" w:sz="12" w:space="0" w:color="auto"/>
              <w:bottom w:val="single" w:sz="12" w:space="0" w:color="auto"/>
              <w:right w:val="single" w:sz="12" w:space="0" w:color="auto"/>
            </w:tcBorders>
            <w:hideMark/>
          </w:tcPr>
          <w:p w14:paraId="366B2239" w14:textId="77777777" w:rsidR="00651F64" w:rsidRPr="00341542" w:rsidRDefault="00651F64" w:rsidP="007C6BDA">
            <w:pPr>
              <w:spacing w:line="360" w:lineRule="auto"/>
              <w:jc w:val="center"/>
              <w:rPr>
                <w:rFonts w:ascii="Arial" w:hAnsi="Arial" w:cs="Arial"/>
                <w:b/>
                <w:bCs/>
                <w:sz w:val="22"/>
                <w:szCs w:val="22"/>
              </w:rPr>
            </w:pPr>
            <w:r w:rsidRPr="00341542">
              <w:rPr>
                <w:rFonts w:ascii="Arial" w:hAnsi="Arial" w:cs="Arial"/>
                <w:b/>
                <w:bCs/>
                <w:sz w:val="22"/>
                <w:szCs w:val="22"/>
              </w:rPr>
              <w:t>15</w:t>
            </w:r>
          </w:p>
        </w:tc>
        <w:tc>
          <w:tcPr>
            <w:tcW w:w="1468" w:type="dxa"/>
            <w:tcBorders>
              <w:left w:val="single" w:sz="12" w:space="0" w:color="auto"/>
              <w:bottom w:val="single" w:sz="12" w:space="0" w:color="auto"/>
            </w:tcBorders>
            <w:vAlign w:val="bottom"/>
            <w:hideMark/>
          </w:tcPr>
          <w:p w14:paraId="470CA884" w14:textId="6DB86ED3" w:rsidR="00651F64" w:rsidRPr="00341542" w:rsidRDefault="00651F64" w:rsidP="007C6BDA">
            <w:pPr>
              <w:spacing w:line="360" w:lineRule="auto"/>
              <w:jc w:val="center"/>
              <w:rPr>
                <w:rFonts w:ascii="Arial" w:hAnsi="Arial" w:cs="Arial"/>
                <w:sz w:val="22"/>
                <w:szCs w:val="22"/>
                <w:lang w:val="de-DE"/>
              </w:rPr>
            </w:pPr>
            <w:r w:rsidRPr="00341542">
              <w:rPr>
                <w:rFonts w:ascii="Arial" w:hAnsi="Arial" w:cs="Arial"/>
                <w:color w:val="000000"/>
                <w:sz w:val="22"/>
                <w:szCs w:val="22"/>
              </w:rPr>
              <w:t>40</w:t>
            </w:r>
          </w:p>
        </w:tc>
        <w:tc>
          <w:tcPr>
            <w:tcW w:w="1468" w:type="dxa"/>
            <w:tcBorders>
              <w:bottom w:val="single" w:sz="12" w:space="0" w:color="auto"/>
            </w:tcBorders>
            <w:vAlign w:val="bottom"/>
            <w:hideMark/>
          </w:tcPr>
          <w:p w14:paraId="4BA9B88D" w14:textId="734A117E" w:rsidR="00651F64" w:rsidRPr="00341542" w:rsidRDefault="00651F64" w:rsidP="007C6BDA">
            <w:pPr>
              <w:spacing w:line="360" w:lineRule="auto"/>
              <w:jc w:val="center"/>
              <w:rPr>
                <w:rFonts w:ascii="Arial" w:hAnsi="Arial" w:cs="Arial"/>
                <w:sz w:val="22"/>
                <w:szCs w:val="22"/>
                <w:highlight w:val="yellow"/>
              </w:rPr>
            </w:pPr>
            <w:r w:rsidRPr="00341542">
              <w:rPr>
                <w:rFonts w:ascii="Arial" w:hAnsi="Arial" w:cs="Arial"/>
                <w:color w:val="000000"/>
                <w:sz w:val="22"/>
                <w:szCs w:val="22"/>
              </w:rPr>
              <w:t>84</w:t>
            </w:r>
          </w:p>
        </w:tc>
        <w:tc>
          <w:tcPr>
            <w:tcW w:w="1468" w:type="dxa"/>
            <w:tcBorders>
              <w:bottom w:val="single" w:sz="12" w:space="0" w:color="auto"/>
            </w:tcBorders>
            <w:vAlign w:val="bottom"/>
            <w:hideMark/>
          </w:tcPr>
          <w:p w14:paraId="4919E8F1" w14:textId="4746826C" w:rsidR="00651F64" w:rsidRPr="00341542" w:rsidRDefault="00651F64" w:rsidP="007C6BDA">
            <w:pPr>
              <w:spacing w:line="360" w:lineRule="auto"/>
              <w:jc w:val="center"/>
              <w:rPr>
                <w:rFonts w:ascii="Arial" w:hAnsi="Arial" w:cs="Arial"/>
                <w:sz w:val="22"/>
                <w:szCs w:val="22"/>
                <w:highlight w:val="yellow"/>
              </w:rPr>
            </w:pPr>
            <w:r w:rsidRPr="00341542">
              <w:rPr>
                <w:rFonts w:ascii="Arial" w:hAnsi="Arial" w:cs="Arial"/>
                <w:color w:val="000000"/>
                <w:sz w:val="22"/>
                <w:szCs w:val="22"/>
              </w:rPr>
              <w:t>171</w:t>
            </w:r>
          </w:p>
        </w:tc>
        <w:tc>
          <w:tcPr>
            <w:tcW w:w="1468" w:type="dxa"/>
            <w:tcBorders>
              <w:bottom w:val="single" w:sz="12" w:space="0" w:color="auto"/>
              <w:right w:val="single" w:sz="12" w:space="0" w:color="auto"/>
            </w:tcBorders>
            <w:vAlign w:val="bottom"/>
            <w:hideMark/>
          </w:tcPr>
          <w:p w14:paraId="020A38BA" w14:textId="481F6C5D" w:rsidR="00651F64" w:rsidRPr="00341542" w:rsidRDefault="00651F64" w:rsidP="007C6BDA">
            <w:pPr>
              <w:spacing w:line="360" w:lineRule="auto"/>
              <w:jc w:val="center"/>
              <w:rPr>
                <w:rFonts w:ascii="Arial" w:hAnsi="Arial" w:cs="Arial"/>
                <w:sz w:val="22"/>
                <w:szCs w:val="22"/>
                <w:highlight w:val="yellow"/>
              </w:rPr>
            </w:pPr>
            <w:r w:rsidRPr="00341542">
              <w:rPr>
                <w:rFonts w:ascii="Arial" w:hAnsi="Arial" w:cs="Arial"/>
                <w:color w:val="000000"/>
                <w:sz w:val="22"/>
                <w:szCs w:val="22"/>
              </w:rPr>
              <w:t>346</w:t>
            </w:r>
          </w:p>
        </w:tc>
      </w:tr>
    </w:tbl>
    <w:p w14:paraId="613838D9" w14:textId="5C135ABC" w:rsidR="00C704C5" w:rsidRPr="00341542" w:rsidRDefault="00C704C5" w:rsidP="00341542">
      <w:pPr>
        <w:spacing w:line="360" w:lineRule="auto"/>
        <w:jc w:val="both"/>
        <w:rPr>
          <w:rFonts w:ascii="Arial" w:hAnsi="Arial" w:cs="Arial"/>
          <w:sz w:val="22"/>
          <w:szCs w:val="22"/>
          <w:lang w:val="en-US"/>
        </w:rPr>
      </w:pPr>
    </w:p>
    <w:p w14:paraId="0C9D494C" w14:textId="77777777" w:rsidR="00C92F3F" w:rsidRDefault="00C92F3F" w:rsidP="00341542">
      <w:pPr>
        <w:spacing w:line="360" w:lineRule="auto"/>
        <w:jc w:val="both"/>
        <w:rPr>
          <w:rFonts w:ascii="Arial" w:hAnsi="Arial" w:cs="Arial"/>
          <w:sz w:val="22"/>
          <w:szCs w:val="22"/>
          <w:lang w:val="en-US"/>
        </w:rPr>
      </w:pPr>
    </w:p>
    <w:p w14:paraId="0911AAC6" w14:textId="77777777" w:rsidR="00C92F3F" w:rsidRPr="00D7002C" w:rsidRDefault="00C92F3F" w:rsidP="00C92F3F">
      <w:pPr>
        <w:spacing w:line="360" w:lineRule="auto"/>
        <w:jc w:val="both"/>
        <w:rPr>
          <w:rFonts w:ascii="Arial" w:hAnsi="Arial" w:cs="Arial"/>
          <w:strike/>
          <w:sz w:val="22"/>
          <w:szCs w:val="22"/>
          <w:lang w:val="en-US"/>
          <w:rPrChange w:id="99" w:author="Thorsten Buch" w:date="2020-10-31T21:37:00Z">
            <w:rPr>
              <w:rFonts w:ascii="Arial" w:hAnsi="Arial" w:cs="Arial"/>
              <w:sz w:val="22"/>
              <w:szCs w:val="22"/>
              <w:lang w:val="en-US"/>
            </w:rPr>
          </w:rPrChange>
        </w:rPr>
      </w:pPr>
      <w:r w:rsidRPr="00D7002C">
        <w:rPr>
          <w:rFonts w:ascii="Arial" w:hAnsi="Arial" w:cs="Arial"/>
          <w:strike/>
          <w:sz w:val="22"/>
          <w:szCs w:val="22"/>
          <w:lang w:val="en-US"/>
          <w:rPrChange w:id="100" w:author="Thorsten Buch" w:date="2020-10-31T21:37:00Z">
            <w:rPr>
              <w:rFonts w:ascii="Arial" w:hAnsi="Arial" w:cs="Arial"/>
              <w:sz w:val="22"/>
              <w:szCs w:val="22"/>
              <w:lang w:val="en-US"/>
            </w:rPr>
          </w:rPrChange>
        </w:rPr>
        <w:t>Table 3</w:t>
      </w:r>
    </w:p>
    <w:p w14:paraId="05D13052" w14:textId="77777777" w:rsidR="00C92F3F" w:rsidRPr="00D7002C" w:rsidRDefault="00C92F3F" w:rsidP="00C92F3F">
      <w:pPr>
        <w:spacing w:line="360" w:lineRule="auto"/>
        <w:jc w:val="both"/>
        <w:rPr>
          <w:rFonts w:ascii="Arial" w:hAnsi="Arial" w:cs="Arial"/>
          <w:strike/>
          <w:sz w:val="22"/>
          <w:szCs w:val="22"/>
          <w:lang w:val="en-US"/>
          <w:rPrChange w:id="101" w:author="Thorsten Buch" w:date="2020-10-31T21:37:00Z">
            <w:rPr>
              <w:rFonts w:ascii="Arial" w:hAnsi="Arial" w:cs="Arial"/>
              <w:sz w:val="22"/>
              <w:szCs w:val="22"/>
              <w:lang w:val="en-US"/>
            </w:rPr>
          </w:rPrChange>
        </w:rPr>
      </w:pPr>
    </w:p>
    <w:tbl>
      <w:tblPr>
        <w:tblStyle w:val="TableGrid"/>
        <w:tblW w:w="0" w:type="auto"/>
        <w:tblLook w:val="04A0" w:firstRow="1" w:lastRow="0" w:firstColumn="1" w:lastColumn="0" w:noHBand="0" w:noVBand="1"/>
      </w:tblPr>
      <w:tblGrid>
        <w:gridCol w:w="3003"/>
        <w:gridCol w:w="3003"/>
        <w:gridCol w:w="3004"/>
      </w:tblGrid>
      <w:tr w:rsidR="00C92F3F" w:rsidRPr="00D7002C" w14:paraId="4C88D71C" w14:textId="77777777" w:rsidTr="00B9488F">
        <w:tc>
          <w:tcPr>
            <w:tcW w:w="3003" w:type="dxa"/>
          </w:tcPr>
          <w:p w14:paraId="45376AB8" w14:textId="77777777" w:rsidR="00C92F3F" w:rsidRPr="00D7002C" w:rsidRDefault="00C92F3F" w:rsidP="00B9488F">
            <w:pPr>
              <w:spacing w:line="360" w:lineRule="auto"/>
              <w:jc w:val="both"/>
              <w:rPr>
                <w:rFonts w:ascii="Arial" w:hAnsi="Arial" w:cs="Arial"/>
                <w:strike/>
                <w:sz w:val="22"/>
                <w:szCs w:val="22"/>
                <w:lang w:val="en-US"/>
                <w:rPrChange w:id="102" w:author="Thorsten Buch" w:date="2020-10-31T21:37:00Z">
                  <w:rPr>
                    <w:rFonts w:ascii="Arial" w:hAnsi="Arial" w:cs="Arial"/>
                    <w:sz w:val="22"/>
                    <w:szCs w:val="22"/>
                    <w:lang w:val="en-US"/>
                  </w:rPr>
                </w:rPrChange>
              </w:rPr>
            </w:pPr>
          </w:p>
        </w:tc>
        <w:tc>
          <w:tcPr>
            <w:tcW w:w="3003" w:type="dxa"/>
          </w:tcPr>
          <w:p w14:paraId="7A05DFC5" w14:textId="77777777" w:rsidR="00C92F3F" w:rsidRPr="00D7002C" w:rsidRDefault="00C92F3F" w:rsidP="00B9488F">
            <w:pPr>
              <w:spacing w:line="360" w:lineRule="auto"/>
              <w:jc w:val="both"/>
              <w:rPr>
                <w:rFonts w:ascii="Arial" w:hAnsi="Arial" w:cs="Arial"/>
                <w:strike/>
                <w:sz w:val="22"/>
                <w:szCs w:val="22"/>
                <w:lang w:val="en-US"/>
                <w:rPrChange w:id="103" w:author="Thorsten Buch" w:date="2020-10-31T21:37:00Z">
                  <w:rPr>
                    <w:rFonts w:ascii="Arial" w:hAnsi="Arial" w:cs="Arial"/>
                    <w:sz w:val="22"/>
                    <w:szCs w:val="22"/>
                    <w:lang w:val="en-US"/>
                  </w:rPr>
                </w:rPrChange>
              </w:rPr>
            </w:pPr>
          </w:p>
        </w:tc>
        <w:tc>
          <w:tcPr>
            <w:tcW w:w="3004" w:type="dxa"/>
          </w:tcPr>
          <w:p w14:paraId="4E667AFB" w14:textId="77777777" w:rsidR="00C92F3F" w:rsidRPr="00D7002C" w:rsidRDefault="00C92F3F" w:rsidP="00B9488F">
            <w:pPr>
              <w:spacing w:line="360" w:lineRule="auto"/>
              <w:jc w:val="both"/>
              <w:rPr>
                <w:rFonts w:ascii="Arial" w:hAnsi="Arial" w:cs="Arial"/>
                <w:strike/>
                <w:sz w:val="22"/>
                <w:szCs w:val="22"/>
                <w:lang w:val="en-US"/>
                <w:rPrChange w:id="104" w:author="Thorsten Buch" w:date="2020-10-31T21:37:00Z">
                  <w:rPr>
                    <w:rFonts w:ascii="Arial" w:hAnsi="Arial" w:cs="Arial"/>
                    <w:sz w:val="22"/>
                    <w:szCs w:val="22"/>
                    <w:lang w:val="en-US"/>
                  </w:rPr>
                </w:rPrChange>
              </w:rPr>
            </w:pPr>
            <w:r w:rsidRPr="00D7002C">
              <w:rPr>
                <w:rFonts w:ascii="Arial" w:hAnsi="Arial" w:cs="Arial"/>
                <w:strike/>
                <w:sz w:val="22"/>
                <w:szCs w:val="22"/>
                <w:lang w:val="en-US"/>
                <w:rPrChange w:id="105" w:author="Thorsten Buch" w:date="2020-10-31T21:37:00Z">
                  <w:rPr>
                    <w:rFonts w:ascii="Arial" w:hAnsi="Arial" w:cs="Arial"/>
                    <w:sz w:val="22"/>
                    <w:szCs w:val="22"/>
                    <w:lang w:val="en-US"/>
                  </w:rPr>
                </w:rPrChange>
              </w:rPr>
              <w:t>Example</w:t>
            </w:r>
          </w:p>
        </w:tc>
      </w:tr>
      <w:tr w:rsidR="00C92F3F" w:rsidRPr="00D7002C" w14:paraId="36BFFFF8" w14:textId="77777777" w:rsidTr="00B9488F">
        <w:tc>
          <w:tcPr>
            <w:tcW w:w="3003" w:type="dxa"/>
          </w:tcPr>
          <w:p w14:paraId="38B1248A" w14:textId="77777777" w:rsidR="00C92F3F" w:rsidRPr="00D7002C" w:rsidRDefault="00C92F3F" w:rsidP="00B9488F">
            <w:pPr>
              <w:spacing w:line="360" w:lineRule="auto"/>
              <w:jc w:val="both"/>
              <w:rPr>
                <w:rFonts w:ascii="Arial" w:hAnsi="Arial" w:cs="Arial"/>
                <w:strike/>
                <w:sz w:val="22"/>
                <w:szCs w:val="22"/>
                <w:lang w:val="en-US"/>
                <w:rPrChange w:id="106" w:author="Thorsten Buch" w:date="2020-10-31T21:37:00Z">
                  <w:rPr>
                    <w:rFonts w:ascii="Arial" w:hAnsi="Arial" w:cs="Arial"/>
                    <w:sz w:val="22"/>
                    <w:szCs w:val="22"/>
                    <w:lang w:val="en-US"/>
                  </w:rPr>
                </w:rPrChange>
              </w:rPr>
            </w:pPr>
            <w:r w:rsidRPr="00D7002C">
              <w:rPr>
                <w:rFonts w:ascii="Arial" w:hAnsi="Arial" w:cs="Arial"/>
                <w:strike/>
                <w:sz w:val="22"/>
                <w:szCs w:val="22"/>
                <w:lang w:val="en-US"/>
                <w:rPrChange w:id="107" w:author="Thorsten Buch" w:date="2020-10-31T21:37:00Z">
                  <w:rPr>
                    <w:rFonts w:ascii="Arial" w:hAnsi="Arial" w:cs="Arial"/>
                    <w:sz w:val="22"/>
                    <w:szCs w:val="22"/>
                    <w:lang w:val="en-US"/>
                  </w:rPr>
                </w:rPrChange>
              </w:rPr>
              <w:t>Targeted group size</w:t>
            </w:r>
          </w:p>
        </w:tc>
        <w:tc>
          <w:tcPr>
            <w:tcW w:w="3003" w:type="dxa"/>
          </w:tcPr>
          <w:p w14:paraId="7ED39407" w14:textId="77777777" w:rsidR="00C92F3F" w:rsidRPr="00D7002C" w:rsidRDefault="00C92F3F" w:rsidP="00B9488F">
            <w:pPr>
              <w:spacing w:line="360" w:lineRule="auto"/>
              <w:jc w:val="both"/>
              <w:rPr>
                <w:rFonts w:ascii="Arial" w:hAnsi="Arial" w:cs="Arial"/>
                <w:strike/>
                <w:sz w:val="22"/>
                <w:szCs w:val="22"/>
                <w:lang w:val="en-US"/>
                <w:rPrChange w:id="108" w:author="Thorsten Buch" w:date="2020-10-31T21:37:00Z">
                  <w:rPr>
                    <w:rFonts w:ascii="Arial" w:hAnsi="Arial" w:cs="Arial"/>
                    <w:sz w:val="22"/>
                    <w:szCs w:val="22"/>
                    <w:lang w:val="en-US"/>
                  </w:rPr>
                </w:rPrChange>
              </w:rPr>
            </w:pPr>
            <w:r w:rsidRPr="00D7002C">
              <w:rPr>
                <w:rFonts w:ascii="Arial" w:hAnsi="Arial" w:cs="Arial"/>
                <w:strike/>
                <w:sz w:val="22"/>
                <w:szCs w:val="22"/>
                <w:lang w:val="en-US"/>
                <w:rPrChange w:id="109" w:author="Thorsten Buch" w:date="2020-10-31T21:37:00Z">
                  <w:rPr>
                    <w:rFonts w:ascii="Arial" w:hAnsi="Arial" w:cs="Arial"/>
                    <w:sz w:val="22"/>
                    <w:szCs w:val="22"/>
                    <w:lang w:val="en-US"/>
                  </w:rPr>
                </w:rPrChange>
              </w:rPr>
              <w:t>A</w:t>
            </w:r>
          </w:p>
        </w:tc>
        <w:tc>
          <w:tcPr>
            <w:tcW w:w="3004" w:type="dxa"/>
          </w:tcPr>
          <w:p w14:paraId="15E2BED7" w14:textId="77777777" w:rsidR="00C92F3F" w:rsidRPr="00D7002C" w:rsidRDefault="00C92F3F" w:rsidP="00B9488F">
            <w:pPr>
              <w:spacing w:line="360" w:lineRule="auto"/>
              <w:jc w:val="both"/>
              <w:rPr>
                <w:rFonts w:ascii="Arial" w:hAnsi="Arial" w:cs="Arial"/>
                <w:strike/>
                <w:sz w:val="22"/>
                <w:szCs w:val="22"/>
                <w:lang w:val="en-US"/>
                <w:rPrChange w:id="110" w:author="Thorsten Buch" w:date="2020-10-31T21:37:00Z">
                  <w:rPr>
                    <w:rFonts w:ascii="Arial" w:hAnsi="Arial" w:cs="Arial"/>
                    <w:sz w:val="22"/>
                    <w:szCs w:val="22"/>
                    <w:lang w:val="en-US"/>
                  </w:rPr>
                </w:rPrChange>
              </w:rPr>
            </w:pPr>
            <w:r w:rsidRPr="00D7002C">
              <w:rPr>
                <w:rFonts w:ascii="Arial" w:hAnsi="Arial" w:cs="Arial"/>
                <w:strike/>
                <w:sz w:val="22"/>
                <w:szCs w:val="22"/>
                <w:lang w:val="en-US"/>
                <w:rPrChange w:id="111" w:author="Thorsten Buch" w:date="2020-10-31T21:37:00Z">
                  <w:rPr>
                    <w:rFonts w:ascii="Arial" w:hAnsi="Arial" w:cs="Arial"/>
                    <w:sz w:val="22"/>
                    <w:szCs w:val="22"/>
                    <w:lang w:val="en-US"/>
                  </w:rPr>
                </w:rPrChange>
              </w:rPr>
              <w:t>10</w:t>
            </w:r>
          </w:p>
        </w:tc>
      </w:tr>
      <w:tr w:rsidR="00C92F3F" w:rsidRPr="00D7002C" w14:paraId="7AFFE30F" w14:textId="77777777" w:rsidTr="00B9488F">
        <w:tc>
          <w:tcPr>
            <w:tcW w:w="3003" w:type="dxa"/>
          </w:tcPr>
          <w:p w14:paraId="7ECB99F7" w14:textId="77777777" w:rsidR="00C92F3F" w:rsidRPr="00D7002C" w:rsidRDefault="00C92F3F" w:rsidP="00B9488F">
            <w:pPr>
              <w:spacing w:line="360" w:lineRule="auto"/>
              <w:jc w:val="both"/>
              <w:rPr>
                <w:rFonts w:ascii="Arial" w:hAnsi="Arial" w:cs="Arial"/>
                <w:strike/>
                <w:sz w:val="22"/>
                <w:szCs w:val="22"/>
                <w:lang w:val="en-US"/>
                <w:rPrChange w:id="112" w:author="Thorsten Buch" w:date="2020-10-31T21:37:00Z">
                  <w:rPr>
                    <w:rFonts w:ascii="Arial" w:hAnsi="Arial" w:cs="Arial"/>
                    <w:sz w:val="22"/>
                    <w:szCs w:val="22"/>
                    <w:lang w:val="en-US"/>
                  </w:rPr>
                </w:rPrChange>
              </w:rPr>
            </w:pPr>
            <w:r w:rsidRPr="00D7002C">
              <w:rPr>
                <w:rFonts w:ascii="Arial" w:hAnsi="Arial" w:cs="Arial"/>
                <w:strike/>
                <w:sz w:val="22"/>
                <w:szCs w:val="22"/>
                <w:lang w:val="en-US"/>
                <w:rPrChange w:id="113" w:author="Thorsten Buch" w:date="2020-10-31T21:37:00Z">
                  <w:rPr>
                    <w:rFonts w:ascii="Arial" w:hAnsi="Arial" w:cs="Arial"/>
                    <w:sz w:val="22"/>
                    <w:szCs w:val="22"/>
                    <w:lang w:val="en-US"/>
                  </w:rPr>
                </w:rPrChange>
              </w:rPr>
              <w:t>Probability according to Mendel</w:t>
            </w:r>
          </w:p>
        </w:tc>
        <w:tc>
          <w:tcPr>
            <w:tcW w:w="3003" w:type="dxa"/>
          </w:tcPr>
          <w:p w14:paraId="63DEA6DE" w14:textId="77777777" w:rsidR="00C92F3F" w:rsidRPr="00D7002C" w:rsidRDefault="00C92F3F" w:rsidP="00B9488F">
            <w:pPr>
              <w:spacing w:line="360" w:lineRule="auto"/>
              <w:jc w:val="both"/>
              <w:rPr>
                <w:rFonts w:ascii="Arial" w:hAnsi="Arial" w:cs="Arial"/>
                <w:strike/>
                <w:sz w:val="22"/>
                <w:szCs w:val="22"/>
                <w:lang w:val="en-US"/>
                <w:rPrChange w:id="114" w:author="Thorsten Buch" w:date="2020-10-31T21:37:00Z">
                  <w:rPr>
                    <w:rFonts w:ascii="Arial" w:hAnsi="Arial" w:cs="Arial"/>
                    <w:sz w:val="22"/>
                    <w:szCs w:val="22"/>
                    <w:lang w:val="en-US"/>
                  </w:rPr>
                </w:rPrChange>
              </w:rPr>
            </w:pPr>
            <w:r w:rsidRPr="00D7002C">
              <w:rPr>
                <w:rFonts w:ascii="Arial" w:hAnsi="Arial" w:cs="Arial"/>
                <w:strike/>
                <w:sz w:val="22"/>
                <w:szCs w:val="22"/>
                <w:lang w:val="en-US"/>
                <w:rPrChange w:id="115" w:author="Thorsten Buch" w:date="2020-10-31T21:37:00Z">
                  <w:rPr>
                    <w:rFonts w:ascii="Arial" w:hAnsi="Arial" w:cs="Arial"/>
                    <w:sz w:val="22"/>
                    <w:szCs w:val="22"/>
                    <w:lang w:val="en-US"/>
                  </w:rPr>
                </w:rPrChange>
              </w:rPr>
              <w:t>B</w:t>
            </w:r>
          </w:p>
        </w:tc>
        <w:tc>
          <w:tcPr>
            <w:tcW w:w="3004" w:type="dxa"/>
          </w:tcPr>
          <w:p w14:paraId="6FB48284" w14:textId="77777777" w:rsidR="00C92F3F" w:rsidRPr="00D7002C" w:rsidRDefault="00C92F3F" w:rsidP="00B9488F">
            <w:pPr>
              <w:spacing w:line="360" w:lineRule="auto"/>
              <w:jc w:val="both"/>
              <w:rPr>
                <w:rFonts w:ascii="Arial" w:hAnsi="Arial" w:cs="Arial"/>
                <w:strike/>
                <w:sz w:val="22"/>
                <w:szCs w:val="22"/>
                <w:lang w:val="en-US"/>
                <w:rPrChange w:id="116" w:author="Thorsten Buch" w:date="2020-10-31T21:37:00Z">
                  <w:rPr>
                    <w:rFonts w:ascii="Arial" w:hAnsi="Arial" w:cs="Arial"/>
                    <w:sz w:val="22"/>
                    <w:szCs w:val="22"/>
                    <w:lang w:val="en-US"/>
                  </w:rPr>
                </w:rPrChange>
              </w:rPr>
            </w:pPr>
            <w:r w:rsidRPr="00D7002C">
              <w:rPr>
                <w:rFonts w:ascii="Arial" w:hAnsi="Arial" w:cs="Arial"/>
                <w:strike/>
                <w:sz w:val="22"/>
                <w:szCs w:val="22"/>
                <w:lang w:val="en-US"/>
                <w:rPrChange w:id="117" w:author="Thorsten Buch" w:date="2020-10-31T21:37:00Z">
                  <w:rPr>
                    <w:rFonts w:ascii="Arial" w:hAnsi="Arial" w:cs="Arial"/>
                    <w:sz w:val="22"/>
                    <w:szCs w:val="22"/>
                    <w:lang w:val="en-US"/>
                  </w:rPr>
                </w:rPrChange>
              </w:rPr>
              <w:t>0.125</w:t>
            </w:r>
          </w:p>
        </w:tc>
      </w:tr>
      <w:tr w:rsidR="00C92F3F" w:rsidRPr="00D7002C" w14:paraId="54BD711C" w14:textId="77777777" w:rsidTr="00B9488F">
        <w:tc>
          <w:tcPr>
            <w:tcW w:w="3003" w:type="dxa"/>
          </w:tcPr>
          <w:p w14:paraId="45B69FE0" w14:textId="77777777" w:rsidR="00C92F3F" w:rsidRPr="00D7002C" w:rsidRDefault="00C92F3F" w:rsidP="00B9488F">
            <w:pPr>
              <w:spacing w:line="360" w:lineRule="auto"/>
              <w:jc w:val="both"/>
              <w:rPr>
                <w:rFonts w:ascii="Arial" w:hAnsi="Arial" w:cs="Arial"/>
                <w:strike/>
                <w:sz w:val="22"/>
                <w:szCs w:val="22"/>
                <w:lang w:val="en-US"/>
                <w:rPrChange w:id="118" w:author="Thorsten Buch" w:date="2020-10-31T21:37:00Z">
                  <w:rPr>
                    <w:rFonts w:ascii="Arial" w:hAnsi="Arial" w:cs="Arial"/>
                    <w:sz w:val="22"/>
                    <w:szCs w:val="22"/>
                    <w:lang w:val="en-US"/>
                  </w:rPr>
                </w:rPrChange>
              </w:rPr>
            </w:pPr>
            <w:r w:rsidRPr="00D7002C">
              <w:rPr>
                <w:rFonts w:ascii="Arial" w:hAnsi="Arial" w:cs="Arial"/>
                <w:strike/>
                <w:sz w:val="22"/>
                <w:szCs w:val="22"/>
                <w:lang w:val="en-US"/>
                <w:rPrChange w:id="119" w:author="Thorsten Buch" w:date="2020-10-31T21:37:00Z">
                  <w:rPr>
                    <w:rFonts w:ascii="Arial" w:hAnsi="Arial" w:cs="Arial"/>
                    <w:sz w:val="22"/>
                    <w:szCs w:val="22"/>
                    <w:lang w:val="en-US"/>
                  </w:rPr>
                </w:rPrChange>
              </w:rPr>
              <w:t>Animals required to be born according to Mendel</w:t>
            </w:r>
          </w:p>
        </w:tc>
        <w:tc>
          <w:tcPr>
            <w:tcW w:w="3003" w:type="dxa"/>
          </w:tcPr>
          <w:p w14:paraId="0A201DBC" w14:textId="77777777" w:rsidR="00C92F3F" w:rsidRPr="00D7002C" w:rsidRDefault="00C92F3F" w:rsidP="00B9488F">
            <w:pPr>
              <w:spacing w:line="360" w:lineRule="auto"/>
              <w:jc w:val="both"/>
              <w:rPr>
                <w:rFonts w:ascii="Arial" w:hAnsi="Arial" w:cs="Arial"/>
                <w:strike/>
                <w:sz w:val="22"/>
                <w:szCs w:val="22"/>
                <w:lang w:val="en-US"/>
                <w:rPrChange w:id="120" w:author="Thorsten Buch" w:date="2020-10-31T21:37:00Z">
                  <w:rPr>
                    <w:rFonts w:ascii="Arial" w:hAnsi="Arial" w:cs="Arial"/>
                    <w:sz w:val="22"/>
                    <w:szCs w:val="22"/>
                    <w:lang w:val="en-US"/>
                  </w:rPr>
                </w:rPrChange>
              </w:rPr>
            </w:pPr>
            <w:r w:rsidRPr="00D7002C">
              <w:rPr>
                <w:rFonts w:ascii="Arial" w:hAnsi="Arial" w:cs="Arial"/>
                <w:strike/>
                <w:sz w:val="22"/>
                <w:szCs w:val="22"/>
                <w:lang w:val="en-US"/>
                <w:rPrChange w:id="121" w:author="Thorsten Buch" w:date="2020-10-31T21:37:00Z">
                  <w:rPr>
                    <w:rFonts w:ascii="Arial" w:hAnsi="Arial" w:cs="Arial"/>
                    <w:sz w:val="22"/>
                    <w:szCs w:val="22"/>
                    <w:lang w:val="en-US"/>
                  </w:rPr>
                </w:rPrChange>
              </w:rPr>
              <w:t>C = A / B</w:t>
            </w:r>
          </w:p>
        </w:tc>
        <w:tc>
          <w:tcPr>
            <w:tcW w:w="3004" w:type="dxa"/>
          </w:tcPr>
          <w:p w14:paraId="0D21621C" w14:textId="77777777" w:rsidR="00C92F3F" w:rsidRPr="00D7002C" w:rsidRDefault="00C92F3F" w:rsidP="00B9488F">
            <w:pPr>
              <w:spacing w:line="360" w:lineRule="auto"/>
              <w:jc w:val="both"/>
              <w:rPr>
                <w:rFonts w:ascii="Arial" w:hAnsi="Arial" w:cs="Arial"/>
                <w:strike/>
                <w:sz w:val="22"/>
                <w:szCs w:val="22"/>
                <w:lang w:val="en-US"/>
                <w:rPrChange w:id="122" w:author="Thorsten Buch" w:date="2020-10-31T21:37:00Z">
                  <w:rPr>
                    <w:rFonts w:ascii="Arial" w:hAnsi="Arial" w:cs="Arial"/>
                    <w:sz w:val="22"/>
                    <w:szCs w:val="22"/>
                    <w:lang w:val="en-US"/>
                  </w:rPr>
                </w:rPrChange>
              </w:rPr>
            </w:pPr>
            <w:r w:rsidRPr="00D7002C">
              <w:rPr>
                <w:rFonts w:ascii="Arial" w:hAnsi="Arial" w:cs="Arial"/>
                <w:strike/>
                <w:sz w:val="22"/>
                <w:szCs w:val="22"/>
                <w:lang w:val="en-US"/>
                <w:rPrChange w:id="123" w:author="Thorsten Buch" w:date="2020-10-31T21:37:00Z">
                  <w:rPr>
                    <w:rFonts w:ascii="Arial" w:hAnsi="Arial" w:cs="Arial"/>
                    <w:sz w:val="22"/>
                    <w:szCs w:val="22"/>
                    <w:lang w:val="en-US"/>
                  </w:rPr>
                </w:rPrChange>
              </w:rPr>
              <w:t>80</w:t>
            </w:r>
          </w:p>
        </w:tc>
      </w:tr>
      <w:tr w:rsidR="00C92F3F" w:rsidRPr="00D7002C" w14:paraId="5F4230A3" w14:textId="77777777" w:rsidTr="00B9488F">
        <w:tc>
          <w:tcPr>
            <w:tcW w:w="3003" w:type="dxa"/>
          </w:tcPr>
          <w:p w14:paraId="02A92E12" w14:textId="77777777" w:rsidR="00C92F3F" w:rsidRPr="00D7002C" w:rsidRDefault="00C92F3F" w:rsidP="00B9488F">
            <w:pPr>
              <w:spacing w:line="360" w:lineRule="auto"/>
              <w:jc w:val="both"/>
              <w:rPr>
                <w:rFonts w:ascii="Arial" w:hAnsi="Arial" w:cs="Arial"/>
                <w:strike/>
                <w:sz w:val="22"/>
                <w:szCs w:val="22"/>
                <w:lang w:val="en-US"/>
                <w:rPrChange w:id="124" w:author="Thorsten Buch" w:date="2020-10-31T21:37:00Z">
                  <w:rPr>
                    <w:rFonts w:ascii="Arial" w:hAnsi="Arial" w:cs="Arial"/>
                    <w:sz w:val="22"/>
                    <w:szCs w:val="22"/>
                    <w:lang w:val="en-US"/>
                  </w:rPr>
                </w:rPrChange>
              </w:rPr>
            </w:pPr>
            <w:r w:rsidRPr="00D7002C">
              <w:rPr>
                <w:rFonts w:ascii="Arial" w:hAnsi="Arial" w:cs="Arial"/>
                <w:strike/>
                <w:sz w:val="22"/>
                <w:szCs w:val="22"/>
                <w:lang w:val="en-US"/>
                <w:rPrChange w:id="125" w:author="Thorsten Buch" w:date="2020-10-31T21:37:00Z">
                  <w:rPr>
                    <w:rFonts w:ascii="Arial" w:hAnsi="Arial" w:cs="Arial"/>
                    <w:sz w:val="22"/>
                    <w:szCs w:val="22"/>
                    <w:lang w:val="en-US"/>
                  </w:rPr>
                </w:rPrChange>
              </w:rPr>
              <w:lastRenderedPageBreak/>
              <w:t>Animals required to be born according to table 1</w:t>
            </w:r>
          </w:p>
        </w:tc>
        <w:tc>
          <w:tcPr>
            <w:tcW w:w="3003" w:type="dxa"/>
          </w:tcPr>
          <w:p w14:paraId="2F59156C" w14:textId="77777777" w:rsidR="00C92F3F" w:rsidRPr="00D7002C" w:rsidRDefault="00C92F3F" w:rsidP="00B9488F">
            <w:pPr>
              <w:spacing w:line="360" w:lineRule="auto"/>
              <w:jc w:val="both"/>
              <w:rPr>
                <w:rFonts w:ascii="Arial" w:hAnsi="Arial" w:cs="Arial"/>
                <w:strike/>
                <w:sz w:val="22"/>
                <w:szCs w:val="22"/>
                <w:lang w:val="en-US"/>
                <w:rPrChange w:id="126" w:author="Thorsten Buch" w:date="2020-10-31T21:37:00Z">
                  <w:rPr>
                    <w:rFonts w:ascii="Arial" w:hAnsi="Arial" w:cs="Arial"/>
                    <w:sz w:val="22"/>
                    <w:szCs w:val="22"/>
                    <w:lang w:val="en-US"/>
                  </w:rPr>
                </w:rPrChange>
              </w:rPr>
            </w:pPr>
            <w:r w:rsidRPr="00D7002C">
              <w:rPr>
                <w:rFonts w:ascii="Arial" w:hAnsi="Arial" w:cs="Arial"/>
                <w:strike/>
                <w:sz w:val="22"/>
                <w:szCs w:val="22"/>
                <w:lang w:val="en-US"/>
                <w:rPrChange w:id="127" w:author="Thorsten Buch" w:date="2020-10-31T21:37:00Z">
                  <w:rPr>
                    <w:rFonts w:ascii="Arial" w:hAnsi="Arial" w:cs="Arial"/>
                    <w:sz w:val="22"/>
                    <w:szCs w:val="22"/>
                    <w:lang w:val="en-US"/>
                  </w:rPr>
                </w:rPrChange>
              </w:rPr>
              <w:t>D</w:t>
            </w:r>
          </w:p>
        </w:tc>
        <w:tc>
          <w:tcPr>
            <w:tcW w:w="3004" w:type="dxa"/>
          </w:tcPr>
          <w:p w14:paraId="0797A283" w14:textId="77777777" w:rsidR="00C92F3F" w:rsidRPr="00D7002C" w:rsidRDefault="00C92F3F" w:rsidP="00B9488F">
            <w:pPr>
              <w:spacing w:line="360" w:lineRule="auto"/>
              <w:jc w:val="both"/>
              <w:rPr>
                <w:rFonts w:ascii="Arial" w:hAnsi="Arial" w:cs="Arial"/>
                <w:strike/>
                <w:sz w:val="22"/>
                <w:szCs w:val="22"/>
                <w:lang w:val="en-US"/>
                <w:rPrChange w:id="128" w:author="Thorsten Buch" w:date="2020-10-31T21:37:00Z">
                  <w:rPr>
                    <w:rFonts w:ascii="Arial" w:hAnsi="Arial" w:cs="Arial"/>
                    <w:sz w:val="22"/>
                    <w:szCs w:val="22"/>
                    <w:lang w:val="en-US"/>
                  </w:rPr>
                </w:rPrChange>
              </w:rPr>
            </w:pPr>
            <w:r w:rsidRPr="00D7002C">
              <w:rPr>
                <w:rFonts w:ascii="Arial" w:hAnsi="Arial" w:cs="Arial"/>
                <w:strike/>
                <w:sz w:val="22"/>
                <w:szCs w:val="22"/>
                <w:lang w:val="en-US"/>
                <w:rPrChange w:id="129" w:author="Thorsten Buch" w:date="2020-10-31T21:37:00Z">
                  <w:rPr>
                    <w:rFonts w:ascii="Arial" w:hAnsi="Arial" w:cs="Arial"/>
                    <w:sz w:val="22"/>
                    <w:szCs w:val="22"/>
                    <w:lang w:val="en-US"/>
                  </w:rPr>
                </w:rPrChange>
              </w:rPr>
              <w:t>111</w:t>
            </w:r>
          </w:p>
        </w:tc>
      </w:tr>
      <w:tr w:rsidR="00C92F3F" w:rsidRPr="00D7002C" w14:paraId="141E3D67" w14:textId="77777777" w:rsidTr="00B9488F">
        <w:tc>
          <w:tcPr>
            <w:tcW w:w="3003" w:type="dxa"/>
          </w:tcPr>
          <w:p w14:paraId="0950CE23" w14:textId="257F14BC" w:rsidR="00C92F3F" w:rsidRPr="00D7002C" w:rsidRDefault="00C92F3F" w:rsidP="00B9488F">
            <w:pPr>
              <w:spacing w:line="360" w:lineRule="auto"/>
              <w:jc w:val="both"/>
              <w:rPr>
                <w:rFonts w:ascii="Arial" w:hAnsi="Arial" w:cs="Arial"/>
                <w:strike/>
                <w:sz w:val="22"/>
                <w:szCs w:val="22"/>
                <w:lang w:val="en-US"/>
                <w:rPrChange w:id="130" w:author="Thorsten Buch" w:date="2020-10-31T21:37:00Z">
                  <w:rPr>
                    <w:rFonts w:ascii="Arial" w:hAnsi="Arial" w:cs="Arial"/>
                    <w:sz w:val="22"/>
                    <w:szCs w:val="22"/>
                    <w:lang w:val="en-US"/>
                  </w:rPr>
                </w:rPrChange>
              </w:rPr>
            </w:pPr>
            <w:r w:rsidRPr="00D7002C">
              <w:rPr>
                <w:rFonts w:ascii="Arial" w:hAnsi="Arial" w:cs="Arial"/>
                <w:strike/>
                <w:sz w:val="22"/>
                <w:szCs w:val="22"/>
                <w:lang w:val="en-US"/>
                <w:rPrChange w:id="131" w:author="Thorsten Buch" w:date="2020-10-31T21:37:00Z">
                  <w:rPr>
                    <w:rFonts w:ascii="Arial" w:hAnsi="Arial" w:cs="Arial"/>
                    <w:sz w:val="22"/>
                    <w:szCs w:val="22"/>
                    <w:lang w:val="en-US"/>
                  </w:rPr>
                </w:rPrChange>
              </w:rPr>
              <w:t>PI (production index)</w:t>
            </w:r>
          </w:p>
        </w:tc>
        <w:tc>
          <w:tcPr>
            <w:tcW w:w="3003" w:type="dxa"/>
          </w:tcPr>
          <w:p w14:paraId="7C00BDEC" w14:textId="77777777" w:rsidR="00C92F3F" w:rsidRPr="00D7002C" w:rsidRDefault="00C92F3F" w:rsidP="00B9488F">
            <w:pPr>
              <w:spacing w:line="360" w:lineRule="auto"/>
              <w:jc w:val="both"/>
              <w:rPr>
                <w:rFonts w:ascii="Arial" w:hAnsi="Arial" w:cs="Arial"/>
                <w:strike/>
                <w:sz w:val="22"/>
                <w:szCs w:val="22"/>
                <w:lang w:val="en-US"/>
                <w:rPrChange w:id="132" w:author="Thorsten Buch" w:date="2020-10-31T21:37:00Z">
                  <w:rPr>
                    <w:rFonts w:ascii="Arial" w:hAnsi="Arial" w:cs="Arial"/>
                    <w:sz w:val="22"/>
                    <w:szCs w:val="22"/>
                    <w:lang w:val="en-US"/>
                  </w:rPr>
                </w:rPrChange>
              </w:rPr>
            </w:pPr>
            <w:r w:rsidRPr="00D7002C">
              <w:rPr>
                <w:rFonts w:ascii="Arial" w:hAnsi="Arial" w:cs="Arial"/>
                <w:strike/>
                <w:sz w:val="22"/>
                <w:szCs w:val="22"/>
                <w:lang w:val="en-US"/>
                <w:rPrChange w:id="133" w:author="Thorsten Buch" w:date="2020-10-31T21:37:00Z">
                  <w:rPr>
                    <w:rFonts w:ascii="Arial" w:hAnsi="Arial" w:cs="Arial"/>
                    <w:sz w:val="22"/>
                    <w:szCs w:val="22"/>
                    <w:lang w:val="en-US"/>
                  </w:rPr>
                </w:rPrChange>
              </w:rPr>
              <w:t>E</w:t>
            </w:r>
          </w:p>
        </w:tc>
        <w:tc>
          <w:tcPr>
            <w:tcW w:w="3004" w:type="dxa"/>
          </w:tcPr>
          <w:p w14:paraId="43830331" w14:textId="77777777" w:rsidR="00C92F3F" w:rsidRPr="00D7002C" w:rsidRDefault="00C92F3F" w:rsidP="00B9488F">
            <w:pPr>
              <w:spacing w:line="360" w:lineRule="auto"/>
              <w:jc w:val="both"/>
              <w:rPr>
                <w:rFonts w:ascii="Arial" w:hAnsi="Arial" w:cs="Arial"/>
                <w:strike/>
                <w:sz w:val="22"/>
                <w:szCs w:val="22"/>
                <w:lang w:val="en-US"/>
                <w:rPrChange w:id="134" w:author="Thorsten Buch" w:date="2020-10-31T21:37:00Z">
                  <w:rPr>
                    <w:rFonts w:ascii="Arial" w:hAnsi="Arial" w:cs="Arial"/>
                    <w:sz w:val="22"/>
                    <w:szCs w:val="22"/>
                    <w:lang w:val="en-US"/>
                  </w:rPr>
                </w:rPrChange>
              </w:rPr>
            </w:pPr>
            <w:r w:rsidRPr="00D7002C">
              <w:rPr>
                <w:rFonts w:ascii="Arial" w:hAnsi="Arial" w:cs="Arial"/>
                <w:strike/>
                <w:sz w:val="22"/>
                <w:szCs w:val="22"/>
                <w:lang w:val="en-US"/>
                <w:rPrChange w:id="135" w:author="Thorsten Buch" w:date="2020-10-31T21:37:00Z">
                  <w:rPr>
                    <w:rFonts w:ascii="Arial" w:hAnsi="Arial" w:cs="Arial"/>
                    <w:sz w:val="22"/>
                    <w:szCs w:val="22"/>
                    <w:lang w:val="en-US"/>
                  </w:rPr>
                </w:rPrChange>
              </w:rPr>
              <w:t>0.5</w:t>
            </w:r>
          </w:p>
        </w:tc>
      </w:tr>
      <w:tr w:rsidR="00387AA8" w:rsidRPr="00D7002C" w14:paraId="6BAE3903" w14:textId="77777777" w:rsidTr="00B9488F">
        <w:tc>
          <w:tcPr>
            <w:tcW w:w="3003" w:type="dxa"/>
          </w:tcPr>
          <w:p w14:paraId="2B6035F9" w14:textId="7873A862" w:rsidR="00387AA8" w:rsidRPr="00D7002C" w:rsidRDefault="00387AA8" w:rsidP="00B9488F">
            <w:pPr>
              <w:spacing w:line="360" w:lineRule="auto"/>
              <w:jc w:val="both"/>
              <w:rPr>
                <w:rFonts w:ascii="Arial" w:hAnsi="Arial" w:cs="Arial"/>
                <w:strike/>
                <w:sz w:val="22"/>
                <w:szCs w:val="22"/>
                <w:lang w:val="en-US"/>
                <w:rPrChange w:id="136" w:author="Thorsten Buch" w:date="2020-10-31T21:37:00Z">
                  <w:rPr>
                    <w:rFonts w:ascii="Arial" w:hAnsi="Arial" w:cs="Arial"/>
                    <w:sz w:val="22"/>
                    <w:szCs w:val="22"/>
                    <w:lang w:val="en-US"/>
                  </w:rPr>
                </w:rPrChange>
              </w:rPr>
            </w:pPr>
            <w:r w:rsidRPr="00D7002C">
              <w:rPr>
                <w:rFonts w:ascii="Arial" w:hAnsi="Arial" w:cs="Arial"/>
                <w:strike/>
                <w:sz w:val="22"/>
                <w:szCs w:val="22"/>
                <w:lang w:val="en-US"/>
                <w:rPrChange w:id="137" w:author="Thorsten Buch" w:date="2020-10-31T21:37:00Z">
                  <w:rPr>
                    <w:rFonts w:ascii="Arial" w:hAnsi="Arial" w:cs="Arial"/>
                    <w:sz w:val="22"/>
                    <w:szCs w:val="22"/>
                    <w:lang w:val="en-US"/>
                  </w:rPr>
                </w:rPrChange>
              </w:rPr>
              <w:t>Adjustment factor for timed breeding (versus continuous)</w:t>
            </w:r>
          </w:p>
        </w:tc>
        <w:tc>
          <w:tcPr>
            <w:tcW w:w="3003" w:type="dxa"/>
          </w:tcPr>
          <w:p w14:paraId="2503678D" w14:textId="10276B8B" w:rsidR="00387AA8" w:rsidRPr="00D7002C" w:rsidRDefault="00387AA8" w:rsidP="00B9488F">
            <w:pPr>
              <w:spacing w:line="360" w:lineRule="auto"/>
              <w:jc w:val="both"/>
              <w:rPr>
                <w:rFonts w:ascii="Arial" w:hAnsi="Arial" w:cs="Arial"/>
                <w:strike/>
                <w:sz w:val="22"/>
                <w:szCs w:val="22"/>
                <w:lang w:val="en-US"/>
                <w:rPrChange w:id="138" w:author="Thorsten Buch" w:date="2020-10-31T21:37:00Z">
                  <w:rPr>
                    <w:rFonts w:ascii="Arial" w:hAnsi="Arial" w:cs="Arial"/>
                    <w:sz w:val="22"/>
                    <w:szCs w:val="22"/>
                    <w:lang w:val="en-US"/>
                  </w:rPr>
                </w:rPrChange>
              </w:rPr>
            </w:pPr>
            <w:r w:rsidRPr="00D7002C">
              <w:rPr>
                <w:rFonts w:ascii="Arial" w:hAnsi="Arial" w:cs="Arial"/>
                <w:strike/>
                <w:sz w:val="22"/>
                <w:szCs w:val="22"/>
                <w:lang w:val="en-US"/>
                <w:rPrChange w:id="139" w:author="Thorsten Buch" w:date="2020-10-31T21:37:00Z">
                  <w:rPr>
                    <w:rFonts w:ascii="Arial" w:hAnsi="Arial" w:cs="Arial"/>
                    <w:sz w:val="22"/>
                    <w:szCs w:val="22"/>
                    <w:lang w:val="en-US"/>
                  </w:rPr>
                </w:rPrChange>
              </w:rPr>
              <w:t>F</w:t>
            </w:r>
          </w:p>
        </w:tc>
        <w:tc>
          <w:tcPr>
            <w:tcW w:w="3004" w:type="dxa"/>
          </w:tcPr>
          <w:p w14:paraId="0EA85AC0" w14:textId="53557AAD" w:rsidR="00387AA8" w:rsidRPr="00D7002C" w:rsidDel="00387AA8" w:rsidRDefault="00387AA8" w:rsidP="00B9488F">
            <w:pPr>
              <w:spacing w:line="360" w:lineRule="auto"/>
              <w:jc w:val="both"/>
              <w:rPr>
                <w:rFonts w:ascii="Arial" w:hAnsi="Arial" w:cs="Arial"/>
                <w:strike/>
                <w:sz w:val="22"/>
                <w:szCs w:val="22"/>
                <w:lang w:val="en-US"/>
                <w:rPrChange w:id="140" w:author="Thorsten Buch" w:date="2020-10-31T21:37:00Z">
                  <w:rPr>
                    <w:rFonts w:ascii="Arial" w:hAnsi="Arial" w:cs="Arial"/>
                    <w:sz w:val="22"/>
                    <w:szCs w:val="22"/>
                    <w:lang w:val="en-US"/>
                  </w:rPr>
                </w:rPrChange>
              </w:rPr>
            </w:pPr>
            <w:r w:rsidRPr="00D7002C">
              <w:rPr>
                <w:rFonts w:ascii="Arial" w:hAnsi="Arial" w:cs="Arial"/>
                <w:strike/>
                <w:sz w:val="22"/>
                <w:szCs w:val="22"/>
                <w:lang w:val="en-US"/>
                <w:rPrChange w:id="141" w:author="Thorsten Buch" w:date="2020-10-31T21:37:00Z">
                  <w:rPr>
                    <w:rFonts w:ascii="Arial" w:hAnsi="Arial" w:cs="Arial"/>
                    <w:sz w:val="22"/>
                    <w:szCs w:val="22"/>
                    <w:lang w:val="en-US"/>
                  </w:rPr>
                </w:rPrChange>
              </w:rPr>
              <w:t>3</w:t>
            </w:r>
          </w:p>
        </w:tc>
      </w:tr>
      <w:tr w:rsidR="00387AA8" w:rsidRPr="00D7002C" w14:paraId="31ABEDC5" w14:textId="77777777" w:rsidTr="00B9488F">
        <w:tc>
          <w:tcPr>
            <w:tcW w:w="3003" w:type="dxa"/>
          </w:tcPr>
          <w:p w14:paraId="4F8ACCD8" w14:textId="6EE8D935" w:rsidR="00387AA8" w:rsidRPr="00D7002C" w:rsidRDefault="00387AA8" w:rsidP="00B9488F">
            <w:pPr>
              <w:spacing w:line="360" w:lineRule="auto"/>
              <w:jc w:val="both"/>
              <w:rPr>
                <w:rFonts w:ascii="Arial" w:hAnsi="Arial" w:cs="Arial"/>
                <w:strike/>
                <w:sz w:val="22"/>
                <w:szCs w:val="22"/>
                <w:lang w:val="en-US"/>
                <w:rPrChange w:id="142" w:author="Thorsten Buch" w:date="2020-10-31T21:37:00Z">
                  <w:rPr>
                    <w:rFonts w:ascii="Arial" w:hAnsi="Arial" w:cs="Arial"/>
                    <w:sz w:val="22"/>
                    <w:szCs w:val="22"/>
                    <w:lang w:val="en-US"/>
                  </w:rPr>
                </w:rPrChange>
              </w:rPr>
            </w:pPr>
            <w:r w:rsidRPr="00D7002C">
              <w:rPr>
                <w:rFonts w:ascii="Arial" w:hAnsi="Arial" w:cs="Arial"/>
                <w:strike/>
                <w:sz w:val="22"/>
                <w:szCs w:val="22"/>
                <w:lang w:val="en-US"/>
                <w:rPrChange w:id="143" w:author="Thorsten Buch" w:date="2020-10-31T21:37:00Z">
                  <w:rPr>
                    <w:rFonts w:ascii="Arial" w:hAnsi="Arial" w:cs="Arial"/>
                    <w:sz w:val="22"/>
                    <w:szCs w:val="22"/>
                    <w:lang w:val="en-US"/>
                  </w:rPr>
                </w:rPrChange>
              </w:rPr>
              <w:t>Adjusted PI</w:t>
            </w:r>
          </w:p>
        </w:tc>
        <w:tc>
          <w:tcPr>
            <w:tcW w:w="3003" w:type="dxa"/>
          </w:tcPr>
          <w:p w14:paraId="1AE16638" w14:textId="1178CC42" w:rsidR="00387AA8" w:rsidRPr="00D7002C" w:rsidDel="00387AA8" w:rsidRDefault="00387AA8" w:rsidP="00B9488F">
            <w:pPr>
              <w:spacing w:line="360" w:lineRule="auto"/>
              <w:jc w:val="both"/>
              <w:rPr>
                <w:rFonts w:ascii="Arial" w:hAnsi="Arial" w:cs="Arial"/>
                <w:strike/>
                <w:sz w:val="22"/>
                <w:szCs w:val="22"/>
                <w:lang w:val="en-US"/>
                <w:rPrChange w:id="144" w:author="Thorsten Buch" w:date="2020-10-31T21:37:00Z">
                  <w:rPr>
                    <w:rFonts w:ascii="Arial" w:hAnsi="Arial" w:cs="Arial"/>
                    <w:sz w:val="22"/>
                    <w:szCs w:val="22"/>
                    <w:lang w:val="en-US"/>
                  </w:rPr>
                </w:rPrChange>
              </w:rPr>
            </w:pPr>
            <w:r w:rsidRPr="00D7002C">
              <w:rPr>
                <w:rFonts w:ascii="Arial" w:hAnsi="Arial" w:cs="Arial"/>
                <w:strike/>
                <w:sz w:val="22"/>
                <w:szCs w:val="22"/>
                <w:lang w:val="en-US"/>
                <w:rPrChange w:id="145" w:author="Thorsten Buch" w:date="2020-10-31T21:37:00Z">
                  <w:rPr>
                    <w:rFonts w:ascii="Arial" w:hAnsi="Arial" w:cs="Arial"/>
                    <w:sz w:val="22"/>
                    <w:szCs w:val="22"/>
                    <w:lang w:val="en-US"/>
                  </w:rPr>
                </w:rPrChange>
              </w:rPr>
              <w:t>G = F*E</w:t>
            </w:r>
          </w:p>
        </w:tc>
        <w:tc>
          <w:tcPr>
            <w:tcW w:w="3004" w:type="dxa"/>
          </w:tcPr>
          <w:p w14:paraId="541B2D76" w14:textId="10102994" w:rsidR="00387AA8" w:rsidRPr="00D7002C" w:rsidDel="00387AA8" w:rsidRDefault="00387AA8" w:rsidP="00B9488F">
            <w:pPr>
              <w:spacing w:line="360" w:lineRule="auto"/>
              <w:jc w:val="both"/>
              <w:rPr>
                <w:rFonts w:ascii="Arial" w:hAnsi="Arial" w:cs="Arial"/>
                <w:strike/>
                <w:sz w:val="22"/>
                <w:szCs w:val="22"/>
                <w:lang w:val="en-US"/>
                <w:rPrChange w:id="146" w:author="Thorsten Buch" w:date="2020-10-31T21:37:00Z">
                  <w:rPr>
                    <w:rFonts w:ascii="Arial" w:hAnsi="Arial" w:cs="Arial"/>
                    <w:sz w:val="22"/>
                    <w:szCs w:val="22"/>
                    <w:lang w:val="en-US"/>
                  </w:rPr>
                </w:rPrChange>
              </w:rPr>
            </w:pPr>
            <w:r w:rsidRPr="00D7002C">
              <w:rPr>
                <w:rFonts w:ascii="Arial" w:hAnsi="Arial" w:cs="Arial"/>
                <w:strike/>
                <w:sz w:val="22"/>
                <w:szCs w:val="22"/>
                <w:lang w:val="en-US"/>
                <w:rPrChange w:id="147" w:author="Thorsten Buch" w:date="2020-10-31T21:37:00Z">
                  <w:rPr>
                    <w:rFonts w:ascii="Arial" w:hAnsi="Arial" w:cs="Arial"/>
                    <w:sz w:val="22"/>
                    <w:szCs w:val="22"/>
                    <w:lang w:val="en-US"/>
                  </w:rPr>
                </w:rPrChange>
              </w:rPr>
              <w:t>1.5</w:t>
            </w:r>
          </w:p>
        </w:tc>
      </w:tr>
      <w:tr w:rsidR="00C92F3F" w:rsidRPr="00D7002C" w14:paraId="2089673E" w14:textId="77777777" w:rsidTr="00B9488F">
        <w:tc>
          <w:tcPr>
            <w:tcW w:w="3003" w:type="dxa"/>
          </w:tcPr>
          <w:p w14:paraId="672660A6" w14:textId="77777777" w:rsidR="00C92F3F" w:rsidRPr="00D7002C" w:rsidRDefault="00C92F3F" w:rsidP="00B9488F">
            <w:pPr>
              <w:spacing w:line="360" w:lineRule="auto"/>
              <w:jc w:val="both"/>
              <w:rPr>
                <w:rFonts w:ascii="Arial" w:hAnsi="Arial" w:cs="Arial"/>
                <w:strike/>
                <w:sz w:val="22"/>
                <w:szCs w:val="22"/>
                <w:lang w:val="en-US"/>
                <w:rPrChange w:id="148" w:author="Thorsten Buch" w:date="2020-10-31T21:37:00Z">
                  <w:rPr>
                    <w:rFonts w:ascii="Arial" w:hAnsi="Arial" w:cs="Arial"/>
                    <w:sz w:val="22"/>
                    <w:szCs w:val="22"/>
                    <w:lang w:val="en-US"/>
                  </w:rPr>
                </w:rPrChange>
              </w:rPr>
            </w:pPr>
            <w:r w:rsidRPr="00D7002C">
              <w:rPr>
                <w:rFonts w:ascii="Arial" w:hAnsi="Arial" w:cs="Arial"/>
                <w:strike/>
                <w:sz w:val="22"/>
                <w:szCs w:val="22"/>
                <w:lang w:val="en-US"/>
                <w:rPrChange w:id="149" w:author="Thorsten Buch" w:date="2020-10-31T21:37:00Z">
                  <w:rPr>
                    <w:rFonts w:ascii="Arial" w:hAnsi="Arial" w:cs="Arial"/>
                    <w:sz w:val="22"/>
                    <w:szCs w:val="22"/>
                    <w:lang w:val="en-US"/>
                  </w:rPr>
                </w:rPrChange>
              </w:rPr>
              <w:t>Age range for experiment</w:t>
            </w:r>
          </w:p>
        </w:tc>
        <w:tc>
          <w:tcPr>
            <w:tcW w:w="3003" w:type="dxa"/>
          </w:tcPr>
          <w:p w14:paraId="46569E0A" w14:textId="30E77884" w:rsidR="00C92F3F" w:rsidRPr="00D7002C" w:rsidRDefault="00387AA8" w:rsidP="00B9488F">
            <w:pPr>
              <w:spacing w:line="360" w:lineRule="auto"/>
              <w:jc w:val="both"/>
              <w:rPr>
                <w:rFonts w:ascii="Arial" w:hAnsi="Arial" w:cs="Arial"/>
                <w:strike/>
                <w:sz w:val="22"/>
                <w:szCs w:val="22"/>
                <w:lang w:val="en-US"/>
                <w:rPrChange w:id="150" w:author="Thorsten Buch" w:date="2020-10-31T21:37:00Z">
                  <w:rPr>
                    <w:rFonts w:ascii="Arial" w:hAnsi="Arial" w:cs="Arial"/>
                    <w:sz w:val="22"/>
                    <w:szCs w:val="22"/>
                    <w:lang w:val="en-US"/>
                  </w:rPr>
                </w:rPrChange>
              </w:rPr>
            </w:pPr>
            <w:r w:rsidRPr="00D7002C">
              <w:rPr>
                <w:rFonts w:ascii="Arial" w:hAnsi="Arial" w:cs="Arial"/>
                <w:strike/>
                <w:sz w:val="22"/>
                <w:szCs w:val="22"/>
                <w:lang w:val="en-US"/>
                <w:rPrChange w:id="151" w:author="Thorsten Buch" w:date="2020-10-31T21:37:00Z">
                  <w:rPr>
                    <w:rFonts w:ascii="Arial" w:hAnsi="Arial" w:cs="Arial"/>
                    <w:sz w:val="22"/>
                    <w:szCs w:val="22"/>
                    <w:lang w:val="en-US"/>
                  </w:rPr>
                </w:rPrChange>
              </w:rPr>
              <w:t>H</w:t>
            </w:r>
          </w:p>
        </w:tc>
        <w:tc>
          <w:tcPr>
            <w:tcW w:w="3004" w:type="dxa"/>
          </w:tcPr>
          <w:p w14:paraId="03F9C864" w14:textId="3B0735BF" w:rsidR="00C92F3F" w:rsidRPr="00D7002C" w:rsidRDefault="00387AA8" w:rsidP="00B9488F">
            <w:pPr>
              <w:spacing w:line="360" w:lineRule="auto"/>
              <w:jc w:val="both"/>
              <w:rPr>
                <w:rFonts w:ascii="Arial" w:hAnsi="Arial" w:cs="Arial"/>
                <w:strike/>
                <w:sz w:val="22"/>
                <w:szCs w:val="22"/>
                <w:lang w:val="en-US"/>
                <w:rPrChange w:id="152" w:author="Thorsten Buch" w:date="2020-10-31T21:37:00Z">
                  <w:rPr>
                    <w:rFonts w:ascii="Arial" w:hAnsi="Arial" w:cs="Arial"/>
                    <w:sz w:val="22"/>
                    <w:szCs w:val="22"/>
                    <w:lang w:val="en-US"/>
                  </w:rPr>
                </w:rPrChange>
              </w:rPr>
            </w:pPr>
            <w:r w:rsidRPr="00D7002C">
              <w:rPr>
                <w:rFonts w:ascii="Arial" w:hAnsi="Arial" w:cs="Arial"/>
                <w:strike/>
                <w:sz w:val="22"/>
                <w:szCs w:val="22"/>
                <w:lang w:val="en-US"/>
                <w:rPrChange w:id="153" w:author="Thorsten Buch" w:date="2020-10-31T21:37:00Z">
                  <w:rPr>
                    <w:rFonts w:ascii="Arial" w:hAnsi="Arial" w:cs="Arial"/>
                    <w:sz w:val="22"/>
                    <w:szCs w:val="22"/>
                    <w:lang w:val="en-US"/>
                  </w:rPr>
                </w:rPrChange>
              </w:rPr>
              <w:t xml:space="preserve">2 </w:t>
            </w:r>
            <w:r w:rsidR="00C92F3F" w:rsidRPr="00D7002C">
              <w:rPr>
                <w:rFonts w:ascii="Arial" w:hAnsi="Arial" w:cs="Arial"/>
                <w:strike/>
                <w:sz w:val="22"/>
                <w:szCs w:val="22"/>
                <w:lang w:val="en-US"/>
                <w:rPrChange w:id="154" w:author="Thorsten Buch" w:date="2020-10-31T21:37:00Z">
                  <w:rPr>
                    <w:rFonts w:ascii="Arial" w:hAnsi="Arial" w:cs="Arial"/>
                    <w:sz w:val="22"/>
                    <w:szCs w:val="22"/>
                    <w:lang w:val="en-US"/>
                  </w:rPr>
                </w:rPrChange>
              </w:rPr>
              <w:t>weeks</w:t>
            </w:r>
          </w:p>
        </w:tc>
      </w:tr>
      <w:tr w:rsidR="00C92F3F" w:rsidRPr="00D7002C" w14:paraId="78F62DE3" w14:textId="77777777" w:rsidTr="00B9488F">
        <w:tc>
          <w:tcPr>
            <w:tcW w:w="3003" w:type="dxa"/>
          </w:tcPr>
          <w:p w14:paraId="524A70DE" w14:textId="1ACA5BB8" w:rsidR="00C92F3F" w:rsidRPr="00D7002C" w:rsidRDefault="00C92F3F" w:rsidP="00B9488F">
            <w:pPr>
              <w:spacing w:line="360" w:lineRule="auto"/>
              <w:jc w:val="both"/>
              <w:rPr>
                <w:rFonts w:ascii="Arial" w:hAnsi="Arial" w:cs="Arial"/>
                <w:strike/>
                <w:sz w:val="22"/>
                <w:szCs w:val="22"/>
                <w:lang w:val="en-US"/>
                <w:rPrChange w:id="155" w:author="Thorsten Buch" w:date="2020-10-31T21:37:00Z">
                  <w:rPr>
                    <w:rFonts w:ascii="Arial" w:hAnsi="Arial" w:cs="Arial"/>
                    <w:sz w:val="22"/>
                    <w:szCs w:val="22"/>
                    <w:lang w:val="en-US"/>
                  </w:rPr>
                </w:rPrChange>
              </w:rPr>
            </w:pPr>
            <w:r w:rsidRPr="00D7002C">
              <w:rPr>
                <w:rFonts w:ascii="Arial" w:hAnsi="Arial" w:cs="Arial"/>
                <w:strike/>
                <w:sz w:val="22"/>
                <w:szCs w:val="22"/>
                <w:lang w:val="en-US"/>
                <w:rPrChange w:id="156" w:author="Thorsten Buch" w:date="2020-10-31T21:37:00Z">
                  <w:rPr>
                    <w:rFonts w:ascii="Arial" w:hAnsi="Arial" w:cs="Arial"/>
                    <w:sz w:val="22"/>
                    <w:szCs w:val="22"/>
                    <w:lang w:val="en-US"/>
                  </w:rPr>
                </w:rPrChange>
              </w:rPr>
              <w:t xml:space="preserve">Number of females required for </w:t>
            </w:r>
            <w:r w:rsidR="00F86E5D" w:rsidRPr="00D7002C">
              <w:rPr>
                <w:rFonts w:ascii="Arial" w:hAnsi="Arial" w:cs="Arial"/>
                <w:strike/>
                <w:sz w:val="22"/>
                <w:szCs w:val="22"/>
                <w:lang w:val="en-US"/>
                <w:rPrChange w:id="157" w:author="Thorsten Buch" w:date="2020-10-31T21:37:00Z">
                  <w:rPr>
                    <w:rFonts w:ascii="Arial" w:hAnsi="Arial" w:cs="Arial"/>
                    <w:sz w:val="22"/>
                    <w:szCs w:val="22"/>
                    <w:lang w:val="en-US"/>
                  </w:rPr>
                </w:rPrChange>
              </w:rPr>
              <w:t>obtaining experimental animals</w:t>
            </w:r>
          </w:p>
        </w:tc>
        <w:tc>
          <w:tcPr>
            <w:tcW w:w="3003" w:type="dxa"/>
          </w:tcPr>
          <w:p w14:paraId="0CD8C919" w14:textId="56C6762A" w:rsidR="00C92F3F" w:rsidRPr="00D7002C" w:rsidRDefault="006A7E6E" w:rsidP="00B9488F">
            <w:pPr>
              <w:spacing w:line="360" w:lineRule="auto"/>
              <w:jc w:val="both"/>
              <w:rPr>
                <w:rFonts w:ascii="Arial" w:hAnsi="Arial" w:cs="Arial"/>
                <w:strike/>
                <w:sz w:val="22"/>
                <w:szCs w:val="22"/>
                <w:lang w:val="en-US"/>
                <w:rPrChange w:id="158" w:author="Thorsten Buch" w:date="2020-10-31T21:37:00Z">
                  <w:rPr>
                    <w:rFonts w:ascii="Arial" w:hAnsi="Arial" w:cs="Arial"/>
                    <w:sz w:val="22"/>
                    <w:szCs w:val="22"/>
                    <w:lang w:val="en-US"/>
                  </w:rPr>
                </w:rPrChange>
              </w:rPr>
            </w:pPr>
            <w:r w:rsidRPr="00D7002C">
              <w:rPr>
                <w:rFonts w:ascii="Arial" w:hAnsi="Arial" w:cs="Arial"/>
                <w:strike/>
                <w:sz w:val="22"/>
                <w:szCs w:val="22"/>
                <w:lang w:val="en-US"/>
                <w:rPrChange w:id="159" w:author="Thorsten Buch" w:date="2020-10-31T21:37:00Z">
                  <w:rPr>
                    <w:rFonts w:ascii="Arial" w:hAnsi="Arial" w:cs="Arial"/>
                    <w:sz w:val="22"/>
                    <w:szCs w:val="22"/>
                    <w:lang w:val="en-US"/>
                  </w:rPr>
                </w:rPrChange>
              </w:rPr>
              <w:t>(D/</w:t>
            </w:r>
            <w:r w:rsidR="00387AA8" w:rsidRPr="00D7002C">
              <w:rPr>
                <w:rFonts w:ascii="Arial" w:hAnsi="Arial" w:cs="Arial"/>
                <w:strike/>
                <w:sz w:val="22"/>
                <w:szCs w:val="22"/>
                <w:lang w:val="en-US"/>
                <w:rPrChange w:id="160" w:author="Thorsten Buch" w:date="2020-10-31T21:37:00Z">
                  <w:rPr>
                    <w:rFonts w:ascii="Arial" w:hAnsi="Arial" w:cs="Arial"/>
                    <w:sz w:val="22"/>
                    <w:szCs w:val="22"/>
                    <w:lang w:val="en-US"/>
                  </w:rPr>
                </w:rPrChange>
              </w:rPr>
              <w:t>G</w:t>
            </w:r>
            <w:r w:rsidRPr="00D7002C">
              <w:rPr>
                <w:rFonts w:ascii="Arial" w:hAnsi="Arial" w:cs="Arial"/>
                <w:strike/>
                <w:sz w:val="22"/>
                <w:szCs w:val="22"/>
                <w:lang w:val="en-US"/>
                <w:rPrChange w:id="161" w:author="Thorsten Buch" w:date="2020-10-31T21:37:00Z">
                  <w:rPr>
                    <w:rFonts w:ascii="Arial" w:hAnsi="Arial" w:cs="Arial"/>
                    <w:sz w:val="22"/>
                    <w:szCs w:val="22"/>
                    <w:lang w:val="en-US"/>
                  </w:rPr>
                </w:rPrChange>
              </w:rPr>
              <w:t>)/</w:t>
            </w:r>
            <w:r w:rsidR="00387AA8" w:rsidRPr="00D7002C">
              <w:rPr>
                <w:rFonts w:ascii="Arial" w:hAnsi="Arial" w:cs="Arial"/>
                <w:strike/>
                <w:sz w:val="22"/>
                <w:szCs w:val="22"/>
                <w:lang w:val="en-US"/>
                <w:rPrChange w:id="162" w:author="Thorsten Buch" w:date="2020-10-31T21:37:00Z">
                  <w:rPr>
                    <w:rFonts w:ascii="Arial" w:hAnsi="Arial" w:cs="Arial"/>
                    <w:sz w:val="22"/>
                    <w:szCs w:val="22"/>
                    <w:lang w:val="en-US"/>
                  </w:rPr>
                </w:rPrChange>
              </w:rPr>
              <w:t>H</w:t>
            </w:r>
          </w:p>
        </w:tc>
        <w:tc>
          <w:tcPr>
            <w:tcW w:w="3004" w:type="dxa"/>
          </w:tcPr>
          <w:p w14:paraId="73A76C64" w14:textId="16B0099E" w:rsidR="00C92F3F" w:rsidRPr="00D7002C" w:rsidRDefault="00387AA8" w:rsidP="00B9488F">
            <w:pPr>
              <w:spacing w:line="360" w:lineRule="auto"/>
              <w:jc w:val="both"/>
              <w:rPr>
                <w:rFonts w:ascii="Arial" w:hAnsi="Arial" w:cs="Arial"/>
                <w:strike/>
                <w:sz w:val="22"/>
                <w:szCs w:val="22"/>
                <w:lang w:val="en-US"/>
                <w:rPrChange w:id="163" w:author="Thorsten Buch" w:date="2020-10-31T21:37:00Z">
                  <w:rPr>
                    <w:rFonts w:ascii="Arial" w:hAnsi="Arial" w:cs="Arial"/>
                    <w:sz w:val="22"/>
                    <w:szCs w:val="22"/>
                    <w:lang w:val="en-US"/>
                  </w:rPr>
                </w:rPrChange>
              </w:rPr>
            </w:pPr>
            <w:r w:rsidRPr="00D7002C">
              <w:rPr>
                <w:rFonts w:ascii="Arial" w:hAnsi="Arial" w:cs="Arial"/>
                <w:strike/>
                <w:sz w:val="22"/>
                <w:szCs w:val="22"/>
                <w:lang w:val="en-US"/>
                <w:rPrChange w:id="164" w:author="Thorsten Buch" w:date="2020-10-31T21:37:00Z">
                  <w:rPr>
                    <w:rFonts w:ascii="Arial" w:hAnsi="Arial" w:cs="Arial"/>
                    <w:sz w:val="22"/>
                    <w:szCs w:val="22"/>
                    <w:lang w:val="en-US"/>
                  </w:rPr>
                </w:rPrChange>
              </w:rPr>
              <w:t>37</w:t>
            </w:r>
          </w:p>
        </w:tc>
      </w:tr>
    </w:tbl>
    <w:p w14:paraId="174B5D85" w14:textId="28440EFE" w:rsidR="00C92F3F" w:rsidRPr="00D7002C" w:rsidRDefault="00C92F3F" w:rsidP="00C92F3F">
      <w:pPr>
        <w:spacing w:line="360" w:lineRule="auto"/>
        <w:jc w:val="both"/>
        <w:rPr>
          <w:rFonts w:ascii="Arial" w:hAnsi="Arial" w:cs="Arial"/>
          <w:strike/>
          <w:sz w:val="22"/>
          <w:szCs w:val="22"/>
          <w:lang w:val="en-US"/>
          <w:rPrChange w:id="165" w:author="Thorsten Buch" w:date="2020-10-31T21:37:00Z">
            <w:rPr>
              <w:rFonts w:ascii="Arial" w:hAnsi="Arial" w:cs="Arial"/>
              <w:sz w:val="22"/>
              <w:szCs w:val="22"/>
              <w:lang w:val="en-US"/>
            </w:rPr>
          </w:rPrChange>
        </w:rPr>
      </w:pPr>
    </w:p>
    <w:p w14:paraId="55FFFDDD" w14:textId="58BAEE16" w:rsidR="00266AC2" w:rsidRPr="00D7002C" w:rsidRDefault="00266AC2" w:rsidP="00C92F3F">
      <w:pPr>
        <w:spacing w:line="360" w:lineRule="auto"/>
        <w:jc w:val="both"/>
        <w:rPr>
          <w:rFonts w:ascii="Arial" w:hAnsi="Arial" w:cs="Arial"/>
          <w:strike/>
          <w:sz w:val="22"/>
          <w:szCs w:val="22"/>
          <w:lang w:val="en-US"/>
          <w:rPrChange w:id="166" w:author="Thorsten Buch" w:date="2020-10-31T21:37:00Z">
            <w:rPr>
              <w:rFonts w:ascii="Arial" w:hAnsi="Arial" w:cs="Arial"/>
              <w:sz w:val="22"/>
              <w:szCs w:val="22"/>
              <w:lang w:val="en-US"/>
            </w:rPr>
          </w:rPrChange>
        </w:rPr>
      </w:pPr>
    </w:p>
    <w:tbl>
      <w:tblPr>
        <w:tblStyle w:val="TableGrid"/>
        <w:tblW w:w="0" w:type="auto"/>
        <w:tblLook w:val="04A0" w:firstRow="1" w:lastRow="0" w:firstColumn="1" w:lastColumn="0" w:noHBand="0" w:noVBand="1"/>
      </w:tblPr>
      <w:tblGrid>
        <w:gridCol w:w="3003"/>
        <w:gridCol w:w="3003"/>
        <w:gridCol w:w="3004"/>
      </w:tblGrid>
      <w:tr w:rsidR="00B25A3E" w:rsidRPr="00D7002C" w14:paraId="2A7F151D" w14:textId="77777777" w:rsidTr="00FB1360">
        <w:tc>
          <w:tcPr>
            <w:tcW w:w="3003" w:type="dxa"/>
          </w:tcPr>
          <w:p w14:paraId="7B4E5F4F" w14:textId="77777777" w:rsidR="00B25A3E" w:rsidRPr="00D7002C" w:rsidRDefault="00B25A3E" w:rsidP="00B25A3E">
            <w:pPr>
              <w:spacing w:line="360" w:lineRule="auto"/>
              <w:jc w:val="both"/>
              <w:rPr>
                <w:rFonts w:ascii="Arial" w:hAnsi="Arial" w:cs="Arial"/>
                <w:strike/>
                <w:sz w:val="22"/>
                <w:szCs w:val="22"/>
                <w:lang w:val="en-US"/>
                <w:rPrChange w:id="167" w:author="Thorsten Buch" w:date="2020-10-31T21:37:00Z">
                  <w:rPr>
                    <w:rFonts w:ascii="Arial" w:hAnsi="Arial" w:cs="Arial"/>
                    <w:sz w:val="22"/>
                    <w:szCs w:val="22"/>
                    <w:lang w:val="en-US"/>
                  </w:rPr>
                </w:rPrChange>
              </w:rPr>
            </w:pPr>
          </w:p>
        </w:tc>
        <w:tc>
          <w:tcPr>
            <w:tcW w:w="3003" w:type="dxa"/>
          </w:tcPr>
          <w:p w14:paraId="08AB551C" w14:textId="77777777" w:rsidR="00B25A3E" w:rsidRPr="00D7002C" w:rsidRDefault="00B25A3E" w:rsidP="00B25A3E">
            <w:pPr>
              <w:spacing w:line="360" w:lineRule="auto"/>
              <w:jc w:val="both"/>
              <w:rPr>
                <w:rFonts w:ascii="Arial" w:hAnsi="Arial" w:cs="Arial"/>
                <w:strike/>
                <w:sz w:val="22"/>
                <w:szCs w:val="22"/>
                <w:lang w:val="en-US"/>
                <w:rPrChange w:id="168" w:author="Thorsten Buch" w:date="2020-10-31T21:37:00Z">
                  <w:rPr>
                    <w:rFonts w:ascii="Arial" w:hAnsi="Arial" w:cs="Arial"/>
                    <w:sz w:val="22"/>
                    <w:szCs w:val="22"/>
                    <w:lang w:val="en-US"/>
                  </w:rPr>
                </w:rPrChange>
              </w:rPr>
            </w:pPr>
          </w:p>
        </w:tc>
        <w:tc>
          <w:tcPr>
            <w:tcW w:w="3004" w:type="dxa"/>
          </w:tcPr>
          <w:p w14:paraId="2FECCCF1" w14:textId="3F582368" w:rsidR="00B25A3E" w:rsidRPr="00D7002C" w:rsidRDefault="00B25A3E" w:rsidP="00B25A3E">
            <w:pPr>
              <w:spacing w:line="360" w:lineRule="auto"/>
              <w:jc w:val="both"/>
              <w:rPr>
                <w:rFonts w:ascii="Arial" w:hAnsi="Arial" w:cs="Arial"/>
                <w:strike/>
                <w:sz w:val="22"/>
                <w:szCs w:val="22"/>
                <w:lang w:val="en-US"/>
                <w:rPrChange w:id="169" w:author="Thorsten Buch" w:date="2020-10-31T21:37:00Z">
                  <w:rPr>
                    <w:rFonts w:ascii="Arial" w:hAnsi="Arial" w:cs="Arial"/>
                    <w:sz w:val="22"/>
                    <w:szCs w:val="22"/>
                    <w:lang w:val="en-US"/>
                  </w:rPr>
                </w:rPrChange>
              </w:rPr>
            </w:pPr>
            <w:r w:rsidRPr="00D7002C">
              <w:rPr>
                <w:rFonts w:ascii="Arial" w:hAnsi="Arial" w:cs="Arial"/>
                <w:strike/>
                <w:sz w:val="22"/>
                <w:szCs w:val="22"/>
                <w:lang w:val="en-US"/>
                <w:rPrChange w:id="170" w:author="Thorsten Buch" w:date="2020-10-31T21:37:00Z">
                  <w:rPr>
                    <w:rFonts w:ascii="Arial" w:hAnsi="Arial" w:cs="Arial"/>
                    <w:sz w:val="22"/>
                    <w:szCs w:val="22"/>
                    <w:lang w:val="en-US"/>
                  </w:rPr>
                </w:rPrChange>
              </w:rPr>
              <w:t>Example</w:t>
            </w:r>
          </w:p>
        </w:tc>
      </w:tr>
      <w:tr w:rsidR="00B25A3E" w:rsidRPr="00D7002C" w14:paraId="09D3B8D4" w14:textId="77777777" w:rsidTr="00FB1360">
        <w:tc>
          <w:tcPr>
            <w:tcW w:w="3003" w:type="dxa"/>
          </w:tcPr>
          <w:p w14:paraId="6859D206" w14:textId="4C074F8A" w:rsidR="00B25A3E" w:rsidRPr="00D7002C" w:rsidRDefault="00B25A3E" w:rsidP="00B25A3E">
            <w:pPr>
              <w:spacing w:line="360" w:lineRule="auto"/>
              <w:jc w:val="both"/>
              <w:rPr>
                <w:rFonts w:ascii="Arial" w:hAnsi="Arial" w:cs="Arial"/>
                <w:strike/>
                <w:sz w:val="22"/>
                <w:szCs w:val="22"/>
                <w:lang w:val="en-US"/>
                <w:rPrChange w:id="171" w:author="Thorsten Buch" w:date="2020-10-31T21:37:00Z">
                  <w:rPr>
                    <w:rFonts w:ascii="Arial" w:hAnsi="Arial" w:cs="Arial"/>
                    <w:sz w:val="22"/>
                    <w:szCs w:val="22"/>
                    <w:lang w:val="en-US"/>
                  </w:rPr>
                </w:rPrChange>
              </w:rPr>
            </w:pPr>
            <w:r w:rsidRPr="00D7002C">
              <w:rPr>
                <w:rFonts w:ascii="Arial" w:hAnsi="Arial" w:cs="Arial"/>
                <w:strike/>
                <w:sz w:val="22"/>
                <w:szCs w:val="22"/>
                <w:lang w:val="en-US"/>
                <w:rPrChange w:id="172" w:author="Thorsten Buch" w:date="2020-10-31T21:37:00Z">
                  <w:rPr>
                    <w:rFonts w:ascii="Arial" w:hAnsi="Arial" w:cs="Arial"/>
                    <w:sz w:val="22"/>
                    <w:szCs w:val="22"/>
                    <w:lang w:val="en-US"/>
                  </w:rPr>
                </w:rPrChange>
              </w:rPr>
              <w:t>Targeted group size</w:t>
            </w:r>
          </w:p>
        </w:tc>
        <w:tc>
          <w:tcPr>
            <w:tcW w:w="3003" w:type="dxa"/>
          </w:tcPr>
          <w:p w14:paraId="58DB1DE0" w14:textId="76ED85F9" w:rsidR="00B25A3E" w:rsidRPr="00D7002C" w:rsidRDefault="00B25A3E" w:rsidP="00B25A3E">
            <w:pPr>
              <w:spacing w:line="360" w:lineRule="auto"/>
              <w:jc w:val="both"/>
              <w:rPr>
                <w:rFonts w:ascii="Arial" w:hAnsi="Arial" w:cs="Arial"/>
                <w:strike/>
                <w:sz w:val="22"/>
                <w:szCs w:val="22"/>
                <w:lang w:val="en-US"/>
                <w:rPrChange w:id="173" w:author="Thorsten Buch" w:date="2020-10-31T21:37:00Z">
                  <w:rPr>
                    <w:rFonts w:ascii="Arial" w:hAnsi="Arial" w:cs="Arial"/>
                    <w:sz w:val="22"/>
                    <w:szCs w:val="22"/>
                    <w:lang w:val="en-US"/>
                  </w:rPr>
                </w:rPrChange>
              </w:rPr>
            </w:pPr>
            <w:r w:rsidRPr="00D7002C">
              <w:rPr>
                <w:rFonts w:ascii="Arial" w:hAnsi="Arial" w:cs="Arial"/>
                <w:strike/>
                <w:sz w:val="22"/>
                <w:szCs w:val="22"/>
                <w:lang w:val="en-US"/>
                <w:rPrChange w:id="174" w:author="Thorsten Buch" w:date="2020-10-31T21:37:00Z">
                  <w:rPr>
                    <w:rFonts w:ascii="Arial" w:hAnsi="Arial" w:cs="Arial"/>
                    <w:sz w:val="22"/>
                    <w:szCs w:val="22"/>
                    <w:lang w:val="en-US"/>
                  </w:rPr>
                </w:rPrChange>
              </w:rPr>
              <w:t>A</w:t>
            </w:r>
          </w:p>
        </w:tc>
        <w:tc>
          <w:tcPr>
            <w:tcW w:w="3004" w:type="dxa"/>
          </w:tcPr>
          <w:p w14:paraId="6915F137" w14:textId="69E7AE8E" w:rsidR="00B25A3E" w:rsidRPr="00D7002C" w:rsidRDefault="00B25A3E" w:rsidP="00B25A3E">
            <w:pPr>
              <w:spacing w:line="360" w:lineRule="auto"/>
              <w:jc w:val="both"/>
              <w:rPr>
                <w:rFonts w:ascii="Arial" w:hAnsi="Arial" w:cs="Arial"/>
                <w:strike/>
                <w:sz w:val="22"/>
                <w:szCs w:val="22"/>
                <w:lang w:val="en-US"/>
                <w:rPrChange w:id="175" w:author="Thorsten Buch" w:date="2020-10-31T21:37:00Z">
                  <w:rPr>
                    <w:rFonts w:ascii="Arial" w:hAnsi="Arial" w:cs="Arial"/>
                    <w:sz w:val="22"/>
                    <w:szCs w:val="22"/>
                    <w:lang w:val="en-US"/>
                  </w:rPr>
                </w:rPrChange>
              </w:rPr>
            </w:pPr>
            <w:r w:rsidRPr="00D7002C">
              <w:rPr>
                <w:rFonts w:ascii="Arial" w:hAnsi="Arial" w:cs="Arial"/>
                <w:strike/>
                <w:sz w:val="22"/>
                <w:szCs w:val="22"/>
                <w:lang w:val="en-US"/>
                <w:rPrChange w:id="176" w:author="Thorsten Buch" w:date="2020-10-31T21:37:00Z">
                  <w:rPr>
                    <w:rFonts w:ascii="Arial" w:hAnsi="Arial" w:cs="Arial"/>
                    <w:sz w:val="22"/>
                    <w:szCs w:val="22"/>
                    <w:lang w:val="en-US"/>
                  </w:rPr>
                </w:rPrChange>
              </w:rPr>
              <w:t>10</w:t>
            </w:r>
          </w:p>
        </w:tc>
      </w:tr>
      <w:tr w:rsidR="00B25A3E" w:rsidRPr="00D7002C" w14:paraId="6A6EFBAA" w14:textId="77777777" w:rsidTr="00FB1360">
        <w:tc>
          <w:tcPr>
            <w:tcW w:w="3003" w:type="dxa"/>
          </w:tcPr>
          <w:p w14:paraId="1A665B6F" w14:textId="4907D586" w:rsidR="00B25A3E" w:rsidRPr="00D7002C" w:rsidRDefault="00B25A3E" w:rsidP="00B25A3E">
            <w:pPr>
              <w:spacing w:line="360" w:lineRule="auto"/>
              <w:jc w:val="both"/>
              <w:rPr>
                <w:rFonts w:ascii="Arial" w:hAnsi="Arial" w:cs="Arial"/>
                <w:strike/>
                <w:sz w:val="22"/>
                <w:szCs w:val="22"/>
                <w:lang w:val="en-US"/>
                <w:rPrChange w:id="177" w:author="Thorsten Buch" w:date="2020-10-31T21:37:00Z">
                  <w:rPr>
                    <w:rFonts w:ascii="Arial" w:hAnsi="Arial" w:cs="Arial"/>
                    <w:sz w:val="22"/>
                    <w:szCs w:val="22"/>
                    <w:lang w:val="en-US"/>
                  </w:rPr>
                </w:rPrChange>
              </w:rPr>
            </w:pPr>
            <w:r w:rsidRPr="00D7002C">
              <w:rPr>
                <w:rFonts w:ascii="Arial" w:hAnsi="Arial" w:cs="Arial"/>
                <w:strike/>
                <w:sz w:val="22"/>
                <w:szCs w:val="22"/>
                <w:lang w:val="en-US"/>
                <w:rPrChange w:id="178" w:author="Thorsten Buch" w:date="2020-10-31T21:37:00Z">
                  <w:rPr>
                    <w:rFonts w:ascii="Arial" w:hAnsi="Arial" w:cs="Arial"/>
                    <w:sz w:val="22"/>
                    <w:szCs w:val="22"/>
                    <w:lang w:val="en-US"/>
                  </w:rPr>
                </w:rPrChange>
              </w:rPr>
              <w:t>Probability according to Mendel</w:t>
            </w:r>
          </w:p>
        </w:tc>
        <w:tc>
          <w:tcPr>
            <w:tcW w:w="3003" w:type="dxa"/>
          </w:tcPr>
          <w:p w14:paraId="63CE7090" w14:textId="657EBFB7" w:rsidR="00B25A3E" w:rsidRPr="00D7002C" w:rsidRDefault="00B25A3E" w:rsidP="00B25A3E">
            <w:pPr>
              <w:spacing w:line="360" w:lineRule="auto"/>
              <w:jc w:val="both"/>
              <w:rPr>
                <w:rFonts w:ascii="Arial" w:hAnsi="Arial" w:cs="Arial"/>
                <w:strike/>
                <w:sz w:val="22"/>
                <w:szCs w:val="22"/>
                <w:lang w:val="en-US"/>
                <w:rPrChange w:id="179" w:author="Thorsten Buch" w:date="2020-10-31T21:37:00Z">
                  <w:rPr>
                    <w:rFonts w:ascii="Arial" w:hAnsi="Arial" w:cs="Arial"/>
                    <w:sz w:val="22"/>
                    <w:szCs w:val="22"/>
                    <w:lang w:val="en-US"/>
                  </w:rPr>
                </w:rPrChange>
              </w:rPr>
            </w:pPr>
            <w:r w:rsidRPr="00D7002C">
              <w:rPr>
                <w:rFonts w:ascii="Arial" w:hAnsi="Arial" w:cs="Arial"/>
                <w:strike/>
                <w:sz w:val="22"/>
                <w:szCs w:val="22"/>
                <w:lang w:val="en-US"/>
                <w:rPrChange w:id="180" w:author="Thorsten Buch" w:date="2020-10-31T21:37:00Z">
                  <w:rPr>
                    <w:rFonts w:ascii="Arial" w:hAnsi="Arial" w:cs="Arial"/>
                    <w:sz w:val="22"/>
                    <w:szCs w:val="22"/>
                    <w:lang w:val="en-US"/>
                  </w:rPr>
                </w:rPrChange>
              </w:rPr>
              <w:t>B</w:t>
            </w:r>
          </w:p>
        </w:tc>
        <w:tc>
          <w:tcPr>
            <w:tcW w:w="3004" w:type="dxa"/>
          </w:tcPr>
          <w:p w14:paraId="01C129D8" w14:textId="3D4B5F69" w:rsidR="00B25A3E" w:rsidRPr="00D7002C" w:rsidRDefault="00B25A3E" w:rsidP="00B25A3E">
            <w:pPr>
              <w:spacing w:line="360" w:lineRule="auto"/>
              <w:jc w:val="both"/>
              <w:rPr>
                <w:rFonts w:ascii="Arial" w:hAnsi="Arial" w:cs="Arial"/>
                <w:strike/>
                <w:sz w:val="22"/>
                <w:szCs w:val="22"/>
                <w:lang w:val="en-US"/>
                <w:rPrChange w:id="181" w:author="Thorsten Buch" w:date="2020-10-31T21:37:00Z">
                  <w:rPr>
                    <w:rFonts w:ascii="Arial" w:hAnsi="Arial" w:cs="Arial"/>
                    <w:sz w:val="22"/>
                    <w:szCs w:val="22"/>
                    <w:lang w:val="en-US"/>
                  </w:rPr>
                </w:rPrChange>
              </w:rPr>
            </w:pPr>
            <w:r w:rsidRPr="00D7002C">
              <w:rPr>
                <w:rFonts w:ascii="Arial" w:hAnsi="Arial" w:cs="Arial"/>
                <w:strike/>
                <w:sz w:val="22"/>
                <w:szCs w:val="22"/>
                <w:lang w:val="en-US"/>
                <w:rPrChange w:id="182" w:author="Thorsten Buch" w:date="2020-10-31T21:37:00Z">
                  <w:rPr>
                    <w:rFonts w:ascii="Arial" w:hAnsi="Arial" w:cs="Arial"/>
                    <w:sz w:val="22"/>
                    <w:szCs w:val="22"/>
                    <w:lang w:val="en-US"/>
                  </w:rPr>
                </w:rPrChange>
              </w:rPr>
              <w:t>0.125</w:t>
            </w:r>
          </w:p>
        </w:tc>
      </w:tr>
      <w:tr w:rsidR="00B25A3E" w:rsidRPr="00D7002C" w14:paraId="118D451A" w14:textId="77777777" w:rsidTr="00FB1360">
        <w:tc>
          <w:tcPr>
            <w:tcW w:w="3003" w:type="dxa"/>
          </w:tcPr>
          <w:p w14:paraId="3EB98B71" w14:textId="138363DD" w:rsidR="00B25A3E" w:rsidRPr="00D7002C" w:rsidRDefault="00B25A3E" w:rsidP="00B25A3E">
            <w:pPr>
              <w:spacing w:line="360" w:lineRule="auto"/>
              <w:jc w:val="both"/>
              <w:rPr>
                <w:rFonts w:ascii="Arial" w:hAnsi="Arial" w:cs="Arial"/>
                <w:strike/>
                <w:sz w:val="22"/>
                <w:szCs w:val="22"/>
                <w:lang w:val="en-US"/>
                <w:rPrChange w:id="183" w:author="Thorsten Buch" w:date="2020-10-31T21:37:00Z">
                  <w:rPr>
                    <w:rFonts w:ascii="Arial" w:hAnsi="Arial" w:cs="Arial"/>
                    <w:sz w:val="22"/>
                    <w:szCs w:val="22"/>
                    <w:lang w:val="en-US"/>
                  </w:rPr>
                </w:rPrChange>
              </w:rPr>
            </w:pPr>
            <w:r w:rsidRPr="00D7002C">
              <w:rPr>
                <w:rFonts w:ascii="Arial" w:hAnsi="Arial" w:cs="Arial"/>
                <w:strike/>
                <w:sz w:val="22"/>
                <w:szCs w:val="22"/>
                <w:lang w:val="en-US"/>
                <w:rPrChange w:id="184" w:author="Thorsten Buch" w:date="2020-10-31T21:37:00Z">
                  <w:rPr>
                    <w:rFonts w:ascii="Arial" w:hAnsi="Arial" w:cs="Arial"/>
                    <w:sz w:val="22"/>
                    <w:szCs w:val="22"/>
                    <w:lang w:val="en-US"/>
                  </w:rPr>
                </w:rPrChange>
              </w:rPr>
              <w:t>Animals required to be born according to Mendel</w:t>
            </w:r>
          </w:p>
        </w:tc>
        <w:tc>
          <w:tcPr>
            <w:tcW w:w="3003" w:type="dxa"/>
          </w:tcPr>
          <w:p w14:paraId="6F2740FE" w14:textId="759C2373" w:rsidR="00B25A3E" w:rsidRPr="00D7002C" w:rsidRDefault="00B25A3E" w:rsidP="00B25A3E">
            <w:pPr>
              <w:spacing w:line="360" w:lineRule="auto"/>
              <w:jc w:val="both"/>
              <w:rPr>
                <w:rFonts w:ascii="Arial" w:hAnsi="Arial" w:cs="Arial"/>
                <w:strike/>
                <w:sz w:val="22"/>
                <w:szCs w:val="22"/>
                <w:lang w:val="en-US"/>
                <w:rPrChange w:id="185" w:author="Thorsten Buch" w:date="2020-10-31T21:37:00Z">
                  <w:rPr>
                    <w:rFonts w:ascii="Arial" w:hAnsi="Arial" w:cs="Arial"/>
                    <w:sz w:val="22"/>
                    <w:szCs w:val="22"/>
                    <w:lang w:val="en-US"/>
                  </w:rPr>
                </w:rPrChange>
              </w:rPr>
            </w:pPr>
            <w:r w:rsidRPr="00D7002C">
              <w:rPr>
                <w:rFonts w:ascii="Arial" w:hAnsi="Arial" w:cs="Arial"/>
                <w:strike/>
                <w:sz w:val="22"/>
                <w:szCs w:val="22"/>
                <w:lang w:val="en-US"/>
                <w:rPrChange w:id="186" w:author="Thorsten Buch" w:date="2020-10-31T21:37:00Z">
                  <w:rPr>
                    <w:rFonts w:ascii="Arial" w:hAnsi="Arial" w:cs="Arial"/>
                    <w:sz w:val="22"/>
                    <w:szCs w:val="22"/>
                    <w:lang w:val="en-US"/>
                  </w:rPr>
                </w:rPrChange>
              </w:rPr>
              <w:t>C = A / B</w:t>
            </w:r>
          </w:p>
        </w:tc>
        <w:tc>
          <w:tcPr>
            <w:tcW w:w="3004" w:type="dxa"/>
          </w:tcPr>
          <w:p w14:paraId="4FF55366" w14:textId="2CB774FF" w:rsidR="00B25A3E" w:rsidRPr="00D7002C" w:rsidRDefault="00B25A3E" w:rsidP="00B25A3E">
            <w:pPr>
              <w:spacing w:line="360" w:lineRule="auto"/>
              <w:jc w:val="both"/>
              <w:rPr>
                <w:rFonts w:ascii="Arial" w:hAnsi="Arial" w:cs="Arial"/>
                <w:strike/>
                <w:sz w:val="22"/>
                <w:szCs w:val="22"/>
                <w:lang w:val="en-US"/>
                <w:rPrChange w:id="187" w:author="Thorsten Buch" w:date="2020-10-31T21:37:00Z">
                  <w:rPr>
                    <w:rFonts w:ascii="Arial" w:hAnsi="Arial" w:cs="Arial"/>
                    <w:sz w:val="22"/>
                    <w:szCs w:val="22"/>
                    <w:lang w:val="en-US"/>
                  </w:rPr>
                </w:rPrChange>
              </w:rPr>
            </w:pPr>
            <w:r w:rsidRPr="00D7002C">
              <w:rPr>
                <w:rFonts w:ascii="Arial" w:hAnsi="Arial" w:cs="Arial"/>
                <w:strike/>
                <w:sz w:val="22"/>
                <w:szCs w:val="22"/>
                <w:lang w:val="en-US"/>
                <w:rPrChange w:id="188" w:author="Thorsten Buch" w:date="2020-10-31T21:37:00Z">
                  <w:rPr>
                    <w:rFonts w:ascii="Arial" w:hAnsi="Arial" w:cs="Arial"/>
                    <w:sz w:val="22"/>
                    <w:szCs w:val="22"/>
                    <w:lang w:val="en-US"/>
                  </w:rPr>
                </w:rPrChange>
              </w:rPr>
              <w:t>80</w:t>
            </w:r>
          </w:p>
        </w:tc>
      </w:tr>
      <w:tr w:rsidR="00B25A3E" w:rsidRPr="00D7002C" w14:paraId="4C55CDFC" w14:textId="77777777" w:rsidTr="00FB1360">
        <w:tc>
          <w:tcPr>
            <w:tcW w:w="3003" w:type="dxa"/>
          </w:tcPr>
          <w:p w14:paraId="73A0B023" w14:textId="29D9B393" w:rsidR="00B25A3E" w:rsidRPr="00D7002C" w:rsidRDefault="00B25A3E" w:rsidP="00B25A3E">
            <w:pPr>
              <w:spacing w:line="360" w:lineRule="auto"/>
              <w:jc w:val="both"/>
              <w:rPr>
                <w:rFonts w:ascii="Arial" w:hAnsi="Arial" w:cs="Arial"/>
                <w:strike/>
                <w:sz w:val="22"/>
                <w:szCs w:val="22"/>
                <w:lang w:val="en-US"/>
                <w:rPrChange w:id="189" w:author="Thorsten Buch" w:date="2020-10-31T21:37:00Z">
                  <w:rPr>
                    <w:rFonts w:ascii="Arial" w:hAnsi="Arial" w:cs="Arial"/>
                    <w:sz w:val="22"/>
                    <w:szCs w:val="22"/>
                    <w:lang w:val="en-US"/>
                  </w:rPr>
                </w:rPrChange>
              </w:rPr>
            </w:pPr>
            <w:r w:rsidRPr="00D7002C">
              <w:rPr>
                <w:rFonts w:ascii="Arial" w:hAnsi="Arial" w:cs="Arial"/>
                <w:strike/>
                <w:sz w:val="22"/>
                <w:szCs w:val="22"/>
                <w:lang w:val="en-US"/>
                <w:rPrChange w:id="190" w:author="Thorsten Buch" w:date="2020-10-31T21:37:00Z">
                  <w:rPr>
                    <w:rFonts w:ascii="Arial" w:hAnsi="Arial" w:cs="Arial"/>
                    <w:sz w:val="22"/>
                    <w:szCs w:val="22"/>
                    <w:lang w:val="en-US"/>
                  </w:rPr>
                </w:rPrChange>
              </w:rPr>
              <w:t>Animals required to be born according to table 1</w:t>
            </w:r>
          </w:p>
        </w:tc>
        <w:tc>
          <w:tcPr>
            <w:tcW w:w="3003" w:type="dxa"/>
          </w:tcPr>
          <w:p w14:paraId="769229AB" w14:textId="43C400A6" w:rsidR="00B25A3E" w:rsidRPr="00D7002C" w:rsidRDefault="00B25A3E" w:rsidP="00B25A3E">
            <w:pPr>
              <w:spacing w:line="360" w:lineRule="auto"/>
              <w:jc w:val="both"/>
              <w:rPr>
                <w:rFonts w:ascii="Arial" w:hAnsi="Arial" w:cs="Arial"/>
                <w:strike/>
                <w:sz w:val="22"/>
                <w:szCs w:val="22"/>
                <w:lang w:val="en-US"/>
                <w:rPrChange w:id="191" w:author="Thorsten Buch" w:date="2020-10-31T21:37:00Z">
                  <w:rPr>
                    <w:rFonts w:ascii="Arial" w:hAnsi="Arial" w:cs="Arial"/>
                    <w:sz w:val="22"/>
                    <w:szCs w:val="22"/>
                    <w:lang w:val="en-US"/>
                  </w:rPr>
                </w:rPrChange>
              </w:rPr>
            </w:pPr>
            <w:r w:rsidRPr="00D7002C">
              <w:rPr>
                <w:rFonts w:ascii="Arial" w:hAnsi="Arial" w:cs="Arial"/>
                <w:strike/>
                <w:sz w:val="22"/>
                <w:szCs w:val="22"/>
                <w:lang w:val="en-US"/>
                <w:rPrChange w:id="192" w:author="Thorsten Buch" w:date="2020-10-31T21:37:00Z">
                  <w:rPr>
                    <w:rFonts w:ascii="Arial" w:hAnsi="Arial" w:cs="Arial"/>
                    <w:sz w:val="22"/>
                    <w:szCs w:val="22"/>
                    <w:lang w:val="en-US"/>
                  </w:rPr>
                </w:rPrChange>
              </w:rPr>
              <w:t>D</w:t>
            </w:r>
          </w:p>
        </w:tc>
        <w:tc>
          <w:tcPr>
            <w:tcW w:w="3004" w:type="dxa"/>
          </w:tcPr>
          <w:p w14:paraId="6055882B" w14:textId="78194833" w:rsidR="00B25A3E" w:rsidRPr="00D7002C" w:rsidRDefault="00B25A3E" w:rsidP="00B25A3E">
            <w:pPr>
              <w:spacing w:line="360" w:lineRule="auto"/>
              <w:jc w:val="both"/>
              <w:rPr>
                <w:rFonts w:ascii="Arial" w:hAnsi="Arial" w:cs="Arial"/>
                <w:strike/>
                <w:sz w:val="22"/>
                <w:szCs w:val="22"/>
                <w:lang w:val="en-US"/>
                <w:rPrChange w:id="193" w:author="Thorsten Buch" w:date="2020-10-31T21:37:00Z">
                  <w:rPr>
                    <w:rFonts w:ascii="Arial" w:hAnsi="Arial" w:cs="Arial"/>
                    <w:sz w:val="22"/>
                    <w:szCs w:val="22"/>
                    <w:lang w:val="en-US"/>
                  </w:rPr>
                </w:rPrChange>
              </w:rPr>
            </w:pPr>
            <w:r w:rsidRPr="00D7002C">
              <w:rPr>
                <w:rFonts w:ascii="Arial" w:hAnsi="Arial" w:cs="Arial"/>
                <w:strike/>
                <w:sz w:val="22"/>
                <w:szCs w:val="22"/>
                <w:lang w:val="en-US"/>
                <w:rPrChange w:id="194" w:author="Thorsten Buch" w:date="2020-10-31T21:37:00Z">
                  <w:rPr>
                    <w:rFonts w:ascii="Arial" w:hAnsi="Arial" w:cs="Arial"/>
                    <w:sz w:val="22"/>
                    <w:szCs w:val="22"/>
                    <w:lang w:val="en-US"/>
                  </w:rPr>
                </w:rPrChange>
              </w:rPr>
              <w:t>111</w:t>
            </w:r>
          </w:p>
        </w:tc>
      </w:tr>
      <w:tr w:rsidR="00B25A3E" w:rsidRPr="00D7002C" w14:paraId="1DD7F612" w14:textId="77777777" w:rsidTr="00FB1360">
        <w:tc>
          <w:tcPr>
            <w:tcW w:w="3003" w:type="dxa"/>
          </w:tcPr>
          <w:p w14:paraId="061A4621" w14:textId="774B5332" w:rsidR="00B25A3E" w:rsidRPr="00D7002C" w:rsidRDefault="00B25A3E" w:rsidP="00B25A3E">
            <w:pPr>
              <w:spacing w:line="360" w:lineRule="auto"/>
              <w:jc w:val="both"/>
              <w:rPr>
                <w:rFonts w:ascii="Arial" w:hAnsi="Arial" w:cs="Arial"/>
                <w:strike/>
                <w:sz w:val="22"/>
                <w:szCs w:val="22"/>
                <w:lang w:val="en-US"/>
                <w:rPrChange w:id="195" w:author="Thorsten Buch" w:date="2020-10-31T21:37:00Z">
                  <w:rPr>
                    <w:rFonts w:ascii="Arial" w:hAnsi="Arial" w:cs="Arial"/>
                    <w:sz w:val="22"/>
                    <w:szCs w:val="22"/>
                    <w:lang w:val="en-US"/>
                  </w:rPr>
                </w:rPrChange>
              </w:rPr>
            </w:pPr>
            <w:r w:rsidRPr="00D7002C">
              <w:rPr>
                <w:rFonts w:ascii="Arial" w:hAnsi="Arial" w:cs="Arial"/>
                <w:strike/>
                <w:sz w:val="22"/>
                <w:szCs w:val="22"/>
                <w:lang w:val="en-GB"/>
                <w:rPrChange w:id="196" w:author="Thorsten Buch" w:date="2020-10-31T21:37:00Z">
                  <w:rPr>
                    <w:rFonts w:ascii="Arial" w:hAnsi="Arial" w:cs="Arial"/>
                    <w:sz w:val="22"/>
                    <w:szCs w:val="22"/>
                    <w:lang w:val="en-GB"/>
                  </w:rPr>
                </w:rPrChange>
              </w:rPr>
              <w:t>average effective litter size</w:t>
            </w:r>
          </w:p>
        </w:tc>
        <w:tc>
          <w:tcPr>
            <w:tcW w:w="3003" w:type="dxa"/>
          </w:tcPr>
          <w:p w14:paraId="39012573" w14:textId="0D110B2C" w:rsidR="00B25A3E" w:rsidRPr="00D7002C" w:rsidRDefault="00B25A3E" w:rsidP="00B25A3E">
            <w:pPr>
              <w:spacing w:line="360" w:lineRule="auto"/>
              <w:jc w:val="both"/>
              <w:rPr>
                <w:rFonts w:ascii="Arial" w:hAnsi="Arial" w:cs="Arial"/>
                <w:strike/>
                <w:sz w:val="22"/>
                <w:szCs w:val="22"/>
                <w:lang w:val="en-US"/>
                <w:rPrChange w:id="197" w:author="Thorsten Buch" w:date="2020-10-31T21:37:00Z">
                  <w:rPr>
                    <w:rFonts w:ascii="Arial" w:hAnsi="Arial" w:cs="Arial"/>
                    <w:sz w:val="22"/>
                    <w:szCs w:val="22"/>
                    <w:lang w:val="en-US"/>
                  </w:rPr>
                </w:rPrChange>
              </w:rPr>
            </w:pPr>
            <w:r w:rsidRPr="00D7002C">
              <w:rPr>
                <w:rFonts w:ascii="Arial" w:hAnsi="Arial" w:cs="Arial"/>
                <w:strike/>
                <w:sz w:val="22"/>
                <w:szCs w:val="22"/>
                <w:lang w:val="en-US"/>
                <w:rPrChange w:id="198" w:author="Thorsten Buch" w:date="2020-10-31T21:37:00Z">
                  <w:rPr>
                    <w:rFonts w:ascii="Arial" w:hAnsi="Arial" w:cs="Arial"/>
                    <w:sz w:val="22"/>
                    <w:szCs w:val="22"/>
                    <w:lang w:val="en-US"/>
                  </w:rPr>
                </w:rPrChange>
              </w:rPr>
              <w:t>F</w:t>
            </w:r>
          </w:p>
        </w:tc>
        <w:tc>
          <w:tcPr>
            <w:tcW w:w="3004" w:type="dxa"/>
          </w:tcPr>
          <w:p w14:paraId="7C066EDC" w14:textId="02C7BF63" w:rsidR="00B25A3E" w:rsidRPr="00D7002C" w:rsidDel="00387AA8" w:rsidRDefault="00B25A3E" w:rsidP="00B25A3E">
            <w:pPr>
              <w:spacing w:line="360" w:lineRule="auto"/>
              <w:jc w:val="both"/>
              <w:rPr>
                <w:rFonts w:ascii="Arial" w:hAnsi="Arial" w:cs="Arial"/>
                <w:strike/>
                <w:sz w:val="22"/>
                <w:szCs w:val="22"/>
                <w:lang w:val="en-US"/>
                <w:rPrChange w:id="199" w:author="Thorsten Buch" w:date="2020-10-31T21:37:00Z">
                  <w:rPr>
                    <w:rFonts w:ascii="Arial" w:hAnsi="Arial" w:cs="Arial"/>
                    <w:sz w:val="22"/>
                    <w:szCs w:val="22"/>
                    <w:lang w:val="en-US"/>
                  </w:rPr>
                </w:rPrChange>
              </w:rPr>
            </w:pPr>
            <w:commentRangeStart w:id="200"/>
            <w:r w:rsidRPr="00D7002C">
              <w:rPr>
                <w:rFonts w:ascii="Arial" w:hAnsi="Arial" w:cs="Arial"/>
                <w:strike/>
                <w:sz w:val="22"/>
                <w:szCs w:val="22"/>
                <w:lang w:val="en-US"/>
                <w:rPrChange w:id="201" w:author="Thorsten Buch" w:date="2020-10-31T21:37:00Z">
                  <w:rPr>
                    <w:rFonts w:ascii="Arial" w:hAnsi="Arial" w:cs="Arial"/>
                    <w:sz w:val="22"/>
                    <w:szCs w:val="22"/>
                    <w:lang w:val="en-US"/>
                  </w:rPr>
                </w:rPrChange>
              </w:rPr>
              <w:t>7</w:t>
            </w:r>
            <w:commentRangeEnd w:id="200"/>
            <w:r w:rsidR="00050A2A" w:rsidRPr="00D7002C">
              <w:rPr>
                <w:rStyle w:val="CommentReference"/>
                <w:strike/>
                <w:rPrChange w:id="202" w:author="Thorsten Buch" w:date="2020-10-31T21:37:00Z">
                  <w:rPr>
                    <w:rStyle w:val="CommentReference"/>
                  </w:rPr>
                </w:rPrChange>
              </w:rPr>
              <w:commentReference w:id="200"/>
            </w:r>
          </w:p>
        </w:tc>
      </w:tr>
      <w:tr w:rsidR="00B25A3E" w:rsidRPr="00D7002C" w14:paraId="74521FA3" w14:textId="77777777" w:rsidTr="00FB1360">
        <w:tc>
          <w:tcPr>
            <w:tcW w:w="3003" w:type="dxa"/>
          </w:tcPr>
          <w:p w14:paraId="0107C5AB" w14:textId="2A77DE46" w:rsidR="00B25A3E" w:rsidRPr="00D7002C" w:rsidRDefault="00B25A3E" w:rsidP="00B25A3E">
            <w:pPr>
              <w:spacing w:line="360" w:lineRule="auto"/>
              <w:jc w:val="both"/>
              <w:rPr>
                <w:rFonts w:ascii="Arial" w:hAnsi="Arial" w:cs="Arial"/>
                <w:strike/>
                <w:sz w:val="22"/>
                <w:szCs w:val="22"/>
                <w:lang w:val="en-US"/>
                <w:rPrChange w:id="203" w:author="Thorsten Buch" w:date="2020-10-31T21:37:00Z">
                  <w:rPr>
                    <w:rFonts w:ascii="Arial" w:hAnsi="Arial" w:cs="Arial"/>
                    <w:sz w:val="22"/>
                    <w:szCs w:val="22"/>
                    <w:lang w:val="en-US"/>
                  </w:rPr>
                </w:rPrChange>
              </w:rPr>
            </w:pPr>
            <w:r w:rsidRPr="00D7002C">
              <w:rPr>
                <w:rFonts w:ascii="Arial" w:hAnsi="Arial" w:cs="Arial"/>
                <w:strike/>
                <w:sz w:val="22"/>
                <w:szCs w:val="22"/>
                <w:lang w:val="en-GB"/>
                <w:rPrChange w:id="204" w:author="Thorsten Buch" w:date="2020-10-31T21:37:00Z">
                  <w:rPr>
                    <w:rFonts w:ascii="Arial" w:hAnsi="Arial" w:cs="Arial"/>
                    <w:sz w:val="22"/>
                    <w:szCs w:val="22"/>
                    <w:lang w:val="en-GB"/>
                  </w:rPr>
                </w:rPrChange>
              </w:rPr>
              <w:t>percentage of effective fertility</w:t>
            </w:r>
          </w:p>
        </w:tc>
        <w:tc>
          <w:tcPr>
            <w:tcW w:w="3003" w:type="dxa"/>
          </w:tcPr>
          <w:p w14:paraId="2236DC48" w14:textId="5E4FB9AC" w:rsidR="00B25A3E" w:rsidRPr="00D7002C" w:rsidDel="00387AA8" w:rsidRDefault="00B25A3E" w:rsidP="00B25A3E">
            <w:pPr>
              <w:spacing w:line="360" w:lineRule="auto"/>
              <w:jc w:val="both"/>
              <w:rPr>
                <w:rFonts w:ascii="Arial" w:hAnsi="Arial" w:cs="Arial"/>
                <w:strike/>
                <w:sz w:val="22"/>
                <w:szCs w:val="22"/>
                <w:lang w:val="en-US"/>
                <w:rPrChange w:id="205" w:author="Thorsten Buch" w:date="2020-10-31T21:37:00Z">
                  <w:rPr>
                    <w:rFonts w:ascii="Arial" w:hAnsi="Arial" w:cs="Arial"/>
                    <w:sz w:val="22"/>
                    <w:szCs w:val="22"/>
                    <w:lang w:val="en-US"/>
                  </w:rPr>
                </w:rPrChange>
              </w:rPr>
            </w:pPr>
            <w:r w:rsidRPr="00D7002C">
              <w:rPr>
                <w:rFonts w:ascii="Arial" w:hAnsi="Arial" w:cs="Arial"/>
                <w:strike/>
                <w:sz w:val="22"/>
                <w:szCs w:val="22"/>
                <w:lang w:val="en-US"/>
                <w:rPrChange w:id="206" w:author="Thorsten Buch" w:date="2020-10-31T21:37:00Z">
                  <w:rPr>
                    <w:rFonts w:ascii="Arial" w:hAnsi="Arial" w:cs="Arial"/>
                    <w:sz w:val="22"/>
                    <w:szCs w:val="22"/>
                    <w:lang w:val="en-US"/>
                  </w:rPr>
                </w:rPrChange>
              </w:rPr>
              <w:t>G</w:t>
            </w:r>
          </w:p>
        </w:tc>
        <w:tc>
          <w:tcPr>
            <w:tcW w:w="3004" w:type="dxa"/>
          </w:tcPr>
          <w:p w14:paraId="1C504D31" w14:textId="77777777" w:rsidR="00050A2A" w:rsidRPr="00D7002C" w:rsidRDefault="00B25A3E" w:rsidP="00050A2A">
            <w:pPr>
              <w:rPr>
                <w:strike/>
                <w:rPrChange w:id="207" w:author="Thorsten Buch" w:date="2020-10-31T21:37:00Z">
                  <w:rPr/>
                </w:rPrChange>
              </w:rPr>
            </w:pPr>
            <w:r w:rsidRPr="00D7002C">
              <w:rPr>
                <w:rFonts w:ascii="Arial" w:hAnsi="Arial" w:cs="Arial"/>
                <w:strike/>
                <w:sz w:val="22"/>
                <w:szCs w:val="22"/>
                <w:lang w:val="en-US"/>
                <w:rPrChange w:id="208" w:author="Thorsten Buch" w:date="2020-10-31T21:37:00Z">
                  <w:rPr>
                    <w:rFonts w:ascii="Arial" w:hAnsi="Arial" w:cs="Arial"/>
                    <w:sz w:val="22"/>
                    <w:szCs w:val="22"/>
                    <w:lang w:val="en-US"/>
                  </w:rPr>
                </w:rPrChange>
              </w:rPr>
              <w:t>84</w:t>
            </w:r>
            <w:r w:rsidR="00050A2A" w:rsidRPr="00D7002C">
              <w:rPr>
                <w:rFonts w:ascii="Arial" w:hAnsi="Arial" w:cs="Arial"/>
                <w:strike/>
                <w:sz w:val="22"/>
                <w:szCs w:val="22"/>
                <w:lang w:val="en-US"/>
                <w:rPrChange w:id="209" w:author="Thorsten Buch" w:date="2020-10-31T21:37:00Z">
                  <w:rPr>
                    <w:rFonts w:ascii="Arial" w:hAnsi="Arial" w:cs="Arial"/>
                    <w:sz w:val="22"/>
                    <w:szCs w:val="22"/>
                    <w:lang w:val="en-US"/>
                  </w:rPr>
                </w:rPrChange>
              </w:rPr>
              <w:t xml:space="preserve">% </w:t>
            </w:r>
            <w:commentRangeStart w:id="210"/>
            <w:r w:rsidR="00050A2A" w:rsidRPr="00D7002C">
              <w:rPr>
                <w:strike/>
                <w:rPrChange w:id="211" w:author="Thorsten Buch" w:date="2020-10-31T21:37:00Z">
                  <w:rPr/>
                </w:rPrChange>
              </w:rPr>
              <w:fldChar w:fldCharType="begin"/>
            </w:r>
            <w:r w:rsidR="00050A2A" w:rsidRPr="00D7002C">
              <w:rPr>
                <w:strike/>
                <w:rPrChange w:id="212" w:author="Thorsten Buch" w:date="2020-10-31T21:37:00Z">
                  <w:rPr/>
                </w:rPrChange>
              </w:rPr>
              <w:instrText xml:space="preserve"> HYPERLINK "http://www.informatics.jax.org/silver/references.shtml" \l "Green6" \t "_blank" </w:instrText>
            </w:r>
            <w:r w:rsidR="00050A2A" w:rsidRPr="00D7002C">
              <w:rPr>
                <w:strike/>
                <w:rPrChange w:id="213" w:author="Thorsten Buch" w:date="2020-10-31T21:37:00Z">
                  <w:rPr/>
                </w:rPrChange>
              </w:rPr>
              <w:fldChar w:fldCharType="separate"/>
            </w:r>
            <w:r w:rsidR="00050A2A" w:rsidRPr="00D7002C">
              <w:rPr>
                <w:rStyle w:val="Hyperlink"/>
                <w:strike/>
                <w:rPrChange w:id="214" w:author="Thorsten Buch" w:date="2020-10-31T21:37:00Z">
                  <w:rPr>
                    <w:rStyle w:val="Hyperlink"/>
                  </w:rPr>
                </w:rPrChange>
              </w:rPr>
              <w:t>Green and Witham, 1991</w:t>
            </w:r>
            <w:r w:rsidR="00050A2A" w:rsidRPr="00D7002C">
              <w:rPr>
                <w:strike/>
                <w:rPrChange w:id="215" w:author="Thorsten Buch" w:date="2020-10-31T21:37:00Z">
                  <w:rPr/>
                </w:rPrChange>
              </w:rPr>
              <w:fldChar w:fldCharType="end"/>
            </w:r>
            <w:commentRangeEnd w:id="210"/>
            <w:r w:rsidR="00050A2A" w:rsidRPr="00D7002C">
              <w:rPr>
                <w:rStyle w:val="CommentReference"/>
                <w:strike/>
                <w:rPrChange w:id="216" w:author="Thorsten Buch" w:date="2020-10-31T21:37:00Z">
                  <w:rPr>
                    <w:rStyle w:val="CommentReference"/>
                  </w:rPr>
                </w:rPrChange>
              </w:rPr>
              <w:commentReference w:id="210"/>
            </w:r>
          </w:p>
          <w:p w14:paraId="2DAD819D" w14:textId="4FAE124A" w:rsidR="00B25A3E" w:rsidRPr="00D7002C" w:rsidDel="00387AA8" w:rsidRDefault="00B25A3E" w:rsidP="00B25A3E">
            <w:pPr>
              <w:spacing w:line="360" w:lineRule="auto"/>
              <w:jc w:val="both"/>
              <w:rPr>
                <w:rFonts w:ascii="Arial" w:hAnsi="Arial" w:cs="Arial"/>
                <w:strike/>
                <w:sz w:val="22"/>
                <w:szCs w:val="22"/>
                <w:lang w:val="en-US"/>
                <w:rPrChange w:id="217" w:author="Thorsten Buch" w:date="2020-10-31T21:37:00Z">
                  <w:rPr>
                    <w:rFonts w:ascii="Arial" w:hAnsi="Arial" w:cs="Arial"/>
                    <w:sz w:val="22"/>
                    <w:szCs w:val="22"/>
                    <w:lang w:val="en-US"/>
                  </w:rPr>
                </w:rPrChange>
              </w:rPr>
            </w:pPr>
          </w:p>
        </w:tc>
      </w:tr>
      <w:tr w:rsidR="00B25A3E" w:rsidRPr="00D7002C" w14:paraId="0D441C06" w14:textId="77777777" w:rsidTr="00FB1360">
        <w:tc>
          <w:tcPr>
            <w:tcW w:w="3003" w:type="dxa"/>
          </w:tcPr>
          <w:p w14:paraId="0D94B03C" w14:textId="703D611F" w:rsidR="00B25A3E" w:rsidRPr="00D7002C" w:rsidRDefault="00B25A3E" w:rsidP="00FB1360">
            <w:pPr>
              <w:spacing w:line="360" w:lineRule="auto"/>
              <w:jc w:val="both"/>
              <w:rPr>
                <w:rFonts w:ascii="Arial" w:hAnsi="Arial" w:cs="Arial"/>
                <w:strike/>
                <w:sz w:val="22"/>
                <w:szCs w:val="22"/>
                <w:lang w:val="en-US"/>
                <w:rPrChange w:id="218" w:author="Thorsten Buch" w:date="2020-10-31T21:37:00Z">
                  <w:rPr>
                    <w:rFonts w:ascii="Arial" w:hAnsi="Arial" w:cs="Arial"/>
                    <w:sz w:val="22"/>
                    <w:szCs w:val="22"/>
                    <w:lang w:val="en-US"/>
                  </w:rPr>
                </w:rPrChange>
              </w:rPr>
            </w:pPr>
            <w:r w:rsidRPr="00D7002C">
              <w:rPr>
                <w:rFonts w:ascii="Arial" w:hAnsi="Arial" w:cs="Arial"/>
                <w:strike/>
                <w:sz w:val="22"/>
                <w:szCs w:val="22"/>
                <w:lang w:val="en-US"/>
                <w:rPrChange w:id="219" w:author="Thorsten Buch" w:date="2020-10-31T21:37:00Z">
                  <w:rPr>
                    <w:rFonts w:ascii="Arial" w:hAnsi="Arial" w:cs="Arial"/>
                    <w:sz w:val="22"/>
                    <w:szCs w:val="22"/>
                    <w:lang w:val="en-US"/>
                  </w:rPr>
                </w:rPrChange>
              </w:rPr>
              <w:t xml:space="preserve">No of </w:t>
            </w:r>
            <w:r w:rsidR="00050A2A" w:rsidRPr="00D7002C">
              <w:rPr>
                <w:rFonts w:ascii="Arial" w:hAnsi="Arial" w:cs="Arial"/>
                <w:strike/>
                <w:sz w:val="22"/>
                <w:szCs w:val="22"/>
                <w:lang w:val="en-US"/>
                <w:rPrChange w:id="220" w:author="Thorsten Buch" w:date="2020-10-31T21:37:00Z">
                  <w:rPr>
                    <w:rFonts w:ascii="Arial" w:hAnsi="Arial" w:cs="Arial"/>
                    <w:sz w:val="22"/>
                    <w:szCs w:val="22"/>
                    <w:lang w:val="en-US"/>
                  </w:rPr>
                </w:rPrChange>
              </w:rPr>
              <w:t>litters</w:t>
            </w:r>
            <w:r w:rsidRPr="00D7002C">
              <w:rPr>
                <w:rFonts w:ascii="Arial" w:hAnsi="Arial" w:cs="Arial"/>
                <w:strike/>
                <w:sz w:val="22"/>
                <w:szCs w:val="22"/>
                <w:lang w:val="en-US"/>
                <w:rPrChange w:id="221" w:author="Thorsten Buch" w:date="2020-10-31T21:37:00Z">
                  <w:rPr>
                    <w:rFonts w:ascii="Arial" w:hAnsi="Arial" w:cs="Arial"/>
                    <w:sz w:val="22"/>
                    <w:szCs w:val="22"/>
                    <w:lang w:val="en-US"/>
                  </w:rPr>
                </w:rPrChange>
              </w:rPr>
              <w:t xml:space="preserve"> needed </w:t>
            </w:r>
          </w:p>
        </w:tc>
        <w:tc>
          <w:tcPr>
            <w:tcW w:w="3003" w:type="dxa"/>
          </w:tcPr>
          <w:p w14:paraId="1C399AFB" w14:textId="19891564" w:rsidR="00B25A3E" w:rsidRPr="00D7002C" w:rsidRDefault="00050A2A" w:rsidP="00FB1360">
            <w:pPr>
              <w:spacing w:line="360" w:lineRule="auto"/>
              <w:jc w:val="both"/>
              <w:rPr>
                <w:rFonts w:ascii="Arial" w:hAnsi="Arial" w:cs="Arial"/>
                <w:strike/>
                <w:sz w:val="22"/>
                <w:szCs w:val="22"/>
                <w:lang w:val="en-US"/>
                <w:rPrChange w:id="222" w:author="Thorsten Buch" w:date="2020-10-31T21:37:00Z">
                  <w:rPr>
                    <w:rFonts w:ascii="Arial" w:hAnsi="Arial" w:cs="Arial"/>
                    <w:sz w:val="22"/>
                    <w:szCs w:val="22"/>
                    <w:lang w:val="en-US"/>
                  </w:rPr>
                </w:rPrChange>
              </w:rPr>
            </w:pPr>
            <w:r w:rsidRPr="00D7002C">
              <w:rPr>
                <w:rFonts w:ascii="Arial" w:hAnsi="Arial" w:cs="Arial"/>
                <w:strike/>
                <w:sz w:val="22"/>
                <w:szCs w:val="22"/>
                <w:lang w:val="en-US"/>
                <w:rPrChange w:id="223" w:author="Thorsten Buch" w:date="2020-10-31T21:37:00Z">
                  <w:rPr>
                    <w:rFonts w:ascii="Arial" w:hAnsi="Arial" w:cs="Arial"/>
                    <w:sz w:val="22"/>
                    <w:szCs w:val="22"/>
                    <w:lang w:val="en-US"/>
                  </w:rPr>
                </w:rPrChange>
              </w:rPr>
              <w:t xml:space="preserve">According to Table 3.12 </w:t>
            </w:r>
            <w:commentRangeStart w:id="224"/>
            <w:proofErr w:type="spellStart"/>
            <w:r w:rsidRPr="00D7002C">
              <w:rPr>
                <w:rFonts w:ascii="Arial" w:hAnsi="Arial" w:cs="Arial"/>
                <w:strike/>
                <w:sz w:val="22"/>
                <w:szCs w:val="22"/>
                <w:lang w:val="en-US"/>
                <w:rPrChange w:id="225" w:author="Thorsten Buch" w:date="2020-10-31T21:37:00Z">
                  <w:rPr>
                    <w:rFonts w:ascii="Arial" w:hAnsi="Arial" w:cs="Arial"/>
                    <w:sz w:val="22"/>
                    <w:szCs w:val="22"/>
                    <w:lang w:val="en-US"/>
                  </w:rPr>
                </w:rPrChange>
              </w:rPr>
              <w:t>Festing</w:t>
            </w:r>
            <w:commentRangeEnd w:id="224"/>
            <w:proofErr w:type="spellEnd"/>
            <w:r w:rsidR="004E43E3" w:rsidRPr="00D7002C">
              <w:rPr>
                <w:rStyle w:val="CommentReference"/>
                <w:strike/>
                <w:rPrChange w:id="226" w:author="Thorsten Buch" w:date="2020-10-31T21:37:00Z">
                  <w:rPr>
                    <w:rStyle w:val="CommentReference"/>
                  </w:rPr>
                </w:rPrChange>
              </w:rPr>
              <w:commentReference w:id="224"/>
            </w:r>
          </w:p>
        </w:tc>
        <w:tc>
          <w:tcPr>
            <w:tcW w:w="3004" w:type="dxa"/>
          </w:tcPr>
          <w:p w14:paraId="68FB56F6" w14:textId="67FB871F" w:rsidR="00B25A3E" w:rsidRPr="00D7002C" w:rsidRDefault="00050A2A" w:rsidP="00FB1360">
            <w:pPr>
              <w:spacing w:line="360" w:lineRule="auto"/>
              <w:jc w:val="both"/>
              <w:rPr>
                <w:rFonts w:ascii="Arial" w:hAnsi="Arial" w:cs="Arial"/>
                <w:strike/>
                <w:sz w:val="22"/>
                <w:szCs w:val="22"/>
                <w:lang w:val="en-US"/>
                <w:rPrChange w:id="227" w:author="Thorsten Buch" w:date="2020-10-31T21:37:00Z">
                  <w:rPr>
                    <w:rFonts w:ascii="Arial" w:hAnsi="Arial" w:cs="Arial"/>
                    <w:sz w:val="22"/>
                    <w:szCs w:val="22"/>
                    <w:lang w:val="en-US"/>
                  </w:rPr>
                </w:rPrChange>
              </w:rPr>
            </w:pPr>
            <w:r w:rsidRPr="00D7002C">
              <w:rPr>
                <w:rFonts w:ascii="Arial" w:hAnsi="Arial" w:cs="Arial"/>
                <w:strike/>
                <w:sz w:val="22"/>
                <w:szCs w:val="22"/>
                <w:lang w:val="en-US"/>
                <w:rPrChange w:id="228" w:author="Thorsten Buch" w:date="2020-10-31T21:37:00Z">
                  <w:rPr>
                    <w:rFonts w:ascii="Arial" w:hAnsi="Arial" w:cs="Arial"/>
                    <w:sz w:val="22"/>
                    <w:szCs w:val="22"/>
                    <w:lang w:val="en-US"/>
                  </w:rPr>
                </w:rPrChange>
              </w:rPr>
              <w:t>21</w:t>
            </w:r>
          </w:p>
        </w:tc>
      </w:tr>
      <w:tr w:rsidR="00B25A3E" w:rsidRPr="00D7002C" w14:paraId="6F0B9B1B" w14:textId="77777777" w:rsidTr="00FB1360">
        <w:tc>
          <w:tcPr>
            <w:tcW w:w="3003" w:type="dxa"/>
          </w:tcPr>
          <w:p w14:paraId="08F3C0F0" w14:textId="77777777" w:rsidR="00B25A3E" w:rsidRPr="00D7002C" w:rsidRDefault="00B25A3E" w:rsidP="00FB1360">
            <w:pPr>
              <w:spacing w:line="360" w:lineRule="auto"/>
              <w:jc w:val="both"/>
              <w:rPr>
                <w:rFonts w:ascii="Arial" w:hAnsi="Arial" w:cs="Arial"/>
                <w:strike/>
                <w:sz w:val="22"/>
                <w:szCs w:val="22"/>
                <w:lang w:val="en-US"/>
                <w:rPrChange w:id="229" w:author="Thorsten Buch" w:date="2020-10-31T21:37:00Z">
                  <w:rPr>
                    <w:rFonts w:ascii="Arial" w:hAnsi="Arial" w:cs="Arial"/>
                    <w:sz w:val="22"/>
                    <w:szCs w:val="22"/>
                    <w:lang w:val="en-US"/>
                  </w:rPr>
                </w:rPrChange>
              </w:rPr>
            </w:pPr>
            <w:r w:rsidRPr="00D7002C">
              <w:rPr>
                <w:rFonts w:ascii="Arial" w:hAnsi="Arial" w:cs="Arial"/>
                <w:strike/>
                <w:sz w:val="22"/>
                <w:szCs w:val="22"/>
                <w:lang w:val="en-US"/>
                <w:rPrChange w:id="230" w:author="Thorsten Buch" w:date="2020-10-31T21:37:00Z">
                  <w:rPr>
                    <w:rFonts w:ascii="Arial" w:hAnsi="Arial" w:cs="Arial"/>
                    <w:sz w:val="22"/>
                    <w:szCs w:val="22"/>
                    <w:lang w:val="en-US"/>
                  </w:rPr>
                </w:rPrChange>
              </w:rPr>
              <w:t>Number of females required for obtaining experimental animals</w:t>
            </w:r>
          </w:p>
        </w:tc>
        <w:tc>
          <w:tcPr>
            <w:tcW w:w="3003" w:type="dxa"/>
          </w:tcPr>
          <w:p w14:paraId="0A3D77DB" w14:textId="70E13837" w:rsidR="00B25A3E" w:rsidRPr="00D7002C" w:rsidRDefault="00B25A3E" w:rsidP="00FB1360">
            <w:pPr>
              <w:spacing w:line="360" w:lineRule="auto"/>
              <w:jc w:val="both"/>
              <w:rPr>
                <w:rFonts w:ascii="Arial" w:hAnsi="Arial" w:cs="Arial"/>
                <w:strike/>
                <w:sz w:val="22"/>
                <w:szCs w:val="22"/>
                <w:lang w:val="en-US"/>
                <w:rPrChange w:id="231" w:author="Thorsten Buch" w:date="2020-10-31T21:37:00Z">
                  <w:rPr>
                    <w:rFonts w:ascii="Arial" w:hAnsi="Arial" w:cs="Arial"/>
                    <w:sz w:val="22"/>
                    <w:szCs w:val="22"/>
                    <w:lang w:val="en-US"/>
                  </w:rPr>
                </w:rPrChange>
              </w:rPr>
            </w:pPr>
          </w:p>
        </w:tc>
        <w:tc>
          <w:tcPr>
            <w:tcW w:w="3004" w:type="dxa"/>
          </w:tcPr>
          <w:p w14:paraId="732BB6AA" w14:textId="5F6DDC63" w:rsidR="00B25A3E" w:rsidRPr="00D7002C" w:rsidRDefault="004E43E3" w:rsidP="00FB1360">
            <w:pPr>
              <w:spacing w:line="360" w:lineRule="auto"/>
              <w:jc w:val="both"/>
              <w:rPr>
                <w:rFonts w:ascii="Arial" w:hAnsi="Arial" w:cs="Arial"/>
                <w:strike/>
                <w:sz w:val="22"/>
                <w:szCs w:val="22"/>
                <w:lang w:val="en-US"/>
                <w:rPrChange w:id="232" w:author="Thorsten Buch" w:date="2020-10-31T21:37:00Z">
                  <w:rPr>
                    <w:rFonts w:ascii="Arial" w:hAnsi="Arial" w:cs="Arial"/>
                    <w:sz w:val="22"/>
                    <w:szCs w:val="22"/>
                    <w:lang w:val="en-US"/>
                  </w:rPr>
                </w:rPrChange>
              </w:rPr>
            </w:pPr>
            <w:r w:rsidRPr="00D7002C">
              <w:rPr>
                <w:rFonts w:ascii="Arial" w:hAnsi="Arial" w:cs="Arial"/>
                <w:strike/>
                <w:sz w:val="22"/>
                <w:szCs w:val="22"/>
                <w:lang w:val="en-US"/>
                <w:rPrChange w:id="233" w:author="Thorsten Buch" w:date="2020-10-31T21:37:00Z">
                  <w:rPr>
                    <w:rFonts w:ascii="Arial" w:hAnsi="Arial" w:cs="Arial"/>
                    <w:sz w:val="22"/>
                    <w:szCs w:val="22"/>
                    <w:lang w:val="en-US"/>
                  </w:rPr>
                </w:rPrChange>
              </w:rPr>
              <w:t>ca</w:t>
            </w:r>
            <w:r w:rsidR="00050A2A" w:rsidRPr="00D7002C">
              <w:rPr>
                <w:rFonts w:ascii="Arial" w:hAnsi="Arial" w:cs="Arial"/>
                <w:strike/>
                <w:sz w:val="22"/>
                <w:szCs w:val="22"/>
                <w:lang w:val="en-US"/>
                <w:rPrChange w:id="234" w:author="Thorsten Buch" w:date="2020-10-31T21:37:00Z">
                  <w:rPr>
                    <w:rFonts w:ascii="Arial" w:hAnsi="Arial" w:cs="Arial"/>
                    <w:sz w:val="22"/>
                    <w:szCs w:val="22"/>
                    <w:lang w:val="en-US"/>
                  </w:rPr>
                </w:rPrChange>
              </w:rPr>
              <w:t>. 30 females</w:t>
            </w:r>
          </w:p>
        </w:tc>
      </w:tr>
    </w:tbl>
    <w:p w14:paraId="59A6D44D" w14:textId="1BBA2160" w:rsidR="00266AC2" w:rsidRPr="00D7002C" w:rsidDel="00B25A3E" w:rsidRDefault="00266AC2" w:rsidP="00C92F3F">
      <w:pPr>
        <w:spacing w:line="360" w:lineRule="auto"/>
        <w:jc w:val="both"/>
        <w:rPr>
          <w:del w:id="235" w:author="Thorsten Buch" w:date="2020-07-02T15:35:00Z"/>
          <w:rFonts w:ascii="Arial" w:hAnsi="Arial" w:cs="Arial"/>
          <w:strike/>
          <w:sz w:val="22"/>
          <w:szCs w:val="22"/>
          <w:lang w:val="en-US"/>
          <w:rPrChange w:id="236" w:author="Thorsten Buch" w:date="2020-10-31T21:37:00Z">
            <w:rPr>
              <w:del w:id="237" w:author="Thorsten Buch" w:date="2020-07-02T15:35:00Z"/>
              <w:rFonts w:ascii="Arial" w:hAnsi="Arial" w:cs="Arial"/>
              <w:sz w:val="22"/>
              <w:szCs w:val="22"/>
              <w:lang w:val="en-US"/>
            </w:rPr>
          </w:rPrChange>
        </w:rPr>
      </w:pPr>
    </w:p>
    <w:p w14:paraId="6D8CC15A" w14:textId="555DDABC" w:rsidR="00C704C5" w:rsidRPr="00341542" w:rsidRDefault="00C704C5" w:rsidP="00341542">
      <w:pPr>
        <w:spacing w:line="360" w:lineRule="auto"/>
        <w:jc w:val="both"/>
        <w:rPr>
          <w:rFonts w:ascii="Arial" w:hAnsi="Arial" w:cs="Arial"/>
          <w:sz w:val="22"/>
          <w:szCs w:val="22"/>
          <w:lang w:val="en-US"/>
        </w:rPr>
      </w:pPr>
      <w:r w:rsidRPr="00341542">
        <w:rPr>
          <w:rFonts w:ascii="Arial" w:hAnsi="Arial" w:cs="Arial"/>
          <w:sz w:val="22"/>
          <w:szCs w:val="22"/>
          <w:lang w:val="en-US"/>
        </w:rPr>
        <w:br w:type="page"/>
      </w:r>
    </w:p>
    <w:p w14:paraId="3EC664BC" w14:textId="77777777" w:rsidR="00D64B1D" w:rsidRPr="00341542" w:rsidRDefault="00D64B1D" w:rsidP="00341542">
      <w:pPr>
        <w:spacing w:line="360" w:lineRule="auto"/>
        <w:jc w:val="both"/>
        <w:rPr>
          <w:rFonts w:ascii="Arial" w:hAnsi="Arial" w:cs="Arial"/>
          <w:sz w:val="22"/>
          <w:szCs w:val="22"/>
          <w:lang w:val="en-US"/>
        </w:rPr>
      </w:pPr>
    </w:p>
    <w:p w14:paraId="0DD2D024" w14:textId="1E411CC1" w:rsidR="000C6FAB" w:rsidRPr="00341542" w:rsidRDefault="000C6FAB" w:rsidP="00341542">
      <w:pPr>
        <w:pStyle w:val="Heading1"/>
        <w:spacing w:line="360" w:lineRule="auto"/>
        <w:jc w:val="both"/>
        <w:rPr>
          <w:rFonts w:ascii="Arial" w:hAnsi="Arial" w:cs="Arial"/>
          <w:sz w:val="22"/>
          <w:szCs w:val="22"/>
          <w:lang w:val="en-US"/>
        </w:rPr>
      </w:pPr>
      <w:r w:rsidRPr="00341542">
        <w:rPr>
          <w:rFonts w:ascii="Arial" w:hAnsi="Arial" w:cs="Arial"/>
          <w:sz w:val="22"/>
          <w:szCs w:val="22"/>
          <w:lang w:val="en-US"/>
        </w:rPr>
        <w:t>Supplementary Material</w:t>
      </w:r>
    </w:p>
    <w:p w14:paraId="5082086D" w14:textId="278A2586" w:rsidR="000C6FAB" w:rsidRPr="00341542" w:rsidRDefault="000C6FAB" w:rsidP="00341542">
      <w:pPr>
        <w:spacing w:line="360" w:lineRule="auto"/>
        <w:jc w:val="both"/>
        <w:rPr>
          <w:rFonts w:ascii="Arial" w:hAnsi="Arial" w:cs="Arial"/>
          <w:sz w:val="22"/>
          <w:szCs w:val="22"/>
          <w:lang w:val="en-US"/>
        </w:rPr>
      </w:pPr>
    </w:p>
    <w:p w14:paraId="79CE5D0B" w14:textId="7CD46741" w:rsidR="000C6FAB" w:rsidRPr="00341542" w:rsidRDefault="000C6FAB" w:rsidP="00341542">
      <w:pPr>
        <w:spacing w:line="360" w:lineRule="auto"/>
        <w:jc w:val="both"/>
        <w:rPr>
          <w:rFonts w:ascii="Arial" w:hAnsi="Arial" w:cs="Arial"/>
          <w:sz w:val="22"/>
          <w:szCs w:val="22"/>
          <w:lang w:val="en-US"/>
        </w:rPr>
      </w:pPr>
    </w:p>
    <w:p w14:paraId="7B8A16FB" w14:textId="77777777" w:rsidR="000C6FAB" w:rsidRPr="00341542" w:rsidRDefault="000C6FAB" w:rsidP="00341542">
      <w:pPr>
        <w:spacing w:line="360" w:lineRule="auto"/>
        <w:jc w:val="both"/>
        <w:rPr>
          <w:rFonts w:ascii="Arial" w:hAnsi="Arial" w:cs="Arial"/>
          <w:sz w:val="22"/>
          <w:szCs w:val="22"/>
          <w:lang w:val="en-US"/>
        </w:rPr>
      </w:pPr>
    </w:p>
    <w:sectPr w:rsidR="000C6FAB" w:rsidRPr="00341542" w:rsidSect="00D50B64">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Thorsten Buch" w:date="2020-11-03T16:47:00Z" w:initials="TB">
    <w:p w14:paraId="2937479D" w14:textId="77777777" w:rsidR="004460F4" w:rsidRPr="00310BAC" w:rsidRDefault="004460F4" w:rsidP="004460F4">
      <w:pPr>
        <w:rPr>
          <w:rFonts w:ascii="Arial" w:hAnsi="Arial"/>
          <w:sz w:val="20"/>
          <w:szCs w:val="20"/>
        </w:rPr>
      </w:pPr>
      <w:r>
        <w:rPr>
          <w:rStyle w:val="CommentReference"/>
        </w:rPr>
        <w:annotationRef/>
      </w:r>
      <w:r w:rsidRPr="00A9723C">
        <w:rPr>
          <w:rFonts w:ascii="Arial" w:eastAsia="Calibri" w:hAnsi="Arial" w:cs="Calibri"/>
          <w:sz w:val="20"/>
          <w:szCs w:val="20"/>
          <w:highlight w:val="yellow"/>
        </w:rPr>
        <w:t xml:space="preserve">Gordon, J. W., G. A. Scangos, D. J. Plotkin, J. A. Barbosa and F. H. Ruddle (1980). "Genetic transformation of mouse embryos by microinjection of purified DNA." Proc Natl Acad Sci U S A </w:t>
      </w:r>
      <w:r w:rsidRPr="00A9723C">
        <w:rPr>
          <w:rFonts w:ascii="Arial" w:eastAsia="Calibri" w:hAnsi="Arial" w:cs="Calibri"/>
          <w:b/>
          <w:bCs/>
          <w:sz w:val="20"/>
          <w:szCs w:val="20"/>
          <w:highlight w:val="yellow"/>
        </w:rPr>
        <w:t>77</w:t>
      </w:r>
      <w:r w:rsidRPr="00A9723C">
        <w:rPr>
          <w:rFonts w:ascii="Arial" w:eastAsia="Calibri" w:hAnsi="Arial" w:cs="Calibri"/>
          <w:sz w:val="20"/>
          <w:szCs w:val="20"/>
          <w:highlight w:val="yellow"/>
        </w:rPr>
        <w:t>(12): 7380-7384.</w:t>
      </w:r>
    </w:p>
    <w:p w14:paraId="48C31386" w14:textId="77777777" w:rsidR="004460F4" w:rsidRPr="00310BAC" w:rsidRDefault="004460F4" w:rsidP="004460F4">
      <w:pPr>
        <w:pStyle w:val="EndnoteText"/>
        <w:rPr>
          <w:rFonts w:ascii="Arial" w:hAnsi="Arial"/>
        </w:rPr>
      </w:pPr>
      <w:r w:rsidRPr="00310BAC">
        <w:rPr>
          <w:rStyle w:val="EndnoteReference"/>
          <w:rFonts w:ascii="Arial" w:hAnsi="Arial"/>
        </w:rPr>
        <w:footnoteRef/>
      </w:r>
      <w:r w:rsidRPr="00310BAC">
        <w:rPr>
          <w:rFonts w:ascii="Arial" w:hAnsi="Arial"/>
        </w:rPr>
        <w:t xml:space="preserve"> </w:t>
      </w:r>
      <w:r w:rsidRPr="00310BAC">
        <w:rPr>
          <w:rFonts w:ascii="Arial" w:eastAsia="Calibri" w:hAnsi="Arial" w:cs="Calibri"/>
        </w:rPr>
        <w:t xml:space="preserve">Brinster, R. L., H. Y. Chen, M. Trumbauer, A. W. Senear, R. Warren and R. D. Palmiter (1981). "Somatic expression of herpes thymidine kinase gene in mice following injection of a fusion gene into eggs." Cell </w:t>
      </w:r>
      <w:r w:rsidRPr="00310BAC">
        <w:rPr>
          <w:rFonts w:ascii="Arial" w:eastAsia="Calibri" w:hAnsi="Arial" w:cs="Calibri"/>
          <w:b/>
          <w:bCs/>
        </w:rPr>
        <w:t>27</w:t>
      </w:r>
      <w:r w:rsidRPr="00310BAC">
        <w:rPr>
          <w:rFonts w:ascii="Arial" w:eastAsia="Calibri" w:hAnsi="Arial" w:cs="Calibri"/>
        </w:rPr>
        <w:t>: 223-231.</w:t>
      </w:r>
    </w:p>
    <w:p w14:paraId="7ABC9DE1" w14:textId="7ED0CC13" w:rsidR="004460F4" w:rsidRDefault="004460F4" w:rsidP="004460F4">
      <w:pPr>
        <w:pStyle w:val="CommentText"/>
      </w:pPr>
      <w:r w:rsidRPr="00310BAC">
        <w:rPr>
          <w:rStyle w:val="EndnoteReference"/>
          <w:rFonts w:ascii="Arial" w:hAnsi="Arial"/>
        </w:rPr>
        <w:footnoteRef/>
      </w:r>
      <w:r w:rsidRPr="00310BAC">
        <w:rPr>
          <w:rFonts w:ascii="Arial" w:hAnsi="Arial"/>
        </w:rPr>
        <w:t xml:space="preserve"> </w:t>
      </w:r>
      <w:r w:rsidRPr="00310BAC">
        <w:rPr>
          <w:rFonts w:ascii="Arial" w:eastAsia="Calibri" w:hAnsi="Arial" w:cs="Calibri"/>
        </w:rPr>
        <w:t xml:space="preserve">Costantini, F. and E. Lacy (1981). "Introduction of a rabbit beta-globin gene into the mouse germ line." Nature </w:t>
      </w:r>
      <w:r w:rsidRPr="00310BAC">
        <w:rPr>
          <w:rFonts w:ascii="Arial" w:eastAsia="Calibri" w:hAnsi="Arial" w:cs="Calibri"/>
          <w:b/>
          <w:bCs/>
        </w:rPr>
        <w:t>294</w:t>
      </w:r>
      <w:r w:rsidRPr="00310BAC">
        <w:rPr>
          <w:rFonts w:ascii="Arial" w:eastAsia="Calibri" w:hAnsi="Arial" w:cs="Calibri"/>
        </w:rPr>
        <w:t>(5836): 92-94.</w:t>
      </w:r>
    </w:p>
  </w:comment>
  <w:comment w:id="1" w:author="Thorsten Buch" w:date="2020-11-03T16:48:00Z" w:initials="TB">
    <w:p w14:paraId="69123D86" w14:textId="2274E453" w:rsidR="009650BD" w:rsidRDefault="009650BD">
      <w:pPr>
        <w:pStyle w:val="CommentText"/>
        <w:rPr>
          <w:rFonts w:ascii="Arial" w:eastAsia="Calibri" w:hAnsi="Arial" w:cs="Calibri"/>
        </w:rPr>
      </w:pPr>
      <w:r>
        <w:rPr>
          <w:rStyle w:val="CommentReference"/>
        </w:rPr>
        <w:annotationRef/>
      </w:r>
      <w:r w:rsidR="007969AD" w:rsidRPr="00310BAC">
        <w:rPr>
          <w:rFonts w:ascii="Arial" w:eastAsia="Calibri" w:hAnsi="Arial" w:cs="Calibri"/>
        </w:rPr>
        <w:t xml:space="preserve">Bradley, A., M. Evans, M. H. Kaufmann and E. Robertson (1984). "Formation of germ-line chimaeras from embryo-derived teratocarcinoma cell lines." Nature </w:t>
      </w:r>
      <w:r w:rsidR="007969AD" w:rsidRPr="00310BAC">
        <w:rPr>
          <w:rFonts w:ascii="Arial" w:eastAsia="Calibri" w:hAnsi="Arial" w:cs="Calibri"/>
          <w:b/>
          <w:bCs/>
        </w:rPr>
        <w:t>309</w:t>
      </w:r>
      <w:r w:rsidR="007969AD" w:rsidRPr="00310BAC">
        <w:rPr>
          <w:rFonts w:ascii="Arial" w:eastAsia="Calibri" w:hAnsi="Arial" w:cs="Calibri"/>
        </w:rPr>
        <w:t>: 255-256.</w:t>
      </w:r>
    </w:p>
    <w:p w14:paraId="54A90543" w14:textId="77777777" w:rsidR="009650BD" w:rsidRDefault="009650BD">
      <w:pPr>
        <w:pStyle w:val="CommentText"/>
        <w:rPr>
          <w:rFonts w:ascii="Arial" w:eastAsia="Calibri" w:hAnsi="Arial" w:cs="Calibri"/>
        </w:rPr>
      </w:pPr>
    </w:p>
    <w:p w14:paraId="377902A4" w14:textId="7BCF241A" w:rsidR="009650BD" w:rsidRDefault="009650BD">
      <w:pPr>
        <w:pStyle w:val="CommentText"/>
        <w:rPr>
          <w:rFonts w:ascii="Arial" w:eastAsia="Calibri" w:hAnsi="Arial" w:cs="Calibri"/>
        </w:rPr>
      </w:pPr>
      <w:r w:rsidRPr="00310BAC">
        <w:rPr>
          <w:rFonts w:ascii="Arial" w:eastAsia="Calibri" w:hAnsi="Arial" w:cs="Calibri"/>
        </w:rPr>
        <w:t xml:space="preserve">Thomas, K. R. and M. R. Capecchi (1987). "Site-directed mutagenesis by gene targeting in mouse embryo-derived stem cells." Cell </w:t>
      </w:r>
      <w:r w:rsidRPr="00310BAC">
        <w:rPr>
          <w:rFonts w:ascii="Arial" w:eastAsia="Calibri" w:hAnsi="Arial" w:cs="Calibri"/>
          <w:b/>
          <w:bCs/>
        </w:rPr>
        <w:t>51</w:t>
      </w:r>
      <w:r w:rsidRPr="00310BAC">
        <w:rPr>
          <w:rFonts w:ascii="Arial" w:eastAsia="Calibri" w:hAnsi="Arial" w:cs="Calibri"/>
        </w:rPr>
        <w:t>(3): 503-512.</w:t>
      </w:r>
    </w:p>
    <w:p w14:paraId="29AA4E9D" w14:textId="37A1063C" w:rsidR="009650BD" w:rsidRDefault="009650BD">
      <w:pPr>
        <w:pStyle w:val="CommentText"/>
      </w:pPr>
    </w:p>
  </w:comment>
  <w:comment w:id="2" w:author="Thorsten Buch" w:date="2020-11-03T16:49:00Z" w:initials="TB">
    <w:p w14:paraId="7DD8D983" w14:textId="77777777" w:rsidR="00D648D0" w:rsidRDefault="00D648D0">
      <w:pPr>
        <w:pStyle w:val="CommentText"/>
        <w:rPr>
          <w:rFonts w:ascii="Arial" w:eastAsia="Calibri" w:hAnsi="Arial" w:cs="Calibri"/>
        </w:rPr>
      </w:pPr>
      <w:r>
        <w:rPr>
          <w:rStyle w:val="CommentReference"/>
        </w:rPr>
        <w:annotationRef/>
      </w:r>
      <w:r w:rsidRPr="00310BAC">
        <w:rPr>
          <w:rFonts w:ascii="Arial" w:eastAsia="Calibri" w:hAnsi="Arial" w:cs="Calibri"/>
        </w:rPr>
        <w:t xml:space="preserve">Cong, L., F. A. Ran, D. Cox, S. Lin, R. Barretto, N. Habib, P. D. Hsu, X. Wu, W. Jiang, L. A. Marraffini and F. Zhang (2013). "Multiplex genome engineering using CRISPR/Cas systems." Science </w:t>
      </w:r>
      <w:r w:rsidRPr="00310BAC">
        <w:rPr>
          <w:rFonts w:ascii="Arial" w:eastAsia="Calibri" w:hAnsi="Arial" w:cs="Calibri"/>
          <w:b/>
          <w:bCs/>
        </w:rPr>
        <w:t>339</w:t>
      </w:r>
      <w:r w:rsidRPr="00310BAC">
        <w:rPr>
          <w:rFonts w:ascii="Arial" w:eastAsia="Calibri" w:hAnsi="Arial" w:cs="Calibri"/>
        </w:rPr>
        <w:t>(6121): 819-823</w:t>
      </w:r>
    </w:p>
    <w:p w14:paraId="190A8D93" w14:textId="77777777" w:rsidR="00EA4D72" w:rsidRDefault="00EA4D72">
      <w:pPr>
        <w:pStyle w:val="CommentText"/>
        <w:rPr>
          <w:rFonts w:ascii="Arial" w:eastAsia="Calibri" w:hAnsi="Arial" w:cs="Calibri"/>
        </w:rPr>
      </w:pPr>
    </w:p>
    <w:p w14:paraId="0E54195C" w14:textId="77777777" w:rsidR="00EA4D72" w:rsidRDefault="00EA4D72" w:rsidP="00EA4D72">
      <w:pPr>
        <w:pStyle w:val="CommentText"/>
      </w:pPr>
      <w:r>
        <w:t xml:space="preserve">One-step generation of mice carrying mutations in multiple genes by CRISPR/Cas-mediated genome engineering. </w:t>
      </w:r>
    </w:p>
    <w:p w14:paraId="4B5D86CF" w14:textId="77777777" w:rsidR="00EA4D72" w:rsidRDefault="00EA4D72" w:rsidP="00EA4D72">
      <w:pPr>
        <w:pStyle w:val="CommentText"/>
      </w:pPr>
      <w:r>
        <w:t xml:space="preserve">Wang H, Yang H, Shivalila CS, Dawlaty MM, Cheng AW, Zhang F, Jaenisch R. Cell. 2013 May 9;153(4):910-8. doi: 10.1016/j.cell.2013.04.025. Epub 2013 May 2. PMID: 23643243 </w:t>
      </w:r>
    </w:p>
    <w:p w14:paraId="5E09895E" w14:textId="77777777" w:rsidR="00EA4D72" w:rsidRDefault="00EA4D72" w:rsidP="00EA4D72">
      <w:pPr>
        <w:pStyle w:val="CommentText"/>
      </w:pPr>
    </w:p>
    <w:p w14:paraId="2EE7B0A5" w14:textId="77777777" w:rsidR="00EA4D72" w:rsidRDefault="00EA4D72" w:rsidP="00EA4D72">
      <w:pPr>
        <w:pStyle w:val="CommentText"/>
      </w:pPr>
      <w:r>
        <w:t xml:space="preserve">One-step generation of mice carrying reporter and conditional alleles by CRISPR/Cas-mediated genome engineering. </w:t>
      </w:r>
    </w:p>
    <w:p w14:paraId="09706716" w14:textId="77777777" w:rsidR="00EA4D72" w:rsidRDefault="00EA4D72" w:rsidP="00EA4D72">
      <w:pPr>
        <w:pStyle w:val="CommentText"/>
      </w:pPr>
      <w:r>
        <w:t xml:space="preserve">Yang H, Wang H, Shivalila CS, Cheng AW, Shi L, Jaenisch R. Cell. 2013 Sep 12;154(6):1370-9. doi: 10.1016/j.cell.2013.08.022. Epub 2013 Aug 29. PMID: 23992847 </w:t>
      </w:r>
    </w:p>
    <w:p w14:paraId="14C9529C" w14:textId="031D6078" w:rsidR="00EA4D72" w:rsidRDefault="00EA4D72">
      <w:pPr>
        <w:pStyle w:val="CommentText"/>
      </w:pPr>
    </w:p>
  </w:comment>
  <w:comment w:id="4" w:author="Thorsten Buch" w:date="2020-11-03T18:11:00Z" w:initials="TB">
    <w:p w14:paraId="51EE9325" w14:textId="7C99E153" w:rsidR="00310BD0" w:rsidRPr="00310BD0" w:rsidRDefault="00310BD0">
      <w:pPr>
        <w:pStyle w:val="CommentText"/>
        <w:rPr>
          <w:lang w:val="en-US"/>
        </w:rPr>
      </w:pPr>
      <w:r>
        <w:rPr>
          <w:rStyle w:val="CommentReference"/>
        </w:rPr>
        <w:annotationRef/>
      </w:r>
      <w:hyperlink r:id="rId1" w:history="1">
        <w:r w:rsidRPr="008C7FDD">
          <w:rPr>
            <w:rStyle w:val="Hyperlink"/>
          </w:rPr>
          <w:t>http://www.informatics.jax.org/</w:t>
        </w:r>
      </w:hyperlink>
      <w:r w:rsidRPr="00310BD0">
        <w:rPr>
          <w:lang w:val="en-US"/>
        </w:rPr>
        <w:t xml:space="preserve"> accessed </w:t>
      </w:r>
      <w:r w:rsidR="00667B25">
        <w:rPr>
          <w:lang w:val="en-US"/>
        </w:rPr>
        <w:t>2. Nov. 2019</w:t>
      </w:r>
    </w:p>
  </w:comment>
  <w:comment w:id="11" w:author="Thorsten Buch" w:date="2020-11-03T16:43:00Z" w:initials="TB">
    <w:p w14:paraId="68C8AEAD" w14:textId="45C88B4C" w:rsidR="00DD70A6" w:rsidRDefault="00DD70A6">
      <w:pPr>
        <w:pStyle w:val="CommentText"/>
      </w:pPr>
      <w:r>
        <w:rPr>
          <w:rStyle w:val="CommentReference"/>
        </w:rPr>
        <w:annotationRef/>
      </w:r>
      <w:r w:rsidRPr="00DD70A6">
        <w:t>https://www.tv-statistik.ch/de/versuchstierhaltungen/</w:t>
      </w:r>
    </w:p>
  </w:comment>
  <w:comment w:id="14" w:author="Thorsten Buch" w:date="2020-11-03T16:40:00Z" w:initials="TB">
    <w:p w14:paraId="0E246D22" w14:textId="77777777" w:rsidR="00245631" w:rsidRPr="00D648D0" w:rsidRDefault="00245631">
      <w:pPr>
        <w:pStyle w:val="CommentText"/>
        <w:rPr>
          <w:lang w:val="en-US"/>
        </w:rPr>
      </w:pPr>
      <w:r>
        <w:rPr>
          <w:rStyle w:val="CommentReference"/>
        </w:rPr>
        <w:annotationRef/>
      </w:r>
      <w:r w:rsidRPr="00245631">
        <w:t>CELEX 52020DC0016 EN TXT.pdf</w:t>
      </w:r>
      <w:r w:rsidRPr="00D648D0">
        <w:rPr>
          <w:lang w:val="en-US"/>
        </w:rPr>
        <w:t xml:space="preserve"> </w:t>
      </w:r>
    </w:p>
    <w:p w14:paraId="64756B8F" w14:textId="063A1F65" w:rsidR="00245631" w:rsidRPr="00245631" w:rsidRDefault="00245631">
      <w:pPr>
        <w:pStyle w:val="CommentText"/>
        <w:rPr>
          <w:lang w:val="de-DE"/>
        </w:rPr>
      </w:pPr>
      <w:r w:rsidRPr="00245631">
        <w:rPr>
          <w:lang w:val="de-DE"/>
        </w:rPr>
        <w:t>https://eur-lex.europa.eu/legal-content/EN/TXT/PDF/?uri=CELEX:52020DC0016&amp;from=EN</w:t>
      </w:r>
    </w:p>
  </w:comment>
  <w:comment w:id="16" w:author="Thorsten Buch" w:date="2020-09-30T15:00:00Z" w:initials="TB">
    <w:p w14:paraId="63134C27" w14:textId="616BD0A5" w:rsidR="00F75BDB" w:rsidRDefault="00F75BDB">
      <w:pPr>
        <w:pStyle w:val="CommentText"/>
      </w:pPr>
      <w:r>
        <w:rPr>
          <w:rStyle w:val="CommentReference"/>
        </w:rPr>
        <w:annotationRef/>
      </w:r>
      <w:r w:rsidRPr="00F75BDB">
        <w:t>http://www.informatics.jax.org/</w:t>
      </w:r>
    </w:p>
  </w:comment>
  <w:comment w:id="17" w:author="Thorsten Buch" w:date="2020-09-30T15:01:00Z" w:initials="TB">
    <w:p w14:paraId="724D0BB7" w14:textId="03C6AF42" w:rsidR="00D8547F" w:rsidRDefault="00D8547F">
      <w:pPr>
        <w:pStyle w:val="CommentText"/>
      </w:pPr>
      <w:r>
        <w:rPr>
          <w:rStyle w:val="CommentReference"/>
        </w:rPr>
        <w:annotationRef/>
      </w:r>
      <w:r w:rsidRPr="00D8547F">
        <w:t>https://www.ncbi.nlm.nih.gov/</w:t>
      </w:r>
    </w:p>
  </w:comment>
  <w:comment w:id="18" w:author="Thorsten Buch" w:date="2020-09-30T15:02:00Z" w:initials="TB">
    <w:p w14:paraId="2DF62B11" w14:textId="273B466E" w:rsidR="00CF0DBA" w:rsidRDefault="00CF0DBA">
      <w:pPr>
        <w:pStyle w:val="CommentText"/>
      </w:pPr>
      <w:r>
        <w:rPr>
          <w:rStyle w:val="CommentReference"/>
        </w:rPr>
        <w:annotationRef/>
      </w:r>
      <w:r w:rsidRPr="00CF0DBA">
        <w:t>https://genome.ucsc.edu/</w:t>
      </w:r>
    </w:p>
  </w:comment>
  <w:comment w:id="19" w:author="Thorsten Buch" w:date="2020-09-30T15:02:00Z" w:initials="TB">
    <w:p w14:paraId="5CD5C91C" w14:textId="03F375AD" w:rsidR="00CF0DBA" w:rsidRDefault="00CF0DBA">
      <w:pPr>
        <w:pStyle w:val="CommentText"/>
      </w:pPr>
      <w:r>
        <w:rPr>
          <w:rStyle w:val="CommentReference"/>
        </w:rPr>
        <w:annotationRef/>
      </w:r>
      <w:r w:rsidRPr="00CF0DBA">
        <w:t>https://www.ensembl.org</w:t>
      </w:r>
    </w:p>
  </w:comment>
  <w:comment w:id="20" w:author="Thorsten Buch" w:date="2020-09-30T15:41:00Z" w:initials="TB">
    <w:p w14:paraId="6C69D525" w14:textId="77777777" w:rsidR="00427C7B" w:rsidRPr="00427C7B" w:rsidRDefault="00427C7B" w:rsidP="00427C7B">
      <w:r>
        <w:rPr>
          <w:rStyle w:val="CommentReference"/>
        </w:rPr>
        <w:annotationRef/>
      </w:r>
      <w:r w:rsidRPr="00427C7B">
        <w:t>Creighton HB, McClintock B. 1931. A correlation of cytological and genetical crossing-over in Zea Mays. Proc Natl Acad Sci 17: 492–497.</w:t>
      </w:r>
    </w:p>
    <w:p w14:paraId="46A1EED3" w14:textId="3322EE85" w:rsidR="00427C7B" w:rsidRDefault="00427C7B">
      <w:pPr>
        <w:pStyle w:val="CommentText"/>
      </w:pPr>
    </w:p>
  </w:comment>
  <w:comment w:id="21" w:author="Thorsten Buch" w:date="2020-09-30T15:23:00Z" w:initials="TB">
    <w:p w14:paraId="09F36A17" w14:textId="77777777" w:rsidR="00D77A59" w:rsidRDefault="00D77A59" w:rsidP="00D77A59">
      <w:r>
        <w:rPr>
          <w:rStyle w:val="CommentReference"/>
        </w:rPr>
        <w:annotationRef/>
      </w:r>
    </w:p>
    <w:p w14:paraId="72D3F1EF" w14:textId="77777777" w:rsidR="00D77A59" w:rsidRDefault="00D77A59" w:rsidP="00D77A59"/>
    <w:p w14:paraId="4A93982C" w14:textId="5A39B4A5" w:rsidR="00D77A59" w:rsidRDefault="00D77A59" w:rsidP="00D77A59">
      <w:r>
        <w:t xml:space="preserve">J Exp Med </w:t>
      </w:r>
    </w:p>
    <w:p w14:paraId="1B41BE95" w14:textId="77777777" w:rsidR="00D77A59" w:rsidRDefault="00D77A59" w:rsidP="00D77A59">
      <w:pPr>
        <w:numPr>
          <w:ilvl w:val="0"/>
          <w:numId w:val="3"/>
        </w:numPr>
        <w:spacing w:before="100" w:beforeAutospacing="1" w:after="100" w:afterAutospacing="1"/>
      </w:pPr>
    </w:p>
    <w:p w14:paraId="44391180" w14:textId="77777777" w:rsidR="00D77A59" w:rsidRDefault="00D77A59" w:rsidP="00D77A59">
      <w:pPr>
        <w:numPr>
          <w:ilvl w:val="0"/>
          <w:numId w:val="3"/>
        </w:numPr>
        <w:spacing w:before="100" w:beforeAutospacing="1" w:after="100" w:afterAutospacing="1"/>
      </w:pPr>
    </w:p>
    <w:p w14:paraId="5C613E41" w14:textId="77777777" w:rsidR="00D77A59" w:rsidRDefault="00D77A59" w:rsidP="00D77A59">
      <w:pPr>
        <w:numPr>
          <w:ilvl w:val="0"/>
          <w:numId w:val="3"/>
        </w:numPr>
        <w:spacing w:before="100" w:beforeAutospacing="1" w:after="100" w:afterAutospacing="1"/>
      </w:pPr>
    </w:p>
    <w:p w14:paraId="199E2CE4" w14:textId="77777777" w:rsidR="00D77A59" w:rsidRDefault="00D77A59" w:rsidP="00D77A59">
      <w:r>
        <w:rPr>
          <w:rStyle w:val="period"/>
        </w:rPr>
        <w:t xml:space="preserve">. </w:t>
      </w:r>
      <w:r>
        <w:rPr>
          <w:rStyle w:val="cit"/>
          <w:rFonts w:eastAsiaTheme="majorEastAsia"/>
        </w:rPr>
        <w:t>1969 Sep 1;130(3):519-41.</w:t>
      </w:r>
      <w:r>
        <w:t xml:space="preserve"> </w:t>
      </w:r>
    </w:p>
    <w:p w14:paraId="642CE22B" w14:textId="77777777" w:rsidR="00D77A59" w:rsidRDefault="00D77A59" w:rsidP="00D77A59">
      <w:r>
        <w:rPr>
          <w:rStyle w:val="citation-doi"/>
          <w:rFonts w:eastAsiaTheme="majorEastAsia"/>
        </w:rPr>
        <w:t xml:space="preserve">doi: 10.1084/jem.130.3.519. </w:t>
      </w:r>
    </w:p>
    <w:p w14:paraId="28ED866E" w14:textId="77777777" w:rsidR="00D77A59" w:rsidRDefault="00D77A59" w:rsidP="00D77A59">
      <w:pPr>
        <w:pStyle w:val="Heading1"/>
      </w:pPr>
      <w:r>
        <w:t xml:space="preserve">Crossing over between genes in the immunoglobulin heavy chain linkage group of the mouse </w:t>
      </w:r>
    </w:p>
    <w:p w14:paraId="3B4AF8A3" w14:textId="77777777" w:rsidR="00D77A59" w:rsidRDefault="00FD7F86" w:rsidP="00D77A59">
      <w:hyperlink r:id="rId2" w:history="1">
        <w:r w:rsidR="00D77A59">
          <w:rPr>
            <w:rStyle w:val="Hyperlink"/>
          </w:rPr>
          <w:t>R Lieberman</w:t>
        </w:r>
      </w:hyperlink>
      <w:r w:rsidR="00D77A59">
        <w:rPr>
          <w:rStyle w:val="comma"/>
        </w:rPr>
        <w:t>, </w:t>
      </w:r>
      <w:r w:rsidR="00D77A59">
        <w:rPr>
          <w:rStyle w:val="authors-list-item"/>
        </w:rPr>
        <w:fldChar w:fldCharType="begin"/>
      </w:r>
      <w:r w:rsidR="00D77A59">
        <w:rPr>
          <w:rStyle w:val="authors-list-item"/>
        </w:rPr>
        <w:instrText xml:space="preserve"> HYPERLINK "https://pubmed.ncbi.nlm.nih.gov/?sort=pubdate&amp;term=Potter+M&amp;cauthor_id=4185248" </w:instrText>
      </w:r>
      <w:r w:rsidR="00D77A59">
        <w:rPr>
          <w:rStyle w:val="authors-list-item"/>
        </w:rPr>
        <w:fldChar w:fldCharType="separate"/>
      </w:r>
      <w:r w:rsidR="00D77A59">
        <w:rPr>
          <w:rStyle w:val="Hyperlink"/>
        </w:rPr>
        <w:t>M Potter</w:t>
      </w:r>
      <w:r w:rsidR="00D77A59">
        <w:rPr>
          <w:rStyle w:val="authors-list-item"/>
        </w:rPr>
        <w:fldChar w:fldCharType="end"/>
      </w:r>
      <w:r w:rsidR="00D77A59">
        <w:t xml:space="preserve"> </w:t>
      </w:r>
    </w:p>
    <w:p w14:paraId="4631546A" w14:textId="77777777" w:rsidR="00D77A59" w:rsidRDefault="00D77A59" w:rsidP="00D77A59">
      <w:pPr>
        <w:numPr>
          <w:ilvl w:val="0"/>
          <w:numId w:val="4"/>
        </w:numPr>
        <w:spacing w:before="100" w:beforeAutospacing="1" w:after="100" w:afterAutospacing="1"/>
      </w:pPr>
      <w:r>
        <w:rPr>
          <w:rStyle w:val="id-label"/>
        </w:rPr>
        <w:t xml:space="preserve">PMID: </w:t>
      </w:r>
      <w:r>
        <w:rPr>
          <w:rStyle w:val="Strong"/>
        </w:rPr>
        <w:t>4185248</w:t>
      </w:r>
      <w:r>
        <w:rPr>
          <w:rStyle w:val="identifier"/>
        </w:rPr>
        <w:t xml:space="preserve"> </w:t>
      </w:r>
    </w:p>
    <w:p w14:paraId="6D80401F" w14:textId="77777777" w:rsidR="00D77A59" w:rsidRDefault="00D77A59" w:rsidP="00D77A59">
      <w:pPr>
        <w:numPr>
          <w:ilvl w:val="0"/>
          <w:numId w:val="4"/>
        </w:numPr>
        <w:spacing w:before="100" w:beforeAutospacing="1" w:after="100" w:afterAutospacing="1"/>
      </w:pPr>
      <w:r>
        <w:rPr>
          <w:rStyle w:val="id-label"/>
        </w:rPr>
        <w:t xml:space="preserve">PMCID: </w:t>
      </w:r>
      <w:r w:rsidR="00DE3430">
        <w:fldChar w:fldCharType="begin"/>
      </w:r>
      <w:r w:rsidR="00DE3430">
        <w:instrText xml:space="preserve"> HYPERLINK "http://www.ncbi.nlm.nih.gov/pmc/articles/pmc2138713/" \t "_blank" </w:instrText>
      </w:r>
      <w:r w:rsidR="00DE3430">
        <w:fldChar w:fldCharType="separate"/>
      </w:r>
      <w:r>
        <w:rPr>
          <w:rStyle w:val="Hyperlink"/>
        </w:rPr>
        <w:t xml:space="preserve">PMC2138713 </w:t>
      </w:r>
      <w:r w:rsidR="00DE3430">
        <w:rPr>
          <w:rStyle w:val="Hyperlink"/>
        </w:rPr>
        <w:fldChar w:fldCharType="end"/>
      </w:r>
    </w:p>
    <w:p w14:paraId="6C28C864" w14:textId="77777777" w:rsidR="00D77A59" w:rsidRDefault="00D77A59" w:rsidP="00D77A59">
      <w:pPr>
        <w:numPr>
          <w:ilvl w:val="0"/>
          <w:numId w:val="4"/>
        </w:numPr>
        <w:spacing w:before="100" w:beforeAutospacing="1" w:after="100" w:afterAutospacing="1"/>
      </w:pPr>
      <w:r>
        <w:rPr>
          <w:rStyle w:val="id-label"/>
        </w:rPr>
        <w:t xml:space="preserve">DOI: </w:t>
      </w:r>
      <w:r w:rsidR="00DE3430">
        <w:fldChar w:fldCharType="begin"/>
      </w:r>
      <w:r w:rsidR="00DE3430">
        <w:instrText xml:space="preserve"> HYPERLINK "https://doi.org/10.1084/jem.130.3.519" \t "_blank" </w:instrText>
      </w:r>
      <w:r w:rsidR="00DE3430">
        <w:fldChar w:fldCharType="separate"/>
      </w:r>
      <w:r>
        <w:rPr>
          <w:rStyle w:val="Hyperlink"/>
        </w:rPr>
        <w:t xml:space="preserve">10.1084/jem.130.3.519 </w:t>
      </w:r>
      <w:r w:rsidR="00DE3430">
        <w:rPr>
          <w:rStyle w:val="Hyperlink"/>
        </w:rPr>
        <w:fldChar w:fldCharType="end"/>
      </w:r>
    </w:p>
    <w:p w14:paraId="75630345" w14:textId="739C8A27" w:rsidR="00D77A59" w:rsidRDefault="00D77A59">
      <w:pPr>
        <w:pStyle w:val="CommentText"/>
      </w:pPr>
    </w:p>
  </w:comment>
  <w:comment w:id="22" w:author="Thorsten Buch" w:date="2020-09-30T15:37:00Z" w:initials="TB">
    <w:p w14:paraId="5B16BE37" w14:textId="77777777" w:rsidR="00107855" w:rsidRDefault="00107855" w:rsidP="00107855">
      <w:r>
        <w:rPr>
          <w:rStyle w:val="CommentReference"/>
        </w:rPr>
        <w:annotationRef/>
      </w:r>
      <w:hyperlink r:id="rId3" w:history="1">
        <w:r>
          <w:rPr>
            <w:rStyle w:val="Hyperlink"/>
            <w:i/>
            <w:iCs/>
          </w:rPr>
          <w:t>Bateson, W</w:t>
        </w:r>
      </w:hyperlink>
      <w:r>
        <w:rPr>
          <w:rStyle w:val="HTMLCite"/>
        </w:rPr>
        <w:t xml:space="preserve">; </w:t>
      </w:r>
      <w:r>
        <w:rPr>
          <w:rStyle w:val="HTMLCite"/>
        </w:rPr>
        <w:fldChar w:fldCharType="begin"/>
      </w:r>
      <w:r>
        <w:rPr>
          <w:rStyle w:val="HTMLCite"/>
        </w:rPr>
        <w:instrText xml:space="preserve"> HYPERLINK "https://en.wikipedia.org/wiki/Edith_Rebecca_Saunders" \o "Edith Rebecca Saunders" </w:instrText>
      </w:r>
      <w:r>
        <w:rPr>
          <w:rStyle w:val="HTMLCite"/>
        </w:rPr>
        <w:fldChar w:fldCharType="separate"/>
      </w:r>
      <w:r>
        <w:rPr>
          <w:rStyle w:val="Hyperlink"/>
          <w:i/>
          <w:iCs/>
        </w:rPr>
        <w:t>Saunders, ER</w:t>
      </w:r>
      <w:r>
        <w:rPr>
          <w:rStyle w:val="HTMLCite"/>
        </w:rPr>
        <w:fldChar w:fldCharType="end"/>
      </w:r>
      <w:r>
        <w:rPr>
          <w:rStyle w:val="HTMLCite"/>
        </w:rPr>
        <w:t xml:space="preserve">; </w:t>
      </w:r>
      <w:r>
        <w:rPr>
          <w:rStyle w:val="HTMLCite"/>
        </w:rPr>
        <w:fldChar w:fldCharType="begin"/>
      </w:r>
      <w:r>
        <w:rPr>
          <w:rStyle w:val="HTMLCite"/>
        </w:rPr>
        <w:instrText xml:space="preserve"> HYPERLINK "https://en.wikipedia.org/wiki/Reginald_Punnett" \o "Reginald Punnett" </w:instrText>
      </w:r>
      <w:r>
        <w:rPr>
          <w:rStyle w:val="HTMLCite"/>
        </w:rPr>
        <w:fldChar w:fldCharType="separate"/>
      </w:r>
      <w:r>
        <w:rPr>
          <w:rStyle w:val="Hyperlink"/>
          <w:i/>
          <w:iCs/>
        </w:rPr>
        <w:t>Punnett, RC</w:t>
      </w:r>
      <w:r>
        <w:rPr>
          <w:rStyle w:val="HTMLCite"/>
        </w:rPr>
        <w:fldChar w:fldCharType="end"/>
      </w:r>
      <w:r>
        <w:rPr>
          <w:rStyle w:val="HTMLCite"/>
        </w:rPr>
        <w:t xml:space="preserve"> (18 May 1904). </w:t>
      </w:r>
      <w:r>
        <w:rPr>
          <w:rStyle w:val="HTMLCite"/>
        </w:rPr>
        <w:fldChar w:fldCharType="begin"/>
      </w:r>
      <w:r>
        <w:rPr>
          <w:rStyle w:val="HTMLCite"/>
        </w:rPr>
        <w:instrText xml:space="preserve"> HYPERLINK "https://archive.org/details/RoyalSociety.ReportsToTheEvolutionCommittee.ReportIi.Experimental" </w:instrText>
      </w:r>
      <w:r>
        <w:rPr>
          <w:rStyle w:val="HTMLCite"/>
        </w:rPr>
        <w:fldChar w:fldCharType="separate"/>
      </w:r>
      <w:r>
        <w:rPr>
          <w:rStyle w:val="Hyperlink"/>
          <w:i/>
          <w:iCs/>
        </w:rPr>
        <w:t>Reports to the Evolution committee of the Royal Society</w:t>
      </w:r>
      <w:r>
        <w:rPr>
          <w:rStyle w:val="HTMLCite"/>
        </w:rPr>
        <w:fldChar w:fldCharType="end"/>
      </w:r>
      <w:r>
        <w:rPr>
          <w:rStyle w:val="HTMLCite"/>
        </w:rPr>
        <w:t xml:space="preserve">. London: Harrison and Sons, </w:t>
      </w:r>
    </w:p>
    <w:p w14:paraId="49660345" w14:textId="77777777" w:rsidR="002C18B5" w:rsidRPr="002C18B5" w:rsidRDefault="002C18B5" w:rsidP="002C18B5">
      <w:r w:rsidRPr="002C18B5">
        <w:t>Morgan TH. 1913. Heredity and sex. Columbia University Press, New York</w:t>
      </w:r>
    </w:p>
    <w:p w14:paraId="366E2EBB" w14:textId="128C3965" w:rsidR="00107855" w:rsidRDefault="00107855">
      <w:pPr>
        <w:pStyle w:val="CommentText"/>
      </w:pPr>
    </w:p>
  </w:comment>
  <w:comment w:id="24" w:author="Thorsten Buch" w:date="2020-09-30T15:43:00Z" w:initials="TB">
    <w:p w14:paraId="3A58063E" w14:textId="77777777" w:rsidR="009678D6" w:rsidRPr="001F2888" w:rsidRDefault="009678D6" w:rsidP="009678D6">
      <w:r>
        <w:rPr>
          <w:rStyle w:val="CommentReference"/>
        </w:rPr>
        <w:annotationRef/>
      </w:r>
      <w:r w:rsidRPr="001F2888">
        <w:rPr>
          <w:i/>
          <w:iCs/>
        </w:rPr>
        <w:t>Punnett, Reginald Crundall (1907). Mendelism (2nd ed.). London: Macmillan.</w:t>
      </w:r>
    </w:p>
    <w:p w14:paraId="5DF454E9" w14:textId="77777777" w:rsidR="009678D6" w:rsidRDefault="009678D6" w:rsidP="009678D6">
      <w:pPr>
        <w:pStyle w:val="CommentText"/>
      </w:pPr>
    </w:p>
  </w:comment>
  <w:comment w:id="47" w:author="vmilchev@uni-koeln.de" w:date="2020-10-28T13:34:00Z" w:initials="vm">
    <w:p w14:paraId="4D68DAC2" w14:textId="03A9BE74" w:rsidR="2C4C3353" w:rsidRDefault="2C4C3353">
      <w:pPr>
        <w:pStyle w:val="CommentText"/>
      </w:pPr>
      <w:r>
        <w:t>maybe breedings?</w:t>
      </w:r>
      <w:r>
        <w:rPr>
          <w:rStyle w:val="CommentReference"/>
        </w:rPr>
        <w:annotationRef/>
      </w:r>
    </w:p>
  </w:comment>
  <w:comment w:id="50" w:author="vmilchev@uni-koeln.de" w:date="2020-10-28T13:33:00Z" w:initials="vm">
    <w:p w14:paraId="0DE4B935" w14:textId="702FD213" w:rsidR="2C4C3353" w:rsidRDefault="2C4C3353">
      <w:pPr>
        <w:pStyle w:val="CommentText"/>
      </w:pPr>
      <w:r>
        <w:t>i don't really understand</w:t>
      </w:r>
      <w:r>
        <w:rPr>
          <w:rStyle w:val="CommentReference"/>
        </w:rPr>
        <w:annotationRef/>
      </w:r>
    </w:p>
  </w:comment>
  <w:comment w:id="51" w:author="Thorsten Buch" w:date="2020-10-31T21:35:00Z" w:initials="TB">
    <w:p w14:paraId="3CFAFCA1" w14:textId="7FEF93B4" w:rsidR="008E4394" w:rsidRPr="008E4394" w:rsidRDefault="008E4394">
      <w:pPr>
        <w:pStyle w:val="CommentText"/>
        <w:rPr>
          <w:lang w:val="en-US"/>
        </w:rPr>
      </w:pPr>
      <w:r>
        <w:rPr>
          <w:rStyle w:val="CommentReference"/>
        </w:rPr>
        <w:annotationRef/>
      </w:r>
      <w:r w:rsidRPr="008E4394">
        <w:rPr>
          <w:lang w:val="en-US"/>
        </w:rPr>
        <w:t xml:space="preserve">if mean litter size is </w:t>
      </w:r>
      <w:r>
        <w:rPr>
          <w:lang w:val="en-US"/>
        </w:rPr>
        <w:t>7 then you have steps of 7 in number of animals you produce.</w:t>
      </w:r>
    </w:p>
  </w:comment>
  <w:comment w:id="94" w:author="Thorsten Buch" w:date="2020-06-04T12:34:00Z" w:initials="TB">
    <w:p w14:paraId="3D2DF037" w14:textId="77777777" w:rsidR="00E51C0F" w:rsidRDefault="00ED405A" w:rsidP="00E51C0F">
      <w:pPr>
        <w:numPr>
          <w:ilvl w:val="0"/>
          <w:numId w:val="1"/>
        </w:numPr>
        <w:spacing w:before="100" w:beforeAutospacing="1" w:after="100" w:afterAutospacing="1"/>
      </w:pPr>
      <w:r>
        <w:rPr>
          <w:rStyle w:val="CommentReference"/>
        </w:rPr>
        <w:annotationRef/>
      </w:r>
      <w:r w:rsidR="00E51C0F">
        <w:rPr>
          <w:rStyle w:val="id-label"/>
        </w:rPr>
        <w:t xml:space="preserve">PMID: </w:t>
      </w:r>
      <w:r w:rsidR="00E51C0F">
        <w:rPr>
          <w:rStyle w:val="Strong"/>
        </w:rPr>
        <w:t>18854139</w:t>
      </w:r>
      <w:r w:rsidR="00E51C0F">
        <w:rPr>
          <w:rStyle w:val="identifier"/>
        </w:rPr>
        <w:t xml:space="preserve"> </w:t>
      </w:r>
    </w:p>
    <w:p w14:paraId="26653B15" w14:textId="77777777" w:rsidR="00E51C0F" w:rsidRDefault="00E51C0F" w:rsidP="00E51C0F">
      <w:pPr>
        <w:numPr>
          <w:ilvl w:val="0"/>
          <w:numId w:val="1"/>
        </w:numPr>
        <w:spacing w:before="100" w:beforeAutospacing="1" w:after="100" w:afterAutospacing="1"/>
      </w:pPr>
      <w:r>
        <w:rPr>
          <w:rStyle w:val="id-label"/>
        </w:rPr>
        <w:t xml:space="preserve">PMCID: </w:t>
      </w:r>
      <w:r w:rsidR="00CB0053">
        <w:fldChar w:fldCharType="begin"/>
      </w:r>
      <w:r w:rsidR="00CB0053">
        <w:instrText xml:space="preserve"> HYPERLINK "http://www.ncbi.nlm.nih.gov/pmc/articles/pmc2593089/" \t "_blank" </w:instrText>
      </w:r>
      <w:r w:rsidR="00CB0053">
        <w:fldChar w:fldCharType="separate"/>
      </w:r>
      <w:r>
        <w:rPr>
          <w:rStyle w:val="Hyperlink"/>
          <w:rFonts w:eastAsiaTheme="majorEastAsia"/>
        </w:rPr>
        <w:t xml:space="preserve">PMC2593089 </w:t>
      </w:r>
      <w:r w:rsidR="00CB0053">
        <w:rPr>
          <w:rStyle w:val="Hyperlink"/>
          <w:rFonts w:eastAsiaTheme="majorEastAsia"/>
        </w:rPr>
        <w:fldChar w:fldCharType="end"/>
      </w:r>
    </w:p>
    <w:p w14:paraId="28C91167" w14:textId="40A785DD" w:rsidR="00ED405A" w:rsidRDefault="00E51C0F" w:rsidP="00E51C0F">
      <w:pPr>
        <w:numPr>
          <w:ilvl w:val="0"/>
          <w:numId w:val="1"/>
        </w:numPr>
        <w:spacing w:before="100" w:beforeAutospacing="1" w:after="100" w:afterAutospacing="1"/>
      </w:pPr>
      <w:r>
        <w:rPr>
          <w:rStyle w:val="id-label"/>
        </w:rPr>
        <w:t xml:space="preserve">DOI: </w:t>
      </w:r>
      <w:r w:rsidR="00CB0053">
        <w:fldChar w:fldCharType="begin"/>
      </w:r>
      <w:r w:rsidR="00CB0053">
        <w:instrText xml:space="preserve"> HYPERLINK "https://doi.org/10.1016/j.devcel.2008.08.014" \t "_blank" </w:instrText>
      </w:r>
      <w:r w:rsidR="00CB0053">
        <w:fldChar w:fldCharType="separate"/>
      </w:r>
      <w:r>
        <w:rPr>
          <w:rStyle w:val="Hyperlink"/>
          <w:rFonts w:eastAsiaTheme="majorEastAsia"/>
        </w:rPr>
        <w:t xml:space="preserve">10.1016/j.devcel.2008.08.014 </w:t>
      </w:r>
      <w:r w:rsidR="00CB0053">
        <w:rPr>
          <w:rStyle w:val="Hyperlink"/>
          <w:rFonts w:eastAsiaTheme="majorEastAsia"/>
        </w:rPr>
        <w:fldChar w:fldCharType="end"/>
      </w:r>
    </w:p>
  </w:comment>
  <w:comment w:id="95" w:author="Thorsten Buch" w:date="2020-06-05T12:08:00Z" w:initials="TB">
    <w:p w14:paraId="618EE819" w14:textId="0727D03A" w:rsidR="00A8158C" w:rsidRDefault="00A8158C" w:rsidP="00A8158C">
      <w:r>
        <w:rPr>
          <w:rStyle w:val="CommentReference"/>
        </w:rPr>
        <w:annotationRef/>
      </w:r>
      <w:r w:rsidRPr="00A8158C">
        <w:t>doi: 10.1002/(SICI)1098-2795(199904)52:4&lt;341::AID-MRD2&gt;3.0.CO;2-N.</w:t>
      </w:r>
    </w:p>
  </w:comment>
  <w:comment w:id="96" w:author="Thorsten Buch" w:date="2020-06-04T12:50:00Z" w:initials="TB">
    <w:p w14:paraId="4045F5AA" w14:textId="77777777" w:rsidR="00BE7B52" w:rsidRDefault="00BE7B52" w:rsidP="00BE7B52">
      <w:pPr>
        <w:numPr>
          <w:ilvl w:val="0"/>
          <w:numId w:val="2"/>
        </w:numPr>
        <w:spacing w:before="100" w:beforeAutospacing="1" w:after="100" w:afterAutospacing="1"/>
      </w:pPr>
      <w:r>
        <w:rPr>
          <w:rStyle w:val="CommentReference"/>
        </w:rPr>
        <w:annotationRef/>
      </w:r>
      <w:r>
        <w:rPr>
          <w:rStyle w:val="id-label"/>
        </w:rPr>
        <w:t xml:space="preserve">PMID: </w:t>
      </w:r>
      <w:r>
        <w:rPr>
          <w:rStyle w:val="Strong"/>
        </w:rPr>
        <w:t>26068995</w:t>
      </w:r>
      <w:r>
        <w:rPr>
          <w:rStyle w:val="identifier"/>
        </w:rPr>
        <w:t xml:space="preserve"> </w:t>
      </w:r>
    </w:p>
    <w:p w14:paraId="53482FD0" w14:textId="25BF4630" w:rsidR="00BE7B52" w:rsidRDefault="00BE7B52" w:rsidP="00BE7B52">
      <w:pPr>
        <w:numPr>
          <w:ilvl w:val="0"/>
          <w:numId w:val="2"/>
        </w:numPr>
        <w:spacing w:before="100" w:beforeAutospacing="1" w:after="100" w:afterAutospacing="1"/>
      </w:pPr>
      <w:r>
        <w:rPr>
          <w:rStyle w:val="id-label"/>
        </w:rPr>
        <w:t xml:space="preserve">DOI: </w:t>
      </w:r>
      <w:r w:rsidR="00CB0053">
        <w:fldChar w:fldCharType="begin"/>
      </w:r>
      <w:r w:rsidR="00CB0053">
        <w:instrText xml:space="preserve"> HYPERLINK "https://doi.org/10.1002/9780470942390.mo100214" \t "_blank" </w:instrText>
      </w:r>
      <w:r w:rsidR="00CB0053">
        <w:fldChar w:fldCharType="separate"/>
      </w:r>
      <w:r>
        <w:rPr>
          <w:rStyle w:val="Hyperlink"/>
          <w:rFonts w:eastAsiaTheme="majorEastAsia"/>
        </w:rPr>
        <w:t xml:space="preserve">10.1002/9780470942390.mo100214 </w:t>
      </w:r>
      <w:r w:rsidR="00CB0053">
        <w:rPr>
          <w:rStyle w:val="Hyperlink"/>
          <w:rFonts w:eastAsiaTheme="majorEastAsia"/>
        </w:rPr>
        <w:fldChar w:fldCharType="end"/>
      </w:r>
    </w:p>
  </w:comment>
  <w:comment w:id="97" w:author="Thorsten Buch" w:date="2020-06-06T15:13:00Z" w:initials="TB">
    <w:p w14:paraId="2E7DA048" w14:textId="77777777" w:rsidR="006A7E6E" w:rsidRDefault="006A7E6E" w:rsidP="006A7E6E">
      <w:pPr>
        <w:autoSpaceDE w:val="0"/>
        <w:autoSpaceDN w:val="0"/>
        <w:adjustRightInd w:val="0"/>
        <w:rPr>
          <w:rFonts w:eastAsiaTheme="minorHAnsi"/>
          <w:sz w:val="18"/>
          <w:szCs w:val="18"/>
          <w:lang w:val="en-GB" w:eastAsia="en-US"/>
        </w:rPr>
      </w:pPr>
      <w:r>
        <w:rPr>
          <w:rStyle w:val="CommentReference"/>
        </w:rPr>
        <w:annotationRef/>
      </w:r>
      <w:proofErr w:type="spellStart"/>
      <w:proofErr w:type="gramStart"/>
      <w:r>
        <w:rPr>
          <w:rFonts w:eastAsiaTheme="minorHAnsi"/>
          <w:sz w:val="18"/>
          <w:szCs w:val="18"/>
          <w:lang w:val="en-GB" w:eastAsia="en-US"/>
        </w:rPr>
        <w:t>White,W.J</w:t>
      </w:r>
      <w:proofErr w:type="spellEnd"/>
      <w:r>
        <w:rPr>
          <w:rFonts w:eastAsiaTheme="minorHAnsi"/>
          <w:sz w:val="18"/>
          <w:szCs w:val="18"/>
          <w:lang w:val="en-GB" w:eastAsia="en-US"/>
        </w:rPr>
        <w:t>.</w:t>
      </w:r>
      <w:proofErr w:type="gramEnd"/>
      <w:r>
        <w:rPr>
          <w:rFonts w:eastAsiaTheme="minorHAnsi"/>
          <w:sz w:val="18"/>
          <w:szCs w:val="18"/>
          <w:lang w:val="en-GB" w:eastAsia="en-US"/>
        </w:rPr>
        <w:t xml:space="preserve"> 2007. Management and design: Breeding</w:t>
      </w:r>
    </w:p>
    <w:p w14:paraId="247AA8E0" w14:textId="77777777" w:rsidR="006A7E6E" w:rsidRDefault="006A7E6E" w:rsidP="006A7E6E">
      <w:pPr>
        <w:autoSpaceDE w:val="0"/>
        <w:autoSpaceDN w:val="0"/>
        <w:adjustRightInd w:val="0"/>
        <w:rPr>
          <w:rFonts w:eastAsiaTheme="minorHAnsi"/>
          <w:sz w:val="18"/>
          <w:szCs w:val="18"/>
          <w:lang w:val="en-GB" w:eastAsia="en-US"/>
        </w:rPr>
      </w:pPr>
      <w:r>
        <w:rPr>
          <w:rFonts w:eastAsiaTheme="minorHAnsi"/>
          <w:sz w:val="18"/>
          <w:szCs w:val="18"/>
          <w:lang w:val="en-GB" w:eastAsia="en-US"/>
        </w:rPr>
        <w:t xml:space="preserve">facilities. In </w:t>
      </w:r>
      <w:proofErr w:type="gramStart"/>
      <w:r>
        <w:rPr>
          <w:rFonts w:eastAsiaTheme="minorHAnsi"/>
          <w:sz w:val="18"/>
          <w:szCs w:val="18"/>
          <w:lang w:val="en-GB" w:eastAsia="en-US"/>
        </w:rPr>
        <w:t>The</w:t>
      </w:r>
      <w:proofErr w:type="gramEnd"/>
      <w:r>
        <w:rPr>
          <w:rFonts w:eastAsiaTheme="minorHAnsi"/>
          <w:sz w:val="18"/>
          <w:szCs w:val="18"/>
          <w:lang w:val="en-GB" w:eastAsia="en-US"/>
        </w:rPr>
        <w:t xml:space="preserve"> Mouse in Biomedical Research</w:t>
      </w:r>
    </w:p>
    <w:p w14:paraId="10AD4E21" w14:textId="77777777" w:rsidR="006A7E6E" w:rsidRDefault="006A7E6E" w:rsidP="006A7E6E">
      <w:pPr>
        <w:autoSpaceDE w:val="0"/>
        <w:autoSpaceDN w:val="0"/>
        <w:adjustRightInd w:val="0"/>
        <w:rPr>
          <w:rFonts w:eastAsiaTheme="minorHAnsi"/>
          <w:sz w:val="18"/>
          <w:szCs w:val="18"/>
          <w:lang w:val="en-GB" w:eastAsia="en-US"/>
        </w:rPr>
      </w:pPr>
      <w:r>
        <w:rPr>
          <w:rFonts w:eastAsiaTheme="minorHAnsi"/>
          <w:sz w:val="18"/>
          <w:szCs w:val="18"/>
          <w:lang w:val="en-GB" w:eastAsia="en-US"/>
        </w:rPr>
        <w:t>(J.G. Fox ed.) pp. 235-270. Academic</w:t>
      </w:r>
    </w:p>
    <w:p w14:paraId="479581B7" w14:textId="639AF6AB" w:rsidR="006A7E6E" w:rsidRDefault="006A7E6E" w:rsidP="006A7E6E">
      <w:pPr>
        <w:pStyle w:val="CommentText"/>
      </w:pPr>
      <w:r>
        <w:rPr>
          <w:rFonts w:eastAsiaTheme="minorHAnsi"/>
          <w:sz w:val="18"/>
          <w:szCs w:val="18"/>
          <w:lang w:val="en-GB" w:eastAsia="en-US"/>
        </w:rPr>
        <w:t>Press, Amsterdam.</w:t>
      </w:r>
    </w:p>
  </w:comment>
  <w:comment w:id="200" w:author="Thorsten Buch" w:date="2020-07-02T15:49:00Z" w:initials="TB">
    <w:p w14:paraId="68239938" w14:textId="77777777" w:rsidR="00050A2A" w:rsidRDefault="00050A2A" w:rsidP="00050A2A">
      <w:r>
        <w:rPr>
          <w:rStyle w:val="CommentReference"/>
        </w:rPr>
        <w:annotationRef/>
      </w:r>
      <w:r>
        <w:t xml:space="preserve">Green, M. C., and Witham, B. A., eds. (1991). </w:t>
      </w:r>
    </w:p>
    <w:p w14:paraId="38B9E012" w14:textId="77777777" w:rsidR="00050A2A" w:rsidRDefault="00050A2A" w:rsidP="00050A2A">
      <w:pPr>
        <w:ind w:left="720"/>
      </w:pPr>
      <w:r>
        <w:t>Handbook on Genetically Standardized JAX Mice fourth edition (The Jackson Laboratory, Bar Harbor).</w:t>
      </w:r>
    </w:p>
    <w:p w14:paraId="27B6251F" w14:textId="19CDF666" w:rsidR="00050A2A" w:rsidRDefault="00050A2A">
      <w:pPr>
        <w:pStyle w:val="CommentText"/>
      </w:pPr>
      <w:r w:rsidRPr="00050A2A">
        <w:t>http://www.informatics.jax.org/silver/tables/table4-1.shtml</w:t>
      </w:r>
    </w:p>
  </w:comment>
  <w:comment w:id="210" w:author="Thorsten Buch" w:date="2020-07-02T15:49:00Z" w:initials="TB">
    <w:p w14:paraId="03D50D68" w14:textId="77777777" w:rsidR="00050A2A" w:rsidRDefault="00050A2A" w:rsidP="00050A2A">
      <w:r>
        <w:rPr>
          <w:rStyle w:val="CommentReference"/>
        </w:rPr>
        <w:annotationRef/>
      </w:r>
      <w:r>
        <w:t xml:space="preserve">Green, M. C., and Witham, B. A., eds. (1991). </w:t>
      </w:r>
    </w:p>
    <w:p w14:paraId="1F700615" w14:textId="77777777" w:rsidR="00050A2A" w:rsidRDefault="00050A2A" w:rsidP="00050A2A">
      <w:pPr>
        <w:ind w:left="720"/>
      </w:pPr>
      <w:r>
        <w:t>Handbook on Genetically Standardized JAX Mice fourth edition (The Jackson Laboratory, Bar Harbor).</w:t>
      </w:r>
    </w:p>
    <w:p w14:paraId="64007147" w14:textId="0EEAF268" w:rsidR="00050A2A" w:rsidRDefault="00050A2A">
      <w:pPr>
        <w:pStyle w:val="CommentText"/>
      </w:pPr>
      <w:r w:rsidRPr="00050A2A">
        <w:t>http://www.informatics.jax.org/silver/tables/table4-1.shtml</w:t>
      </w:r>
    </w:p>
  </w:comment>
  <w:comment w:id="224" w:author="Thorsten Buch" w:date="2020-07-30T11:44:00Z" w:initials="TB">
    <w:p w14:paraId="083B01A6" w14:textId="5108FB83" w:rsidR="004E43E3" w:rsidRPr="004E43E3" w:rsidRDefault="004E43E3" w:rsidP="004E43E3">
      <w:pPr>
        <w:rPr>
          <w:lang w:val="en-US"/>
        </w:rPr>
      </w:pPr>
      <w:r>
        <w:rPr>
          <w:rStyle w:val="CommentReference"/>
        </w:rPr>
        <w:annotationRef/>
      </w:r>
      <w:r w:rsidRPr="004E43E3">
        <w:rPr>
          <w:lang w:val="en-US"/>
        </w:rPr>
        <w:t>Animal Production and Breeding Methods</w:t>
      </w:r>
      <w:r>
        <w:rPr>
          <w:lang w:val="en-US"/>
        </w:rPr>
        <w:t xml:space="preserve"> MFW </w:t>
      </w:r>
      <w:proofErr w:type="spellStart"/>
      <w:r>
        <w:rPr>
          <w:lang w:val="en-US"/>
        </w:rPr>
        <w:t>Festing</w:t>
      </w:r>
      <w:proofErr w:type="spellEnd"/>
    </w:p>
    <w:p w14:paraId="51CACDC8" w14:textId="77777777" w:rsidR="004E43E3" w:rsidRDefault="004E43E3" w:rsidP="004E43E3"/>
    <w:p w14:paraId="04EB799F" w14:textId="5ABAF80C" w:rsidR="004E43E3" w:rsidRDefault="004E43E3" w:rsidP="004E43E3">
      <w:r>
        <w:t>The UFAW handbook on the care and management of laboratory animals</w:t>
      </w:r>
    </w:p>
    <w:p w14:paraId="58A57D23" w14:textId="77777777" w:rsidR="004E43E3" w:rsidRDefault="004E43E3" w:rsidP="004E43E3">
      <w:r>
        <w:rPr>
          <w:rStyle w:val="bold-text"/>
        </w:rPr>
        <w:t>Urheber</w:t>
      </w:r>
    </w:p>
    <w:p w14:paraId="5FBE8047" w14:textId="77777777" w:rsidR="004E43E3" w:rsidRDefault="00FD7F86" w:rsidP="004E43E3">
      <w:hyperlink r:id="rId4" w:history="1">
        <w:r w:rsidR="004E43E3">
          <w:rPr>
            <w:rStyle w:val="Hyperlink"/>
          </w:rPr>
          <w:t xml:space="preserve">Trevor B. Poole </w:t>
        </w:r>
      </w:hyperlink>
    </w:p>
    <w:p w14:paraId="2A4C1875" w14:textId="77777777" w:rsidR="004E43E3" w:rsidRDefault="00FD7F86" w:rsidP="004E43E3">
      <w:hyperlink r:id="rId5" w:history="1">
        <w:r w:rsidR="004E43E3">
          <w:rPr>
            <w:rStyle w:val="Hyperlink"/>
          </w:rPr>
          <w:t xml:space="preserve">Universities Federation for Animal Welfare </w:t>
        </w:r>
      </w:hyperlink>
    </w:p>
    <w:p w14:paraId="4453133A" w14:textId="77777777" w:rsidR="004E43E3" w:rsidRDefault="004E43E3" w:rsidP="004E43E3">
      <w:r>
        <w:rPr>
          <w:rStyle w:val="bold-text"/>
        </w:rPr>
        <w:t>Weitere Titelinformationen</w:t>
      </w:r>
    </w:p>
    <w:p w14:paraId="42155FED" w14:textId="77777777" w:rsidR="004E43E3" w:rsidRDefault="004E43E3" w:rsidP="004E43E3">
      <w:r>
        <w:t>ed. for UFAW by Trevor B. Poole; ed. assist.: Ruth Robinson</w:t>
      </w:r>
    </w:p>
    <w:p w14:paraId="490DE85B" w14:textId="77777777" w:rsidR="004E43E3" w:rsidRDefault="004E43E3" w:rsidP="004E43E3">
      <w:r>
        <w:rPr>
          <w:rStyle w:val="bold-text"/>
        </w:rPr>
        <w:t>Titelvariante</w:t>
      </w:r>
    </w:p>
    <w:p w14:paraId="3597BC0F" w14:textId="77777777" w:rsidR="004E43E3" w:rsidRDefault="004E43E3" w:rsidP="004E43E3">
      <w:r>
        <w:t>HANDBOOK of the CARE AND MANAGEMENT of LABORATORY ANIMALS</w:t>
      </w:r>
    </w:p>
    <w:p w14:paraId="19164C7D" w14:textId="77777777" w:rsidR="004E43E3" w:rsidRDefault="004E43E3" w:rsidP="004E43E3">
      <w:r>
        <w:rPr>
          <w:rStyle w:val="bold-text"/>
        </w:rPr>
        <w:t>Ort, Verlag</w:t>
      </w:r>
    </w:p>
    <w:p w14:paraId="0781245E" w14:textId="77777777" w:rsidR="004E43E3" w:rsidRDefault="004E43E3" w:rsidP="004E43E3">
      <w:r>
        <w:t>Harlow : Longman Scientific &amp; Technical</w:t>
      </w:r>
    </w:p>
    <w:p w14:paraId="005CCC2C" w14:textId="77777777" w:rsidR="004E43E3" w:rsidRDefault="004E43E3" w:rsidP="004E43E3">
      <w:r>
        <w:rPr>
          <w:rStyle w:val="bold-text"/>
        </w:rPr>
        <w:t>Erscheinungsdatum</w:t>
      </w:r>
    </w:p>
    <w:p w14:paraId="031152EF" w14:textId="77777777" w:rsidR="004E43E3" w:rsidRDefault="004E43E3" w:rsidP="004E43E3">
      <w:r>
        <w:t>1987</w:t>
      </w:r>
    </w:p>
    <w:p w14:paraId="4AA74EFA" w14:textId="77777777" w:rsidR="004E43E3" w:rsidRDefault="004E43E3" w:rsidP="004E43E3">
      <w:r>
        <w:rPr>
          <w:rStyle w:val="bold-text"/>
        </w:rPr>
        <w:t>Auflage</w:t>
      </w:r>
    </w:p>
    <w:p w14:paraId="0F8D9EDC" w14:textId="77777777" w:rsidR="004E43E3" w:rsidRDefault="004E43E3" w:rsidP="004E43E3">
      <w:r>
        <w:t>6th ed.</w:t>
      </w:r>
    </w:p>
    <w:p w14:paraId="2A72245D" w14:textId="47140D80" w:rsidR="004E43E3" w:rsidRDefault="004E43E3">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ABC9DE1" w15:done="0"/>
  <w15:commentEx w15:paraId="29AA4E9D" w15:done="0"/>
  <w15:commentEx w15:paraId="14C9529C" w15:done="0"/>
  <w15:commentEx w15:paraId="51EE9325" w15:done="0"/>
  <w15:commentEx w15:paraId="68C8AEAD" w15:done="0"/>
  <w15:commentEx w15:paraId="64756B8F" w15:done="0"/>
  <w15:commentEx w15:paraId="63134C27" w15:done="0"/>
  <w15:commentEx w15:paraId="724D0BB7" w15:done="0"/>
  <w15:commentEx w15:paraId="2DF62B11" w15:done="0"/>
  <w15:commentEx w15:paraId="5CD5C91C" w15:done="0"/>
  <w15:commentEx w15:paraId="46A1EED3" w15:done="0"/>
  <w15:commentEx w15:paraId="75630345" w15:done="0"/>
  <w15:commentEx w15:paraId="366E2EBB" w15:done="0"/>
  <w15:commentEx w15:paraId="5DF454E9" w15:done="0"/>
  <w15:commentEx w15:paraId="4D68DAC2" w15:done="0"/>
  <w15:commentEx w15:paraId="0DE4B935" w15:done="0"/>
  <w15:commentEx w15:paraId="3CFAFCA1" w15:paraIdParent="0DE4B935" w15:done="0"/>
  <w15:commentEx w15:paraId="28C91167" w15:done="0"/>
  <w15:commentEx w15:paraId="618EE819" w15:done="0"/>
  <w15:commentEx w15:paraId="53482FD0" w15:done="0"/>
  <w15:commentEx w15:paraId="479581B7" w15:done="0"/>
  <w15:commentEx w15:paraId="27B6251F" w15:done="0"/>
  <w15:commentEx w15:paraId="64007147" w15:done="0"/>
  <w15:commentEx w15:paraId="2A72245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4C081F" w16cex:dateUtc="2020-11-03T15:47:00Z"/>
  <w16cex:commentExtensible w16cex:durableId="234C0845" w16cex:dateUtc="2020-11-03T15:48:00Z"/>
  <w16cex:commentExtensible w16cex:durableId="234C0892" w16cex:dateUtc="2020-11-03T15:49:00Z"/>
  <w16cex:commentExtensible w16cex:durableId="234C1BE8" w16cex:dateUtc="2020-11-03T17:11:00Z"/>
  <w16cex:commentExtensible w16cex:durableId="234C0728" w16cex:dateUtc="2020-11-03T15:43:00Z"/>
  <w16cex:commentExtensible w16cex:durableId="234C0664" w16cex:dateUtc="2020-11-03T15:40:00Z"/>
  <w16cex:commentExtensible w16cex:durableId="231F1C06" w16cex:dateUtc="2020-09-30T13:00:00Z"/>
  <w16cex:commentExtensible w16cex:durableId="231F1C4B" w16cex:dateUtc="2020-09-30T13:01:00Z"/>
  <w16cex:commentExtensible w16cex:durableId="231F1C87" w16cex:dateUtc="2020-09-30T13:02:00Z"/>
  <w16cex:commentExtensible w16cex:durableId="231F1C7D" w16cex:dateUtc="2020-09-30T13:02:00Z"/>
  <w16cex:commentExtensible w16cex:durableId="231F258F" w16cex:dateUtc="2020-09-30T13:41:00Z"/>
  <w16cex:commentExtensible w16cex:durableId="231F2163" w16cex:dateUtc="2020-09-30T13:23:00Z"/>
  <w16cex:commentExtensible w16cex:durableId="231F24C7" w16cex:dateUtc="2020-09-30T13:37:00Z"/>
  <w16cex:commentExtensible w16cex:durableId="231F260C" w16cex:dateUtc="2020-09-30T13:43:00Z"/>
  <w16cex:commentExtensible w16cex:durableId="7B7C81E6" w16cex:dateUtc="2020-10-28T12:34:00Z"/>
  <w16cex:commentExtensible w16cex:durableId="7A19CE39" w16cex:dateUtc="2020-10-28T12:33:00Z"/>
  <w16cex:commentExtensible w16cex:durableId="2348570A" w16cex:dateUtc="2020-10-31T20:35:00Z"/>
  <w16cex:commentExtensible w16cex:durableId="228368E8" w16cex:dateUtc="2020-06-04T10:34:00Z"/>
  <w16cex:commentExtensible w16cex:durableId="2284B427" w16cex:dateUtc="2020-06-05T10:08:00Z"/>
  <w16cex:commentExtensible w16cex:durableId="22836CA4" w16cex:dateUtc="2020-06-04T10:50:00Z"/>
  <w16cex:commentExtensible w16cex:durableId="22863112" w16cex:dateUtc="2020-06-06T13:13:00Z"/>
  <w16cex:commentExtensible w16cex:durableId="22A88089" w16cex:dateUtc="2020-07-02T13:49:00Z"/>
  <w16cex:commentExtensible w16cex:durableId="22A8807C" w16cex:dateUtc="2020-07-02T13:49:00Z"/>
  <w16cex:commentExtensible w16cex:durableId="22CD3114" w16cex:dateUtc="2020-07-30T09: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ABC9DE1" w16cid:durableId="234C081F"/>
  <w16cid:commentId w16cid:paraId="29AA4E9D" w16cid:durableId="234C0845"/>
  <w16cid:commentId w16cid:paraId="14C9529C" w16cid:durableId="234C0892"/>
  <w16cid:commentId w16cid:paraId="51EE9325" w16cid:durableId="234C1BE8"/>
  <w16cid:commentId w16cid:paraId="68C8AEAD" w16cid:durableId="234C0728"/>
  <w16cid:commentId w16cid:paraId="64756B8F" w16cid:durableId="234C0664"/>
  <w16cid:commentId w16cid:paraId="63134C27" w16cid:durableId="231F1C06"/>
  <w16cid:commentId w16cid:paraId="724D0BB7" w16cid:durableId="231F1C4B"/>
  <w16cid:commentId w16cid:paraId="2DF62B11" w16cid:durableId="231F1C87"/>
  <w16cid:commentId w16cid:paraId="5CD5C91C" w16cid:durableId="231F1C7D"/>
  <w16cid:commentId w16cid:paraId="46A1EED3" w16cid:durableId="231F258F"/>
  <w16cid:commentId w16cid:paraId="75630345" w16cid:durableId="231F2163"/>
  <w16cid:commentId w16cid:paraId="366E2EBB" w16cid:durableId="231F24C7"/>
  <w16cid:commentId w16cid:paraId="5DF454E9" w16cid:durableId="231F260C"/>
  <w16cid:commentId w16cid:paraId="4D68DAC2" w16cid:durableId="7B7C81E6"/>
  <w16cid:commentId w16cid:paraId="0DE4B935" w16cid:durableId="7A19CE39"/>
  <w16cid:commentId w16cid:paraId="3CFAFCA1" w16cid:durableId="2348570A"/>
  <w16cid:commentId w16cid:paraId="28C91167" w16cid:durableId="228368E8"/>
  <w16cid:commentId w16cid:paraId="618EE819" w16cid:durableId="2284B427"/>
  <w16cid:commentId w16cid:paraId="53482FD0" w16cid:durableId="22836CA4"/>
  <w16cid:commentId w16cid:paraId="479581B7" w16cid:durableId="22863112"/>
  <w16cid:commentId w16cid:paraId="27B6251F" w16cid:durableId="22A88089"/>
  <w16cid:commentId w16cid:paraId="64007147" w16cid:durableId="22A8807C"/>
  <w16cid:commentId w16cid:paraId="2A72245D" w16cid:durableId="22CD311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463911"/>
    <w:multiLevelType w:val="multilevel"/>
    <w:tmpl w:val="F8F8F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B8596E"/>
    <w:multiLevelType w:val="multilevel"/>
    <w:tmpl w:val="4852C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2C476E"/>
    <w:multiLevelType w:val="multilevel"/>
    <w:tmpl w:val="060A1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5E18AF"/>
    <w:multiLevelType w:val="multilevel"/>
    <w:tmpl w:val="642C7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3"/>
  </w:num>
  <w:num w:numId="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Thorsten Buch">
    <w15:presenceInfo w15:providerId="AD" w15:userId="S::thorsten.buch@uzh.ch::bdc8beba-c7e6-4d8b-9222-e700fc39c294"/>
  </w15:person>
  <w15:person w15:author="Philippe Bugnon">
    <w15:presenceInfo w15:providerId="AD" w15:userId="S::phibug@access.uzh.ch::a41df867-13e6-4ff2-bd4a-3e96f2fbdaf2"/>
  </w15:person>
  <w15:person w15:author="vmilchev@uni-koeln.de">
    <w15:presenceInfo w15:providerId="AD" w15:userId="S::urn:spo:guest#vmilchev@uni-koeln.d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8"/>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7983"/>
    <w:rsid w:val="00000054"/>
    <w:rsid w:val="0000457A"/>
    <w:rsid w:val="00024BBF"/>
    <w:rsid w:val="00026F2F"/>
    <w:rsid w:val="00027527"/>
    <w:rsid w:val="00035B18"/>
    <w:rsid w:val="00041AF1"/>
    <w:rsid w:val="00046C6A"/>
    <w:rsid w:val="00050A2A"/>
    <w:rsid w:val="0006036B"/>
    <w:rsid w:val="00061DE0"/>
    <w:rsid w:val="00063772"/>
    <w:rsid w:val="000654B5"/>
    <w:rsid w:val="000657D7"/>
    <w:rsid w:val="00067810"/>
    <w:rsid w:val="00070C65"/>
    <w:rsid w:val="000743E3"/>
    <w:rsid w:val="0008077F"/>
    <w:rsid w:val="00084DE7"/>
    <w:rsid w:val="0009114A"/>
    <w:rsid w:val="000A02C5"/>
    <w:rsid w:val="000A1DE7"/>
    <w:rsid w:val="000A582A"/>
    <w:rsid w:val="000A62FA"/>
    <w:rsid w:val="000C6F4F"/>
    <w:rsid w:val="000C6FAB"/>
    <w:rsid w:val="000E1776"/>
    <w:rsid w:val="000F2471"/>
    <w:rsid w:val="000F4945"/>
    <w:rsid w:val="00101BAF"/>
    <w:rsid w:val="00106A5D"/>
    <w:rsid w:val="00107855"/>
    <w:rsid w:val="00111B5C"/>
    <w:rsid w:val="00125546"/>
    <w:rsid w:val="00137078"/>
    <w:rsid w:val="00137804"/>
    <w:rsid w:val="00141C49"/>
    <w:rsid w:val="00142EAF"/>
    <w:rsid w:val="00146124"/>
    <w:rsid w:val="001512EB"/>
    <w:rsid w:val="00155423"/>
    <w:rsid w:val="00156CAE"/>
    <w:rsid w:val="001607DE"/>
    <w:rsid w:val="00161BA3"/>
    <w:rsid w:val="0017069A"/>
    <w:rsid w:val="00170828"/>
    <w:rsid w:val="00172AF1"/>
    <w:rsid w:val="0017483B"/>
    <w:rsid w:val="00174A34"/>
    <w:rsid w:val="001A1EE7"/>
    <w:rsid w:val="001A7DB1"/>
    <w:rsid w:val="001B4044"/>
    <w:rsid w:val="001B5F0D"/>
    <w:rsid w:val="001B6BAA"/>
    <w:rsid w:val="001C50DC"/>
    <w:rsid w:val="001C5C1A"/>
    <w:rsid w:val="001D21C8"/>
    <w:rsid w:val="001F2888"/>
    <w:rsid w:val="001F4018"/>
    <w:rsid w:val="00201A0C"/>
    <w:rsid w:val="002029BF"/>
    <w:rsid w:val="0020319A"/>
    <w:rsid w:val="00224122"/>
    <w:rsid w:val="00242B73"/>
    <w:rsid w:val="002448FD"/>
    <w:rsid w:val="00245631"/>
    <w:rsid w:val="0024793E"/>
    <w:rsid w:val="00252CB3"/>
    <w:rsid w:val="00255017"/>
    <w:rsid w:val="00264952"/>
    <w:rsid w:val="00266AC2"/>
    <w:rsid w:val="00270760"/>
    <w:rsid w:val="00273C96"/>
    <w:rsid w:val="00284F37"/>
    <w:rsid w:val="00285A4E"/>
    <w:rsid w:val="00286136"/>
    <w:rsid w:val="00287487"/>
    <w:rsid w:val="002923E1"/>
    <w:rsid w:val="002B0D03"/>
    <w:rsid w:val="002B148D"/>
    <w:rsid w:val="002B6114"/>
    <w:rsid w:val="002C18B5"/>
    <w:rsid w:val="002D1BF6"/>
    <w:rsid w:val="002D334C"/>
    <w:rsid w:val="002D7BBE"/>
    <w:rsid w:val="002E701D"/>
    <w:rsid w:val="00301BC4"/>
    <w:rsid w:val="00306C8B"/>
    <w:rsid w:val="00310BD0"/>
    <w:rsid w:val="00316CAF"/>
    <w:rsid w:val="003208F0"/>
    <w:rsid w:val="00322577"/>
    <w:rsid w:val="00341542"/>
    <w:rsid w:val="003502B0"/>
    <w:rsid w:val="003576BF"/>
    <w:rsid w:val="00370C49"/>
    <w:rsid w:val="003766E2"/>
    <w:rsid w:val="003825DE"/>
    <w:rsid w:val="003854D4"/>
    <w:rsid w:val="00387AA8"/>
    <w:rsid w:val="00396BCC"/>
    <w:rsid w:val="003A4063"/>
    <w:rsid w:val="003B1375"/>
    <w:rsid w:val="003B420D"/>
    <w:rsid w:val="003D25C3"/>
    <w:rsid w:val="003D7983"/>
    <w:rsid w:val="003E2C29"/>
    <w:rsid w:val="003E417B"/>
    <w:rsid w:val="003E6446"/>
    <w:rsid w:val="003F1DD3"/>
    <w:rsid w:val="003F2AF0"/>
    <w:rsid w:val="003F2FE6"/>
    <w:rsid w:val="003F3899"/>
    <w:rsid w:val="00402489"/>
    <w:rsid w:val="004025F5"/>
    <w:rsid w:val="00415ED2"/>
    <w:rsid w:val="00416701"/>
    <w:rsid w:val="00427686"/>
    <w:rsid w:val="00427C7B"/>
    <w:rsid w:val="004445FE"/>
    <w:rsid w:val="00444745"/>
    <w:rsid w:val="004460F4"/>
    <w:rsid w:val="00450AD1"/>
    <w:rsid w:val="00451451"/>
    <w:rsid w:val="00460BE2"/>
    <w:rsid w:val="0047447A"/>
    <w:rsid w:val="00486118"/>
    <w:rsid w:val="00496862"/>
    <w:rsid w:val="004A1B0B"/>
    <w:rsid w:val="004B2064"/>
    <w:rsid w:val="004B2609"/>
    <w:rsid w:val="004B32E5"/>
    <w:rsid w:val="004B5C25"/>
    <w:rsid w:val="004C0D54"/>
    <w:rsid w:val="004C6D17"/>
    <w:rsid w:val="004D17BA"/>
    <w:rsid w:val="004D494F"/>
    <w:rsid w:val="004E43E3"/>
    <w:rsid w:val="004E48DE"/>
    <w:rsid w:val="004E56A4"/>
    <w:rsid w:val="004F3468"/>
    <w:rsid w:val="00502B2F"/>
    <w:rsid w:val="00515DA8"/>
    <w:rsid w:val="005160F3"/>
    <w:rsid w:val="00517824"/>
    <w:rsid w:val="005221BF"/>
    <w:rsid w:val="00522F29"/>
    <w:rsid w:val="00523111"/>
    <w:rsid w:val="00525FA6"/>
    <w:rsid w:val="0052672C"/>
    <w:rsid w:val="00533D6C"/>
    <w:rsid w:val="00535CF0"/>
    <w:rsid w:val="005469DD"/>
    <w:rsid w:val="00555BEE"/>
    <w:rsid w:val="00555DA0"/>
    <w:rsid w:val="00564563"/>
    <w:rsid w:val="00565E3E"/>
    <w:rsid w:val="005739E9"/>
    <w:rsid w:val="00574629"/>
    <w:rsid w:val="00581AFF"/>
    <w:rsid w:val="00581FE2"/>
    <w:rsid w:val="005A6E09"/>
    <w:rsid w:val="005A7AC3"/>
    <w:rsid w:val="005B6C0B"/>
    <w:rsid w:val="005C14AA"/>
    <w:rsid w:val="005C1CCF"/>
    <w:rsid w:val="005C71BA"/>
    <w:rsid w:val="005F0651"/>
    <w:rsid w:val="005F2D25"/>
    <w:rsid w:val="005F4A8C"/>
    <w:rsid w:val="005F6EC4"/>
    <w:rsid w:val="006019D2"/>
    <w:rsid w:val="00602131"/>
    <w:rsid w:val="0060589D"/>
    <w:rsid w:val="00620888"/>
    <w:rsid w:val="0062133D"/>
    <w:rsid w:val="00624B2F"/>
    <w:rsid w:val="006404F6"/>
    <w:rsid w:val="0064057F"/>
    <w:rsid w:val="00651F64"/>
    <w:rsid w:val="00663889"/>
    <w:rsid w:val="00667B25"/>
    <w:rsid w:val="00682A67"/>
    <w:rsid w:val="00683BC1"/>
    <w:rsid w:val="006964AC"/>
    <w:rsid w:val="006A1D0B"/>
    <w:rsid w:val="006A7E6E"/>
    <w:rsid w:val="006B0D3F"/>
    <w:rsid w:val="006B0D75"/>
    <w:rsid w:val="006B3CA2"/>
    <w:rsid w:val="006B3F71"/>
    <w:rsid w:val="006B4473"/>
    <w:rsid w:val="006C1D97"/>
    <w:rsid w:val="006C7806"/>
    <w:rsid w:val="006D3532"/>
    <w:rsid w:val="006D5D0C"/>
    <w:rsid w:val="006D7A77"/>
    <w:rsid w:val="006E11C2"/>
    <w:rsid w:val="006E3610"/>
    <w:rsid w:val="006F7B5B"/>
    <w:rsid w:val="007029AC"/>
    <w:rsid w:val="00703D9E"/>
    <w:rsid w:val="00704EAD"/>
    <w:rsid w:val="00706537"/>
    <w:rsid w:val="0071117B"/>
    <w:rsid w:val="00725CA3"/>
    <w:rsid w:val="007264D7"/>
    <w:rsid w:val="00726DAD"/>
    <w:rsid w:val="007362D3"/>
    <w:rsid w:val="00752AB8"/>
    <w:rsid w:val="00752F1A"/>
    <w:rsid w:val="0075497F"/>
    <w:rsid w:val="007615F1"/>
    <w:rsid w:val="00770B65"/>
    <w:rsid w:val="00772AC6"/>
    <w:rsid w:val="00775B94"/>
    <w:rsid w:val="00775DBF"/>
    <w:rsid w:val="00784032"/>
    <w:rsid w:val="00792D63"/>
    <w:rsid w:val="0079426E"/>
    <w:rsid w:val="007969AD"/>
    <w:rsid w:val="007A0B3A"/>
    <w:rsid w:val="007A3825"/>
    <w:rsid w:val="007B302A"/>
    <w:rsid w:val="007C1E1D"/>
    <w:rsid w:val="007C29DF"/>
    <w:rsid w:val="007C6BDA"/>
    <w:rsid w:val="007E7225"/>
    <w:rsid w:val="007F7274"/>
    <w:rsid w:val="00805A25"/>
    <w:rsid w:val="008079D8"/>
    <w:rsid w:val="00810974"/>
    <w:rsid w:val="00812C95"/>
    <w:rsid w:val="00832050"/>
    <w:rsid w:val="00834A36"/>
    <w:rsid w:val="00842A69"/>
    <w:rsid w:val="0084451F"/>
    <w:rsid w:val="008536C2"/>
    <w:rsid w:val="008657EE"/>
    <w:rsid w:val="00866C7C"/>
    <w:rsid w:val="008721F6"/>
    <w:rsid w:val="00872942"/>
    <w:rsid w:val="008773EA"/>
    <w:rsid w:val="00885F8A"/>
    <w:rsid w:val="008860AB"/>
    <w:rsid w:val="00891206"/>
    <w:rsid w:val="0089376A"/>
    <w:rsid w:val="0089382C"/>
    <w:rsid w:val="00894673"/>
    <w:rsid w:val="00894F9A"/>
    <w:rsid w:val="008B56EB"/>
    <w:rsid w:val="008C044F"/>
    <w:rsid w:val="008C5BC6"/>
    <w:rsid w:val="008C627D"/>
    <w:rsid w:val="008D0F69"/>
    <w:rsid w:val="008D1CBF"/>
    <w:rsid w:val="008E3277"/>
    <w:rsid w:val="008E3965"/>
    <w:rsid w:val="008E4394"/>
    <w:rsid w:val="008E6A37"/>
    <w:rsid w:val="008F5740"/>
    <w:rsid w:val="00911ED2"/>
    <w:rsid w:val="0091221E"/>
    <w:rsid w:val="00915A05"/>
    <w:rsid w:val="00916152"/>
    <w:rsid w:val="00916759"/>
    <w:rsid w:val="009400F5"/>
    <w:rsid w:val="009465B5"/>
    <w:rsid w:val="009527B0"/>
    <w:rsid w:val="0095348F"/>
    <w:rsid w:val="009541FC"/>
    <w:rsid w:val="00957CEB"/>
    <w:rsid w:val="009650BD"/>
    <w:rsid w:val="009678D6"/>
    <w:rsid w:val="009804FA"/>
    <w:rsid w:val="00981D89"/>
    <w:rsid w:val="009846DD"/>
    <w:rsid w:val="00985487"/>
    <w:rsid w:val="009A0345"/>
    <w:rsid w:val="009A55DB"/>
    <w:rsid w:val="009A6C11"/>
    <w:rsid w:val="009C161A"/>
    <w:rsid w:val="009C457C"/>
    <w:rsid w:val="009D6A4A"/>
    <w:rsid w:val="009D6EDC"/>
    <w:rsid w:val="009E3B51"/>
    <w:rsid w:val="009F3441"/>
    <w:rsid w:val="00A006BF"/>
    <w:rsid w:val="00A03D79"/>
    <w:rsid w:val="00A04562"/>
    <w:rsid w:val="00A0707A"/>
    <w:rsid w:val="00A0771B"/>
    <w:rsid w:val="00A12D97"/>
    <w:rsid w:val="00A13602"/>
    <w:rsid w:val="00A14B4A"/>
    <w:rsid w:val="00A35652"/>
    <w:rsid w:val="00A60D4B"/>
    <w:rsid w:val="00A76D6F"/>
    <w:rsid w:val="00A76EBE"/>
    <w:rsid w:val="00A77712"/>
    <w:rsid w:val="00A80AD6"/>
    <w:rsid w:val="00A8158C"/>
    <w:rsid w:val="00A910DF"/>
    <w:rsid w:val="00AA403A"/>
    <w:rsid w:val="00AB449E"/>
    <w:rsid w:val="00AB6583"/>
    <w:rsid w:val="00AC0E97"/>
    <w:rsid w:val="00AC145D"/>
    <w:rsid w:val="00AC4BBC"/>
    <w:rsid w:val="00AD2227"/>
    <w:rsid w:val="00AD6043"/>
    <w:rsid w:val="00AD6288"/>
    <w:rsid w:val="00AD6354"/>
    <w:rsid w:val="00AE2A36"/>
    <w:rsid w:val="00AE6966"/>
    <w:rsid w:val="00AF0D0A"/>
    <w:rsid w:val="00AF647B"/>
    <w:rsid w:val="00B129F3"/>
    <w:rsid w:val="00B151B0"/>
    <w:rsid w:val="00B15619"/>
    <w:rsid w:val="00B20700"/>
    <w:rsid w:val="00B213EF"/>
    <w:rsid w:val="00B25A3E"/>
    <w:rsid w:val="00B51564"/>
    <w:rsid w:val="00B52A0E"/>
    <w:rsid w:val="00B53BD3"/>
    <w:rsid w:val="00B55F16"/>
    <w:rsid w:val="00B5645A"/>
    <w:rsid w:val="00B70382"/>
    <w:rsid w:val="00B74D20"/>
    <w:rsid w:val="00B76E35"/>
    <w:rsid w:val="00B773DD"/>
    <w:rsid w:val="00B813BA"/>
    <w:rsid w:val="00B84E59"/>
    <w:rsid w:val="00B85595"/>
    <w:rsid w:val="00B93987"/>
    <w:rsid w:val="00B93AC4"/>
    <w:rsid w:val="00BA2D5D"/>
    <w:rsid w:val="00BB62B6"/>
    <w:rsid w:val="00BC2251"/>
    <w:rsid w:val="00BC701B"/>
    <w:rsid w:val="00BD56F5"/>
    <w:rsid w:val="00BE7B52"/>
    <w:rsid w:val="00BF3801"/>
    <w:rsid w:val="00C0259F"/>
    <w:rsid w:val="00C058E2"/>
    <w:rsid w:val="00C10E8D"/>
    <w:rsid w:val="00C12D31"/>
    <w:rsid w:val="00C1730E"/>
    <w:rsid w:val="00C17708"/>
    <w:rsid w:val="00C21F45"/>
    <w:rsid w:val="00C2783F"/>
    <w:rsid w:val="00C423AF"/>
    <w:rsid w:val="00C52359"/>
    <w:rsid w:val="00C539B1"/>
    <w:rsid w:val="00C704C5"/>
    <w:rsid w:val="00C760F4"/>
    <w:rsid w:val="00C816DF"/>
    <w:rsid w:val="00C908C7"/>
    <w:rsid w:val="00C912A3"/>
    <w:rsid w:val="00C92F3F"/>
    <w:rsid w:val="00CA0695"/>
    <w:rsid w:val="00CA11A1"/>
    <w:rsid w:val="00CA5858"/>
    <w:rsid w:val="00CA6E1C"/>
    <w:rsid w:val="00CB0053"/>
    <w:rsid w:val="00CB09E5"/>
    <w:rsid w:val="00CB18E1"/>
    <w:rsid w:val="00CB305F"/>
    <w:rsid w:val="00CB59F2"/>
    <w:rsid w:val="00CB5C3D"/>
    <w:rsid w:val="00CC0E4A"/>
    <w:rsid w:val="00CC1D84"/>
    <w:rsid w:val="00CC6C31"/>
    <w:rsid w:val="00CC6DC3"/>
    <w:rsid w:val="00CC7343"/>
    <w:rsid w:val="00CD0473"/>
    <w:rsid w:val="00CD5DC1"/>
    <w:rsid w:val="00CD76BB"/>
    <w:rsid w:val="00CE141E"/>
    <w:rsid w:val="00CE7081"/>
    <w:rsid w:val="00CF0DBA"/>
    <w:rsid w:val="00CF27A2"/>
    <w:rsid w:val="00CF445C"/>
    <w:rsid w:val="00D123E9"/>
    <w:rsid w:val="00D263AB"/>
    <w:rsid w:val="00D277E5"/>
    <w:rsid w:val="00D4218F"/>
    <w:rsid w:val="00D43EBC"/>
    <w:rsid w:val="00D44EE6"/>
    <w:rsid w:val="00D50259"/>
    <w:rsid w:val="00D50ADA"/>
    <w:rsid w:val="00D51529"/>
    <w:rsid w:val="00D648D0"/>
    <w:rsid w:val="00D64B1D"/>
    <w:rsid w:val="00D65193"/>
    <w:rsid w:val="00D6691B"/>
    <w:rsid w:val="00D67CA1"/>
    <w:rsid w:val="00D7002C"/>
    <w:rsid w:val="00D77A59"/>
    <w:rsid w:val="00D80F63"/>
    <w:rsid w:val="00D84096"/>
    <w:rsid w:val="00D8547F"/>
    <w:rsid w:val="00DA11AA"/>
    <w:rsid w:val="00DA3A74"/>
    <w:rsid w:val="00DB041D"/>
    <w:rsid w:val="00DB46B2"/>
    <w:rsid w:val="00DC3515"/>
    <w:rsid w:val="00DD42CA"/>
    <w:rsid w:val="00DD708D"/>
    <w:rsid w:val="00DD70A6"/>
    <w:rsid w:val="00DE2096"/>
    <w:rsid w:val="00DE3430"/>
    <w:rsid w:val="00DF03FB"/>
    <w:rsid w:val="00E01EBB"/>
    <w:rsid w:val="00E170AF"/>
    <w:rsid w:val="00E2299C"/>
    <w:rsid w:val="00E36223"/>
    <w:rsid w:val="00E364E7"/>
    <w:rsid w:val="00E43251"/>
    <w:rsid w:val="00E51C0F"/>
    <w:rsid w:val="00E66AFA"/>
    <w:rsid w:val="00E7669E"/>
    <w:rsid w:val="00E80B5A"/>
    <w:rsid w:val="00E813AD"/>
    <w:rsid w:val="00E82307"/>
    <w:rsid w:val="00E90491"/>
    <w:rsid w:val="00E910AD"/>
    <w:rsid w:val="00EA4D72"/>
    <w:rsid w:val="00EA534C"/>
    <w:rsid w:val="00EA5CD9"/>
    <w:rsid w:val="00EA62C3"/>
    <w:rsid w:val="00EB3E32"/>
    <w:rsid w:val="00EC63FD"/>
    <w:rsid w:val="00ED189B"/>
    <w:rsid w:val="00ED405A"/>
    <w:rsid w:val="00EE110B"/>
    <w:rsid w:val="00EE340B"/>
    <w:rsid w:val="00EE7094"/>
    <w:rsid w:val="00EF043F"/>
    <w:rsid w:val="00F03D81"/>
    <w:rsid w:val="00F04F00"/>
    <w:rsid w:val="00F15533"/>
    <w:rsid w:val="00F15E65"/>
    <w:rsid w:val="00F229B1"/>
    <w:rsid w:val="00F23B05"/>
    <w:rsid w:val="00F35691"/>
    <w:rsid w:val="00F517BA"/>
    <w:rsid w:val="00F568EA"/>
    <w:rsid w:val="00F75BDB"/>
    <w:rsid w:val="00F75E01"/>
    <w:rsid w:val="00F86E5D"/>
    <w:rsid w:val="00F95069"/>
    <w:rsid w:val="00F95542"/>
    <w:rsid w:val="00FA7A27"/>
    <w:rsid w:val="00FB1E9B"/>
    <w:rsid w:val="00FB37AA"/>
    <w:rsid w:val="00FB39B5"/>
    <w:rsid w:val="00FB59BE"/>
    <w:rsid w:val="00FC3B59"/>
    <w:rsid w:val="00FC40EF"/>
    <w:rsid w:val="00FC4DBD"/>
    <w:rsid w:val="00FD7F86"/>
    <w:rsid w:val="00FE4AE8"/>
    <w:rsid w:val="00FF60D1"/>
    <w:rsid w:val="01EB940E"/>
    <w:rsid w:val="060C1F5F"/>
    <w:rsid w:val="07ABFC2A"/>
    <w:rsid w:val="0873D5E7"/>
    <w:rsid w:val="095A5E59"/>
    <w:rsid w:val="0D28FDED"/>
    <w:rsid w:val="0DD6F045"/>
    <w:rsid w:val="0F1F0829"/>
    <w:rsid w:val="13E2505D"/>
    <w:rsid w:val="151DF514"/>
    <w:rsid w:val="154D04D7"/>
    <w:rsid w:val="16EC9358"/>
    <w:rsid w:val="17339503"/>
    <w:rsid w:val="1B712D9B"/>
    <w:rsid w:val="1BFA2D9A"/>
    <w:rsid w:val="1F18E80D"/>
    <w:rsid w:val="22823477"/>
    <w:rsid w:val="24F64CFA"/>
    <w:rsid w:val="269E6979"/>
    <w:rsid w:val="2C4C3353"/>
    <w:rsid w:val="2E8A95CC"/>
    <w:rsid w:val="2FD16463"/>
    <w:rsid w:val="323A650B"/>
    <w:rsid w:val="36BFA995"/>
    <w:rsid w:val="37C9BA9B"/>
    <w:rsid w:val="3ACA6248"/>
    <w:rsid w:val="3CED8E5A"/>
    <w:rsid w:val="3D57898D"/>
    <w:rsid w:val="3DB363AC"/>
    <w:rsid w:val="3E30A1BB"/>
    <w:rsid w:val="44885501"/>
    <w:rsid w:val="455C2298"/>
    <w:rsid w:val="500A39A1"/>
    <w:rsid w:val="51D1860F"/>
    <w:rsid w:val="52FC64F2"/>
    <w:rsid w:val="534894C6"/>
    <w:rsid w:val="56FF9D21"/>
    <w:rsid w:val="62170258"/>
    <w:rsid w:val="63342E5E"/>
    <w:rsid w:val="65A9B70E"/>
    <w:rsid w:val="670398DA"/>
    <w:rsid w:val="6927B0D7"/>
    <w:rsid w:val="71403A31"/>
    <w:rsid w:val="7305C57E"/>
    <w:rsid w:val="764139D3"/>
    <w:rsid w:val="78B28216"/>
    <w:rsid w:val="7CD6C9F3"/>
    <w:rsid w:val="7EB89127"/>
    <w:rsid w:val="7F4CB08C"/>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5BE91"/>
  <w15:chartTrackingRefBased/>
  <w15:docId w15:val="{0977EEDB-61CB-9C49-A4AD-2C56B3B7B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0A2A"/>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0C6FA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D635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A3A74"/>
    <w:rPr>
      <w:b/>
      <w:bCs/>
    </w:rPr>
  </w:style>
  <w:style w:type="character" w:customStyle="1" w:styleId="katex-mathml">
    <w:name w:val="katex-mathml"/>
    <w:basedOn w:val="DefaultParagraphFont"/>
    <w:rsid w:val="00DA3A74"/>
  </w:style>
  <w:style w:type="character" w:customStyle="1" w:styleId="mord">
    <w:name w:val="mord"/>
    <w:basedOn w:val="DefaultParagraphFont"/>
    <w:rsid w:val="00DA3A74"/>
  </w:style>
  <w:style w:type="character" w:customStyle="1" w:styleId="vlist-s">
    <w:name w:val="vlist-s"/>
    <w:basedOn w:val="DefaultParagraphFont"/>
    <w:rsid w:val="00DA3A74"/>
  </w:style>
  <w:style w:type="character" w:customStyle="1" w:styleId="Heading1Char">
    <w:name w:val="Heading 1 Char"/>
    <w:basedOn w:val="DefaultParagraphFont"/>
    <w:link w:val="Heading1"/>
    <w:uiPriority w:val="9"/>
    <w:rsid w:val="000C6FAB"/>
    <w:rPr>
      <w:rFonts w:asciiTheme="majorHAnsi" w:eastAsiaTheme="majorEastAsia" w:hAnsiTheme="majorHAnsi" w:cstheme="majorBidi"/>
      <w:color w:val="2F5496" w:themeColor="accent1" w:themeShade="BF"/>
      <w:sz w:val="32"/>
      <w:szCs w:val="32"/>
      <w:lang w:eastAsia="en-GB"/>
    </w:rPr>
  </w:style>
  <w:style w:type="character" w:customStyle="1" w:styleId="Heading2Char">
    <w:name w:val="Heading 2 Char"/>
    <w:basedOn w:val="DefaultParagraphFont"/>
    <w:link w:val="Heading2"/>
    <w:uiPriority w:val="9"/>
    <w:rsid w:val="00AD6354"/>
    <w:rPr>
      <w:rFonts w:asciiTheme="majorHAnsi" w:eastAsiaTheme="majorEastAsia" w:hAnsiTheme="majorHAnsi" w:cstheme="majorBidi"/>
      <w:color w:val="2F5496" w:themeColor="accent1" w:themeShade="BF"/>
      <w:sz w:val="26"/>
      <w:szCs w:val="26"/>
      <w:lang w:eastAsia="en-GB"/>
    </w:rPr>
  </w:style>
  <w:style w:type="paragraph" w:styleId="BalloonText">
    <w:name w:val="Balloon Text"/>
    <w:basedOn w:val="Normal"/>
    <w:link w:val="BalloonTextChar"/>
    <w:uiPriority w:val="99"/>
    <w:semiHidden/>
    <w:unhideWhenUsed/>
    <w:rsid w:val="00A14B4A"/>
    <w:rPr>
      <w:sz w:val="18"/>
      <w:szCs w:val="18"/>
    </w:rPr>
  </w:style>
  <w:style w:type="character" w:customStyle="1" w:styleId="BalloonTextChar">
    <w:name w:val="Balloon Text Char"/>
    <w:basedOn w:val="DefaultParagraphFont"/>
    <w:link w:val="BalloonText"/>
    <w:uiPriority w:val="99"/>
    <w:semiHidden/>
    <w:rsid w:val="00A14B4A"/>
    <w:rPr>
      <w:rFonts w:ascii="Times New Roman" w:eastAsia="Times New Roman" w:hAnsi="Times New Roman" w:cs="Times New Roman"/>
      <w:sz w:val="18"/>
      <w:szCs w:val="18"/>
      <w:lang w:eastAsia="en-GB"/>
    </w:rPr>
  </w:style>
  <w:style w:type="table" w:styleId="TableGrid">
    <w:name w:val="Table Grid"/>
    <w:basedOn w:val="TableNormal"/>
    <w:uiPriority w:val="39"/>
    <w:rsid w:val="00D64B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CB305F"/>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CommentReference">
    <w:name w:val="annotation reference"/>
    <w:basedOn w:val="DefaultParagraphFont"/>
    <w:uiPriority w:val="99"/>
    <w:semiHidden/>
    <w:unhideWhenUsed/>
    <w:rsid w:val="00ED405A"/>
    <w:rPr>
      <w:sz w:val="16"/>
      <w:szCs w:val="16"/>
    </w:rPr>
  </w:style>
  <w:style w:type="paragraph" w:styleId="CommentText">
    <w:name w:val="annotation text"/>
    <w:basedOn w:val="Normal"/>
    <w:link w:val="CommentTextChar"/>
    <w:uiPriority w:val="99"/>
    <w:semiHidden/>
    <w:unhideWhenUsed/>
    <w:rsid w:val="00ED405A"/>
    <w:rPr>
      <w:sz w:val="20"/>
      <w:szCs w:val="20"/>
    </w:rPr>
  </w:style>
  <w:style w:type="character" w:customStyle="1" w:styleId="CommentTextChar">
    <w:name w:val="Comment Text Char"/>
    <w:basedOn w:val="DefaultParagraphFont"/>
    <w:link w:val="CommentText"/>
    <w:uiPriority w:val="99"/>
    <w:semiHidden/>
    <w:rsid w:val="00ED405A"/>
    <w:rPr>
      <w:rFonts w:ascii="Times New Roman" w:eastAsia="Times New Roman" w:hAnsi="Times New Roman" w:cs="Times New Roman"/>
      <w:sz w:val="20"/>
      <w:szCs w:val="20"/>
      <w:lang w:eastAsia="en-GB"/>
    </w:rPr>
  </w:style>
  <w:style w:type="paragraph" w:styleId="CommentSubject">
    <w:name w:val="annotation subject"/>
    <w:basedOn w:val="CommentText"/>
    <w:next w:val="CommentText"/>
    <w:link w:val="CommentSubjectChar"/>
    <w:uiPriority w:val="99"/>
    <w:semiHidden/>
    <w:unhideWhenUsed/>
    <w:rsid w:val="00ED405A"/>
    <w:rPr>
      <w:b/>
      <w:bCs/>
    </w:rPr>
  </w:style>
  <w:style w:type="character" w:customStyle="1" w:styleId="CommentSubjectChar">
    <w:name w:val="Comment Subject Char"/>
    <w:basedOn w:val="CommentTextChar"/>
    <w:link w:val="CommentSubject"/>
    <w:uiPriority w:val="99"/>
    <w:semiHidden/>
    <w:rsid w:val="00ED405A"/>
    <w:rPr>
      <w:rFonts w:ascii="Times New Roman" w:eastAsia="Times New Roman" w:hAnsi="Times New Roman" w:cs="Times New Roman"/>
      <w:b/>
      <w:bCs/>
      <w:sz w:val="20"/>
      <w:szCs w:val="20"/>
      <w:lang w:eastAsia="en-GB"/>
    </w:rPr>
  </w:style>
  <w:style w:type="character" w:customStyle="1" w:styleId="identifier">
    <w:name w:val="identifier"/>
    <w:basedOn w:val="DefaultParagraphFont"/>
    <w:rsid w:val="00E51C0F"/>
  </w:style>
  <w:style w:type="character" w:customStyle="1" w:styleId="id-label">
    <w:name w:val="id-label"/>
    <w:basedOn w:val="DefaultParagraphFont"/>
    <w:rsid w:val="00E51C0F"/>
  </w:style>
  <w:style w:type="character" w:styleId="Hyperlink">
    <w:name w:val="Hyperlink"/>
    <w:basedOn w:val="DefaultParagraphFont"/>
    <w:uiPriority w:val="99"/>
    <w:unhideWhenUsed/>
    <w:rsid w:val="00E51C0F"/>
    <w:rPr>
      <w:color w:val="0000FF"/>
      <w:u w:val="single"/>
    </w:rPr>
  </w:style>
  <w:style w:type="character" w:customStyle="1" w:styleId="citation-doi">
    <w:name w:val="citation-doi"/>
    <w:basedOn w:val="DefaultParagraphFont"/>
    <w:rsid w:val="00A8158C"/>
  </w:style>
  <w:style w:type="character" w:styleId="FollowedHyperlink">
    <w:name w:val="FollowedHyperlink"/>
    <w:basedOn w:val="DefaultParagraphFont"/>
    <w:uiPriority w:val="99"/>
    <w:semiHidden/>
    <w:unhideWhenUsed/>
    <w:rsid w:val="001B4044"/>
    <w:rPr>
      <w:color w:val="954F72" w:themeColor="followedHyperlink"/>
      <w:u w:val="single"/>
    </w:rPr>
  </w:style>
  <w:style w:type="character" w:customStyle="1" w:styleId="bold-text">
    <w:name w:val="bold-text"/>
    <w:basedOn w:val="DefaultParagraphFont"/>
    <w:rsid w:val="004E43E3"/>
  </w:style>
  <w:style w:type="character" w:customStyle="1" w:styleId="period">
    <w:name w:val="period"/>
    <w:basedOn w:val="DefaultParagraphFont"/>
    <w:rsid w:val="00D77A59"/>
  </w:style>
  <w:style w:type="character" w:customStyle="1" w:styleId="cit">
    <w:name w:val="cit"/>
    <w:basedOn w:val="DefaultParagraphFont"/>
    <w:rsid w:val="00D77A59"/>
  </w:style>
  <w:style w:type="character" w:customStyle="1" w:styleId="authors-list-item">
    <w:name w:val="authors-list-item"/>
    <w:basedOn w:val="DefaultParagraphFont"/>
    <w:rsid w:val="00D77A59"/>
  </w:style>
  <w:style w:type="character" w:customStyle="1" w:styleId="comma">
    <w:name w:val="comma"/>
    <w:basedOn w:val="DefaultParagraphFont"/>
    <w:rsid w:val="00D77A59"/>
  </w:style>
  <w:style w:type="character" w:styleId="HTMLCite">
    <w:name w:val="HTML Cite"/>
    <w:basedOn w:val="DefaultParagraphFont"/>
    <w:uiPriority w:val="99"/>
    <w:semiHidden/>
    <w:unhideWhenUsed/>
    <w:rsid w:val="00107855"/>
    <w:rPr>
      <w:i/>
      <w:iCs/>
    </w:rPr>
  </w:style>
  <w:style w:type="character" w:customStyle="1" w:styleId="mixed-citation">
    <w:name w:val="mixed-citation"/>
    <w:basedOn w:val="DefaultParagraphFont"/>
    <w:rsid w:val="002C18B5"/>
  </w:style>
  <w:style w:type="character" w:customStyle="1" w:styleId="ref-journal">
    <w:name w:val="ref-journal"/>
    <w:basedOn w:val="DefaultParagraphFont"/>
    <w:rsid w:val="002C18B5"/>
  </w:style>
  <w:style w:type="character" w:customStyle="1" w:styleId="ref-title">
    <w:name w:val="ref-title"/>
    <w:basedOn w:val="DefaultParagraphFont"/>
    <w:rsid w:val="00427C7B"/>
  </w:style>
  <w:style w:type="character" w:customStyle="1" w:styleId="ref-vol">
    <w:name w:val="ref-vol"/>
    <w:basedOn w:val="DefaultParagraphFont"/>
    <w:rsid w:val="00427C7B"/>
  </w:style>
  <w:style w:type="character" w:styleId="EndnoteReference">
    <w:name w:val="endnote reference"/>
    <w:basedOn w:val="DefaultParagraphFont"/>
    <w:uiPriority w:val="99"/>
    <w:semiHidden/>
    <w:unhideWhenUsed/>
    <w:rsid w:val="004460F4"/>
    <w:rPr>
      <w:vertAlign w:val="superscript"/>
    </w:rPr>
  </w:style>
  <w:style w:type="character" w:customStyle="1" w:styleId="EndnoteTextChar">
    <w:name w:val="Endnote Text Char"/>
    <w:basedOn w:val="DefaultParagraphFont"/>
    <w:link w:val="EndnoteText"/>
    <w:uiPriority w:val="99"/>
    <w:semiHidden/>
    <w:rsid w:val="004460F4"/>
    <w:rPr>
      <w:sz w:val="20"/>
      <w:szCs w:val="20"/>
    </w:rPr>
  </w:style>
  <w:style w:type="paragraph" w:styleId="EndnoteText">
    <w:name w:val="endnote text"/>
    <w:basedOn w:val="Normal"/>
    <w:link w:val="EndnoteTextChar"/>
    <w:uiPriority w:val="99"/>
    <w:semiHidden/>
    <w:unhideWhenUsed/>
    <w:rsid w:val="004460F4"/>
    <w:rPr>
      <w:rFonts w:asciiTheme="minorHAnsi" w:eastAsiaTheme="minorHAnsi" w:hAnsiTheme="minorHAnsi" w:cstheme="minorBidi"/>
      <w:sz w:val="20"/>
      <w:szCs w:val="20"/>
      <w:lang w:eastAsia="en-US"/>
    </w:rPr>
  </w:style>
  <w:style w:type="character" w:customStyle="1" w:styleId="EndnoteTextChar1">
    <w:name w:val="Endnote Text Char1"/>
    <w:basedOn w:val="DefaultParagraphFont"/>
    <w:uiPriority w:val="99"/>
    <w:semiHidden/>
    <w:rsid w:val="004460F4"/>
    <w:rPr>
      <w:rFonts w:ascii="Times New Roman" w:eastAsia="Times New Roman" w:hAnsi="Times New Roman" w:cs="Times New Roman"/>
      <w:sz w:val="20"/>
      <w:szCs w:val="20"/>
      <w:lang w:eastAsia="en-GB"/>
    </w:rPr>
  </w:style>
  <w:style w:type="character" w:styleId="UnresolvedMention">
    <w:name w:val="Unresolved Mention"/>
    <w:basedOn w:val="DefaultParagraphFont"/>
    <w:uiPriority w:val="99"/>
    <w:semiHidden/>
    <w:unhideWhenUsed/>
    <w:rsid w:val="00310B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1332338">
      <w:bodyDiv w:val="1"/>
      <w:marLeft w:val="0"/>
      <w:marRight w:val="0"/>
      <w:marTop w:val="0"/>
      <w:marBottom w:val="0"/>
      <w:divBdr>
        <w:top w:val="none" w:sz="0" w:space="0" w:color="auto"/>
        <w:left w:val="none" w:sz="0" w:space="0" w:color="auto"/>
        <w:bottom w:val="none" w:sz="0" w:space="0" w:color="auto"/>
        <w:right w:val="none" w:sz="0" w:space="0" w:color="auto"/>
      </w:divBdr>
    </w:div>
    <w:div w:id="162940447">
      <w:bodyDiv w:val="1"/>
      <w:marLeft w:val="0"/>
      <w:marRight w:val="0"/>
      <w:marTop w:val="0"/>
      <w:marBottom w:val="0"/>
      <w:divBdr>
        <w:top w:val="none" w:sz="0" w:space="0" w:color="auto"/>
        <w:left w:val="none" w:sz="0" w:space="0" w:color="auto"/>
        <w:bottom w:val="none" w:sz="0" w:space="0" w:color="auto"/>
        <w:right w:val="none" w:sz="0" w:space="0" w:color="auto"/>
      </w:divBdr>
    </w:div>
    <w:div w:id="194663826">
      <w:bodyDiv w:val="1"/>
      <w:marLeft w:val="0"/>
      <w:marRight w:val="0"/>
      <w:marTop w:val="0"/>
      <w:marBottom w:val="0"/>
      <w:divBdr>
        <w:top w:val="none" w:sz="0" w:space="0" w:color="auto"/>
        <w:left w:val="none" w:sz="0" w:space="0" w:color="auto"/>
        <w:bottom w:val="none" w:sz="0" w:space="0" w:color="auto"/>
        <w:right w:val="none" w:sz="0" w:space="0" w:color="auto"/>
      </w:divBdr>
    </w:div>
    <w:div w:id="728307362">
      <w:bodyDiv w:val="1"/>
      <w:marLeft w:val="0"/>
      <w:marRight w:val="0"/>
      <w:marTop w:val="0"/>
      <w:marBottom w:val="0"/>
      <w:divBdr>
        <w:top w:val="none" w:sz="0" w:space="0" w:color="auto"/>
        <w:left w:val="none" w:sz="0" w:space="0" w:color="auto"/>
        <w:bottom w:val="none" w:sz="0" w:space="0" w:color="auto"/>
        <w:right w:val="none" w:sz="0" w:space="0" w:color="auto"/>
      </w:divBdr>
      <w:divsChild>
        <w:div w:id="1563326040">
          <w:marLeft w:val="0"/>
          <w:marRight w:val="0"/>
          <w:marTop w:val="0"/>
          <w:marBottom w:val="0"/>
          <w:divBdr>
            <w:top w:val="none" w:sz="0" w:space="0" w:color="auto"/>
            <w:left w:val="none" w:sz="0" w:space="0" w:color="auto"/>
            <w:bottom w:val="none" w:sz="0" w:space="0" w:color="auto"/>
            <w:right w:val="none" w:sz="0" w:space="0" w:color="auto"/>
          </w:divBdr>
          <w:divsChild>
            <w:div w:id="199129422">
              <w:marLeft w:val="0"/>
              <w:marRight w:val="0"/>
              <w:marTop w:val="0"/>
              <w:marBottom w:val="0"/>
              <w:divBdr>
                <w:top w:val="none" w:sz="0" w:space="0" w:color="auto"/>
                <w:left w:val="none" w:sz="0" w:space="0" w:color="auto"/>
                <w:bottom w:val="none" w:sz="0" w:space="0" w:color="auto"/>
                <w:right w:val="none" w:sz="0" w:space="0" w:color="auto"/>
              </w:divBdr>
              <w:divsChild>
                <w:div w:id="1906794877">
                  <w:marLeft w:val="0"/>
                  <w:marRight w:val="0"/>
                  <w:marTop w:val="0"/>
                  <w:marBottom w:val="0"/>
                  <w:divBdr>
                    <w:top w:val="none" w:sz="0" w:space="0" w:color="auto"/>
                    <w:left w:val="none" w:sz="0" w:space="0" w:color="auto"/>
                    <w:bottom w:val="none" w:sz="0" w:space="0" w:color="auto"/>
                    <w:right w:val="none" w:sz="0" w:space="0" w:color="auto"/>
                  </w:divBdr>
                  <w:divsChild>
                    <w:div w:id="478768519">
                      <w:marLeft w:val="0"/>
                      <w:marRight w:val="0"/>
                      <w:marTop w:val="0"/>
                      <w:marBottom w:val="0"/>
                      <w:divBdr>
                        <w:top w:val="none" w:sz="0" w:space="0" w:color="auto"/>
                        <w:left w:val="none" w:sz="0" w:space="0" w:color="auto"/>
                        <w:bottom w:val="none" w:sz="0" w:space="0" w:color="auto"/>
                        <w:right w:val="none" w:sz="0" w:space="0" w:color="auto"/>
                      </w:divBdr>
                      <w:divsChild>
                        <w:div w:id="201499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8867633">
          <w:marLeft w:val="0"/>
          <w:marRight w:val="0"/>
          <w:marTop w:val="0"/>
          <w:marBottom w:val="0"/>
          <w:divBdr>
            <w:top w:val="none" w:sz="0" w:space="0" w:color="auto"/>
            <w:left w:val="none" w:sz="0" w:space="0" w:color="auto"/>
            <w:bottom w:val="none" w:sz="0" w:space="0" w:color="auto"/>
            <w:right w:val="none" w:sz="0" w:space="0" w:color="auto"/>
          </w:divBdr>
          <w:divsChild>
            <w:div w:id="688726439">
              <w:marLeft w:val="0"/>
              <w:marRight w:val="0"/>
              <w:marTop w:val="0"/>
              <w:marBottom w:val="0"/>
              <w:divBdr>
                <w:top w:val="none" w:sz="0" w:space="0" w:color="auto"/>
                <w:left w:val="none" w:sz="0" w:space="0" w:color="auto"/>
                <w:bottom w:val="none" w:sz="0" w:space="0" w:color="auto"/>
                <w:right w:val="none" w:sz="0" w:space="0" w:color="auto"/>
              </w:divBdr>
            </w:div>
            <w:div w:id="285501380">
              <w:marLeft w:val="0"/>
              <w:marRight w:val="0"/>
              <w:marTop w:val="0"/>
              <w:marBottom w:val="0"/>
              <w:divBdr>
                <w:top w:val="none" w:sz="0" w:space="0" w:color="auto"/>
                <w:left w:val="none" w:sz="0" w:space="0" w:color="auto"/>
                <w:bottom w:val="none" w:sz="0" w:space="0" w:color="auto"/>
                <w:right w:val="none" w:sz="0" w:space="0" w:color="auto"/>
              </w:divBdr>
              <w:divsChild>
                <w:div w:id="1831941257">
                  <w:marLeft w:val="0"/>
                  <w:marRight w:val="0"/>
                  <w:marTop w:val="0"/>
                  <w:marBottom w:val="0"/>
                  <w:divBdr>
                    <w:top w:val="none" w:sz="0" w:space="0" w:color="auto"/>
                    <w:left w:val="none" w:sz="0" w:space="0" w:color="auto"/>
                    <w:bottom w:val="none" w:sz="0" w:space="0" w:color="auto"/>
                    <w:right w:val="none" w:sz="0" w:space="0" w:color="auto"/>
                  </w:divBdr>
                  <w:divsChild>
                    <w:div w:id="1495681899">
                      <w:marLeft w:val="0"/>
                      <w:marRight w:val="0"/>
                      <w:marTop w:val="0"/>
                      <w:marBottom w:val="0"/>
                      <w:divBdr>
                        <w:top w:val="none" w:sz="0" w:space="0" w:color="auto"/>
                        <w:left w:val="none" w:sz="0" w:space="0" w:color="auto"/>
                        <w:bottom w:val="none" w:sz="0" w:space="0" w:color="auto"/>
                        <w:right w:val="none" w:sz="0" w:space="0" w:color="auto"/>
                      </w:divBdr>
                      <w:divsChild>
                        <w:div w:id="23914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4584434">
          <w:marLeft w:val="0"/>
          <w:marRight w:val="0"/>
          <w:marTop w:val="0"/>
          <w:marBottom w:val="0"/>
          <w:divBdr>
            <w:top w:val="none" w:sz="0" w:space="0" w:color="auto"/>
            <w:left w:val="none" w:sz="0" w:space="0" w:color="auto"/>
            <w:bottom w:val="none" w:sz="0" w:space="0" w:color="auto"/>
            <w:right w:val="none" w:sz="0" w:space="0" w:color="auto"/>
          </w:divBdr>
          <w:divsChild>
            <w:div w:id="858546244">
              <w:marLeft w:val="0"/>
              <w:marRight w:val="0"/>
              <w:marTop w:val="0"/>
              <w:marBottom w:val="0"/>
              <w:divBdr>
                <w:top w:val="none" w:sz="0" w:space="0" w:color="auto"/>
                <w:left w:val="none" w:sz="0" w:space="0" w:color="auto"/>
                <w:bottom w:val="none" w:sz="0" w:space="0" w:color="auto"/>
                <w:right w:val="none" w:sz="0" w:space="0" w:color="auto"/>
              </w:divBdr>
            </w:div>
          </w:divsChild>
        </w:div>
        <w:div w:id="1940674426">
          <w:marLeft w:val="0"/>
          <w:marRight w:val="0"/>
          <w:marTop w:val="0"/>
          <w:marBottom w:val="0"/>
          <w:divBdr>
            <w:top w:val="none" w:sz="0" w:space="0" w:color="auto"/>
            <w:left w:val="none" w:sz="0" w:space="0" w:color="auto"/>
            <w:bottom w:val="none" w:sz="0" w:space="0" w:color="auto"/>
            <w:right w:val="none" w:sz="0" w:space="0" w:color="auto"/>
          </w:divBdr>
          <w:divsChild>
            <w:div w:id="1824395013">
              <w:marLeft w:val="0"/>
              <w:marRight w:val="0"/>
              <w:marTop w:val="0"/>
              <w:marBottom w:val="0"/>
              <w:divBdr>
                <w:top w:val="none" w:sz="0" w:space="0" w:color="auto"/>
                <w:left w:val="none" w:sz="0" w:space="0" w:color="auto"/>
                <w:bottom w:val="none" w:sz="0" w:space="0" w:color="auto"/>
                <w:right w:val="none" w:sz="0" w:space="0" w:color="auto"/>
              </w:divBdr>
            </w:div>
            <w:div w:id="1916359188">
              <w:marLeft w:val="0"/>
              <w:marRight w:val="0"/>
              <w:marTop w:val="0"/>
              <w:marBottom w:val="0"/>
              <w:divBdr>
                <w:top w:val="none" w:sz="0" w:space="0" w:color="auto"/>
                <w:left w:val="none" w:sz="0" w:space="0" w:color="auto"/>
                <w:bottom w:val="none" w:sz="0" w:space="0" w:color="auto"/>
                <w:right w:val="none" w:sz="0" w:space="0" w:color="auto"/>
              </w:divBdr>
              <w:divsChild>
                <w:div w:id="1633779454">
                  <w:marLeft w:val="0"/>
                  <w:marRight w:val="0"/>
                  <w:marTop w:val="0"/>
                  <w:marBottom w:val="0"/>
                  <w:divBdr>
                    <w:top w:val="none" w:sz="0" w:space="0" w:color="auto"/>
                    <w:left w:val="none" w:sz="0" w:space="0" w:color="auto"/>
                    <w:bottom w:val="none" w:sz="0" w:space="0" w:color="auto"/>
                    <w:right w:val="none" w:sz="0" w:space="0" w:color="auto"/>
                  </w:divBdr>
                  <w:divsChild>
                    <w:div w:id="669213198">
                      <w:marLeft w:val="0"/>
                      <w:marRight w:val="0"/>
                      <w:marTop w:val="0"/>
                      <w:marBottom w:val="0"/>
                      <w:divBdr>
                        <w:top w:val="none" w:sz="0" w:space="0" w:color="auto"/>
                        <w:left w:val="none" w:sz="0" w:space="0" w:color="auto"/>
                        <w:bottom w:val="none" w:sz="0" w:space="0" w:color="auto"/>
                        <w:right w:val="none" w:sz="0" w:space="0" w:color="auto"/>
                      </w:divBdr>
                      <w:divsChild>
                        <w:div w:id="133059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5094562">
          <w:marLeft w:val="0"/>
          <w:marRight w:val="0"/>
          <w:marTop w:val="0"/>
          <w:marBottom w:val="0"/>
          <w:divBdr>
            <w:top w:val="none" w:sz="0" w:space="0" w:color="auto"/>
            <w:left w:val="none" w:sz="0" w:space="0" w:color="auto"/>
            <w:bottom w:val="none" w:sz="0" w:space="0" w:color="auto"/>
            <w:right w:val="none" w:sz="0" w:space="0" w:color="auto"/>
          </w:divBdr>
          <w:divsChild>
            <w:div w:id="206459042">
              <w:marLeft w:val="0"/>
              <w:marRight w:val="0"/>
              <w:marTop w:val="0"/>
              <w:marBottom w:val="0"/>
              <w:divBdr>
                <w:top w:val="none" w:sz="0" w:space="0" w:color="auto"/>
                <w:left w:val="none" w:sz="0" w:space="0" w:color="auto"/>
                <w:bottom w:val="none" w:sz="0" w:space="0" w:color="auto"/>
                <w:right w:val="none" w:sz="0" w:space="0" w:color="auto"/>
              </w:divBdr>
            </w:div>
            <w:div w:id="1794665177">
              <w:marLeft w:val="0"/>
              <w:marRight w:val="0"/>
              <w:marTop w:val="0"/>
              <w:marBottom w:val="0"/>
              <w:divBdr>
                <w:top w:val="none" w:sz="0" w:space="0" w:color="auto"/>
                <w:left w:val="none" w:sz="0" w:space="0" w:color="auto"/>
                <w:bottom w:val="none" w:sz="0" w:space="0" w:color="auto"/>
                <w:right w:val="none" w:sz="0" w:space="0" w:color="auto"/>
              </w:divBdr>
              <w:divsChild>
                <w:div w:id="1595362045">
                  <w:marLeft w:val="0"/>
                  <w:marRight w:val="0"/>
                  <w:marTop w:val="0"/>
                  <w:marBottom w:val="0"/>
                  <w:divBdr>
                    <w:top w:val="none" w:sz="0" w:space="0" w:color="auto"/>
                    <w:left w:val="none" w:sz="0" w:space="0" w:color="auto"/>
                    <w:bottom w:val="none" w:sz="0" w:space="0" w:color="auto"/>
                    <w:right w:val="none" w:sz="0" w:space="0" w:color="auto"/>
                  </w:divBdr>
                  <w:divsChild>
                    <w:div w:id="349797904">
                      <w:marLeft w:val="0"/>
                      <w:marRight w:val="0"/>
                      <w:marTop w:val="0"/>
                      <w:marBottom w:val="0"/>
                      <w:divBdr>
                        <w:top w:val="none" w:sz="0" w:space="0" w:color="auto"/>
                        <w:left w:val="none" w:sz="0" w:space="0" w:color="auto"/>
                        <w:bottom w:val="none" w:sz="0" w:space="0" w:color="auto"/>
                        <w:right w:val="none" w:sz="0" w:space="0" w:color="auto"/>
                      </w:divBdr>
                      <w:divsChild>
                        <w:div w:id="167399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2302909">
          <w:marLeft w:val="0"/>
          <w:marRight w:val="0"/>
          <w:marTop w:val="0"/>
          <w:marBottom w:val="0"/>
          <w:divBdr>
            <w:top w:val="none" w:sz="0" w:space="0" w:color="auto"/>
            <w:left w:val="none" w:sz="0" w:space="0" w:color="auto"/>
            <w:bottom w:val="none" w:sz="0" w:space="0" w:color="auto"/>
            <w:right w:val="none" w:sz="0" w:space="0" w:color="auto"/>
          </w:divBdr>
          <w:divsChild>
            <w:div w:id="417673100">
              <w:marLeft w:val="0"/>
              <w:marRight w:val="0"/>
              <w:marTop w:val="0"/>
              <w:marBottom w:val="0"/>
              <w:divBdr>
                <w:top w:val="none" w:sz="0" w:space="0" w:color="auto"/>
                <w:left w:val="none" w:sz="0" w:space="0" w:color="auto"/>
                <w:bottom w:val="none" w:sz="0" w:space="0" w:color="auto"/>
                <w:right w:val="none" w:sz="0" w:space="0" w:color="auto"/>
              </w:divBdr>
            </w:div>
            <w:div w:id="301349760">
              <w:marLeft w:val="0"/>
              <w:marRight w:val="0"/>
              <w:marTop w:val="0"/>
              <w:marBottom w:val="0"/>
              <w:divBdr>
                <w:top w:val="none" w:sz="0" w:space="0" w:color="auto"/>
                <w:left w:val="none" w:sz="0" w:space="0" w:color="auto"/>
                <w:bottom w:val="none" w:sz="0" w:space="0" w:color="auto"/>
                <w:right w:val="none" w:sz="0" w:space="0" w:color="auto"/>
              </w:divBdr>
              <w:divsChild>
                <w:div w:id="1893805109">
                  <w:marLeft w:val="0"/>
                  <w:marRight w:val="0"/>
                  <w:marTop w:val="0"/>
                  <w:marBottom w:val="0"/>
                  <w:divBdr>
                    <w:top w:val="none" w:sz="0" w:space="0" w:color="auto"/>
                    <w:left w:val="none" w:sz="0" w:space="0" w:color="auto"/>
                    <w:bottom w:val="none" w:sz="0" w:space="0" w:color="auto"/>
                    <w:right w:val="none" w:sz="0" w:space="0" w:color="auto"/>
                  </w:divBdr>
                  <w:divsChild>
                    <w:div w:id="1905069854">
                      <w:marLeft w:val="0"/>
                      <w:marRight w:val="0"/>
                      <w:marTop w:val="0"/>
                      <w:marBottom w:val="0"/>
                      <w:divBdr>
                        <w:top w:val="none" w:sz="0" w:space="0" w:color="auto"/>
                        <w:left w:val="none" w:sz="0" w:space="0" w:color="auto"/>
                        <w:bottom w:val="none" w:sz="0" w:space="0" w:color="auto"/>
                        <w:right w:val="none" w:sz="0" w:space="0" w:color="auto"/>
                      </w:divBdr>
                      <w:divsChild>
                        <w:div w:id="39304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7275731">
          <w:marLeft w:val="0"/>
          <w:marRight w:val="0"/>
          <w:marTop w:val="0"/>
          <w:marBottom w:val="0"/>
          <w:divBdr>
            <w:top w:val="none" w:sz="0" w:space="0" w:color="auto"/>
            <w:left w:val="none" w:sz="0" w:space="0" w:color="auto"/>
            <w:bottom w:val="none" w:sz="0" w:space="0" w:color="auto"/>
            <w:right w:val="none" w:sz="0" w:space="0" w:color="auto"/>
          </w:divBdr>
          <w:divsChild>
            <w:div w:id="257375701">
              <w:marLeft w:val="0"/>
              <w:marRight w:val="0"/>
              <w:marTop w:val="0"/>
              <w:marBottom w:val="0"/>
              <w:divBdr>
                <w:top w:val="none" w:sz="0" w:space="0" w:color="auto"/>
                <w:left w:val="none" w:sz="0" w:space="0" w:color="auto"/>
                <w:bottom w:val="none" w:sz="0" w:space="0" w:color="auto"/>
                <w:right w:val="none" w:sz="0" w:space="0" w:color="auto"/>
              </w:divBdr>
            </w:div>
            <w:div w:id="1911622863">
              <w:marLeft w:val="0"/>
              <w:marRight w:val="0"/>
              <w:marTop w:val="0"/>
              <w:marBottom w:val="0"/>
              <w:divBdr>
                <w:top w:val="none" w:sz="0" w:space="0" w:color="auto"/>
                <w:left w:val="none" w:sz="0" w:space="0" w:color="auto"/>
                <w:bottom w:val="none" w:sz="0" w:space="0" w:color="auto"/>
                <w:right w:val="none" w:sz="0" w:space="0" w:color="auto"/>
              </w:divBdr>
              <w:divsChild>
                <w:div w:id="50815006">
                  <w:marLeft w:val="0"/>
                  <w:marRight w:val="0"/>
                  <w:marTop w:val="0"/>
                  <w:marBottom w:val="0"/>
                  <w:divBdr>
                    <w:top w:val="none" w:sz="0" w:space="0" w:color="auto"/>
                    <w:left w:val="none" w:sz="0" w:space="0" w:color="auto"/>
                    <w:bottom w:val="none" w:sz="0" w:space="0" w:color="auto"/>
                    <w:right w:val="none" w:sz="0" w:space="0" w:color="auto"/>
                  </w:divBdr>
                  <w:divsChild>
                    <w:div w:id="1663316992">
                      <w:marLeft w:val="0"/>
                      <w:marRight w:val="0"/>
                      <w:marTop w:val="0"/>
                      <w:marBottom w:val="0"/>
                      <w:divBdr>
                        <w:top w:val="none" w:sz="0" w:space="0" w:color="auto"/>
                        <w:left w:val="none" w:sz="0" w:space="0" w:color="auto"/>
                        <w:bottom w:val="none" w:sz="0" w:space="0" w:color="auto"/>
                        <w:right w:val="none" w:sz="0" w:space="0" w:color="auto"/>
                      </w:divBdr>
                      <w:divsChild>
                        <w:div w:id="54224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0222019">
          <w:marLeft w:val="0"/>
          <w:marRight w:val="0"/>
          <w:marTop w:val="0"/>
          <w:marBottom w:val="0"/>
          <w:divBdr>
            <w:top w:val="none" w:sz="0" w:space="0" w:color="auto"/>
            <w:left w:val="none" w:sz="0" w:space="0" w:color="auto"/>
            <w:bottom w:val="none" w:sz="0" w:space="0" w:color="auto"/>
            <w:right w:val="none" w:sz="0" w:space="0" w:color="auto"/>
          </w:divBdr>
          <w:divsChild>
            <w:div w:id="1715932691">
              <w:marLeft w:val="0"/>
              <w:marRight w:val="0"/>
              <w:marTop w:val="0"/>
              <w:marBottom w:val="0"/>
              <w:divBdr>
                <w:top w:val="none" w:sz="0" w:space="0" w:color="auto"/>
                <w:left w:val="none" w:sz="0" w:space="0" w:color="auto"/>
                <w:bottom w:val="none" w:sz="0" w:space="0" w:color="auto"/>
                <w:right w:val="none" w:sz="0" w:space="0" w:color="auto"/>
              </w:divBdr>
            </w:div>
            <w:div w:id="742067944">
              <w:marLeft w:val="0"/>
              <w:marRight w:val="0"/>
              <w:marTop w:val="0"/>
              <w:marBottom w:val="0"/>
              <w:divBdr>
                <w:top w:val="none" w:sz="0" w:space="0" w:color="auto"/>
                <w:left w:val="none" w:sz="0" w:space="0" w:color="auto"/>
                <w:bottom w:val="none" w:sz="0" w:space="0" w:color="auto"/>
                <w:right w:val="none" w:sz="0" w:space="0" w:color="auto"/>
              </w:divBdr>
              <w:divsChild>
                <w:div w:id="320814709">
                  <w:marLeft w:val="0"/>
                  <w:marRight w:val="0"/>
                  <w:marTop w:val="0"/>
                  <w:marBottom w:val="0"/>
                  <w:divBdr>
                    <w:top w:val="none" w:sz="0" w:space="0" w:color="auto"/>
                    <w:left w:val="none" w:sz="0" w:space="0" w:color="auto"/>
                    <w:bottom w:val="none" w:sz="0" w:space="0" w:color="auto"/>
                    <w:right w:val="none" w:sz="0" w:space="0" w:color="auto"/>
                  </w:divBdr>
                  <w:divsChild>
                    <w:div w:id="544752035">
                      <w:marLeft w:val="0"/>
                      <w:marRight w:val="0"/>
                      <w:marTop w:val="0"/>
                      <w:marBottom w:val="0"/>
                      <w:divBdr>
                        <w:top w:val="none" w:sz="0" w:space="0" w:color="auto"/>
                        <w:left w:val="none" w:sz="0" w:space="0" w:color="auto"/>
                        <w:bottom w:val="none" w:sz="0" w:space="0" w:color="auto"/>
                        <w:right w:val="none" w:sz="0" w:space="0" w:color="auto"/>
                      </w:divBdr>
                      <w:divsChild>
                        <w:div w:id="175763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5601864">
      <w:bodyDiv w:val="1"/>
      <w:marLeft w:val="0"/>
      <w:marRight w:val="0"/>
      <w:marTop w:val="0"/>
      <w:marBottom w:val="0"/>
      <w:divBdr>
        <w:top w:val="none" w:sz="0" w:space="0" w:color="auto"/>
        <w:left w:val="none" w:sz="0" w:space="0" w:color="auto"/>
        <w:bottom w:val="none" w:sz="0" w:space="0" w:color="auto"/>
        <w:right w:val="none" w:sz="0" w:space="0" w:color="auto"/>
      </w:divBdr>
    </w:div>
    <w:div w:id="930699664">
      <w:bodyDiv w:val="1"/>
      <w:marLeft w:val="0"/>
      <w:marRight w:val="0"/>
      <w:marTop w:val="0"/>
      <w:marBottom w:val="0"/>
      <w:divBdr>
        <w:top w:val="none" w:sz="0" w:space="0" w:color="auto"/>
        <w:left w:val="none" w:sz="0" w:space="0" w:color="auto"/>
        <w:bottom w:val="none" w:sz="0" w:space="0" w:color="auto"/>
        <w:right w:val="none" w:sz="0" w:space="0" w:color="auto"/>
      </w:divBdr>
    </w:div>
    <w:div w:id="1049497186">
      <w:bodyDiv w:val="1"/>
      <w:marLeft w:val="0"/>
      <w:marRight w:val="0"/>
      <w:marTop w:val="0"/>
      <w:marBottom w:val="0"/>
      <w:divBdr>
        <w:top w:val="none" w:sz="0" w:space="0" w:color="auto"/>
        <w:left w:val="none" w:sz="0" w:space="0" w:color="auto"/>
        <w:bottom w:val="none" w:sz="0" w:space="0" w:color="auto"/>
        <w:right w:val="none" w:sz="0" w:space="0" w:color="auto"/>
      </w:divBdr>
    </w:div>
    <w:div w:id="1084841455">
      <w:bodyDiv w:val="1"/>
      <w:marLeft w:val="0"/>
      <w:marRight w:val="0"/>
      <w:marTop w:val="0"/>
      <w:marBottom w:val="0"/>
      <w:divBdr>
        <w:top w:val="none" w:sz="0" w:space="0" w:color="auto"/>
        <w:left w:val="none" w:sz="0" w:space="0" w:color="auto"/>
        <w:bottom w:val="none" w:sz="0" w:space="0" w:color="auto"/>
        <w:right w:val="none" w:sz="0" w:space="0" w:color="auto"/>
      </w:divBdr>
    </w:div>
    <w:div w:id="1203909195">
      <w:bodyDiv w:val="1"/>
      <w:marLeft w:val="0"/>
      <w:marRight w:val="0"/>
      <w:marTop w:val="0"/>
      <w:marBottom w:val="0"/>
      <w:divBdr>
        <w:top w:val="none" w:sz="0" w:space="0" w:color="auto"/>
        <w:left w:val="none" w:sz="0" w:space="0" w:color="auto"/>
        <w:bottom w:val="none" w:sz="0" w:space="0" w:color="auto"/>
        <w:right w:val="none" w:sz="0" w:space="0" w:color="auto"/>
      </w:divBdr>
    </w:div>
    <w:div w:id="1281688615">
      <w:bodyDiv w:val="1"/>
      <w:marLeft w:val="0"/>
      <w:marRight w:val="0"/>
      <w:marTop w:val="0"/>
      <w:marBottom w:val="0"/>
      <w:divBdr>
        <w:top w:val="none" w:sz="0" w:space="0" w:color="auto"/>
        <w:left w:val="none" w:sz="0" w:space="0" w:color="auto"/>
        <w:bottom w:val="none" w:sz="0" w:space="0" w:color="auto"/>
        <w:right w:val="none" w:sz="0" w:space="0" w:color="auto"/>
      </w:divBdr>
    </w:div>
    <w:div w:id="1378699318">
      <w:bodyDiv w:val="1"/>
      <w:marLeft w:val="0"/>
      <w:marRight w:val="0"/>
      <w:marTop w:val="0"/>
      <w:marBottom w:val="0"/>
      <w:divBdr>
        <w:top w:val="none" w:sz="0" w:space="0" w:color="auto"/>
        <w:left w:val="none" w:sz="0" w:space="0" w:color="auto"/>
        <w:bottom w:val="none" w:sz="0" w:space="0" w:color="auto"/>
        <w:right w:val="none" w:sz="0" w:space="0" w:color="auto"/>
      </w:divBdr>
    </w:div>
    <w:div w:id="1517499111">
      <w:bodyDiv w:val="1"/>
      <w:marLeft w:val="0"/>
      <w:marRight w:val="0"/>
      <w:marTop w:val="0"/>
      <w:marBottom w:val="0"/>
      <w:divBdr>
        <w:top w:val="none" w:sz="0" w:space="0" w:color="auto"/>
        <w:left w:val="none" w:sz="0" w:space="0" w:color="auto"/>
        <w:bottom w:val="none" w:sz="0" w:space="0" w:color="auto"/>
        <w:right w:val="none" w:sz="0" w:space="0" w:color="auto"/>
      </w:divBdr>
    </w:div>
    <w:div w:id="1992126941">
      <w:bodyDiv w:val="1"/>
      <w:marLeft w:val="0"/>
      <w:marRight w:val="0"/>
      <w:marTop w:val="0"/>
      <w:marBottom w:val="0"/>
      <w:divBdr>
        <w:top w:val="none" w:sz="0" w:space="0" w:color="auto"/>
        <w:left w:val="none" w:sz="0" w:space="0" w:color="auto"/>
        <w:bottom w:val="none" w:sz="0" w:space="0" w:color="auto"/>
        <w:right w:val="none" w:sz="0" w:space="0" w:color="auto"/>
      </w:divBdr>
    </w:div>
    <w:div w:id="2088460052">
      <w:bodyDiv w:val="1"/>
      <w:marLeft w:val="0"/>
      <w:marRight w:val="0"/>
      <w:marTop w:val="0"/>
      <w:marBottom w:val="0"/>
      <w:divBdr>
        <w:top w:val="none" w:sz="0" w:space="0" w:color="auto"/>
        <w:left w:val="none" w:sz="0" w:space="0" w:color="auto"/>
        <w:bottom w:val="none" w:sz="0" w:space="0" w:color="auto"/>
        <w:right w:val="none" w:sz="0" w:space="0" w:color="auto"/>
      </w:divBdr>
      <w:divsChild>
        <w:div w:id="1950315494">
          <w:marLeft w:val="0"/>
          <w:marRight w:val="0"/>
          <w:marTop w:val="0"/>
          <w:marBottom w:val="0"/>
          <w:divBdr>
            <w:top w:val="none" w:sz="0" w:space="0" w:color="auto"/>
            <w:left w:val="none" w:sz="0" w:space="0" w:color="auto"/>
            <w:bottom w:val="none" w:sz="0" w:space="0" w:color="auto"/>
            <w:right w:val="none" w:sz="0" w:space="0" w:color="auto"/>
          </w:divBdr>
          <w:divsChild>
            <w:div w:id="585579243">
              <w:marLeft w:val="0"/>
              <w:marRight w:val="0"/>
              <w:marTop w:val="0"/>
              <w:marBottom w:val="0"/>
              <w:divBdr>
                <w:top w:val="none" w:sz="0" w:space="0" w:color="auto"/>
                <w:left w:val="none" w:sz="0" w:space="0" w:color="auto"/>
                <w:bottom w:val="none" w:sz="0" w:space="0" w:color="auto"/>
                <w:right w:val="none" w:sz="0" w:space="0" w:color="auto"/>
              </w:divBdr>
              <w:divsChild>
                <w:div w:id="123232440">
                  <w:marLeft w:val="0"/>
                  <w:marRight w:val="0"/>
                  <w:marTop w:val="0"/>
                  <w:marBottom w:val="0"/>
                  <w:divBdr>
                    <w:top w:val="none" w:sz="0" w:space="0" w:color="auto"/>
                    <w:left w:val="none" w:sz="0" w:space="0" w:color="auto"/>
                    <w:bottom w:val="none" w:sz="0" w:space="0" w:color="auto"/>
                    <w:right w:val="none" w:sz="0" w:space="0" w:color="auto"/>
                  </w:divBdr>
                  <w:divsChild>
                    <w:div w:id="80420733">
                      <w:marLeft w:val="0"/>
                      <w:marRight w:val="0"/>
                      <w:marTop w:val="0"/>
                      <w:marBottom w:val="0"/>
                      <w:divBdr>
                        <w:top w:val="none" w:sz="0" w:space="0" w:color="auto"/>
                        <w:left w:val="none" w:sz="0" w:space="0" w:color="auto"/>
                        <w:bottom w:val="none" w:sz="0" w:space="0" w:color="auto"/>
                        <w:right w:val="none" w:sz="0" w:space="0" w:color="auto"/>
                      </w:divBdr>
                      <w:divsChild>
                        <w:div w:id="1827473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4256719">
          <w:marLeft w:val="0"/>
          <w:marRight w:val="0"/>
          <w:marTop w:val="0"/>
          <w:marBottom w:val="0"/>
          <w:divBdr>
            <w:top w:val="none" w:sz="0" w:space="0" w:color="auto"/>
            <w:left w:val="none" w:sz="0" w:space="0" w:color="auto"/>
            <w:bottom w:val="none" w:sz="0" w:space="0" w:color="auto"/>
            <w:right w:val="none" w:sz="0" w:space="0" w:color="auto"/>
          </w:divBdr>
          <w:divsChild>
            <w:div w:id="928343832">
              <w:marLeft w:val="0"/>
              <w:marRight w:val="0"/>
              <w:marTop w:val="0"/>
              <w:marBottom w:val="0"/>
              <w:divBdr>
                <w:top w:val="none" w:sz="0" w:space="0" w:color="auto"/>
                <w:left w:val="none" w:sz="0" w:space="0" w:color="auto"/>
                <w:bottom w:val="none" w:sz="0" w:space="0" w:color="auto"/>
                <w:right w:val="none" w:sz="0" w:space="0" w:color="auto"/>
              </w:divBdr>
              <w:divsChild>
                <w:div w:id="169515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679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s://en.wikipedia.org/wiki/William_Bateson" TargetMode="External"/><Relationship Id="rId2" Type="http://schemas.openxmlformats.org/officeDocument/2006/relationships/hyperlink" Target="https://pubmed.ncbi.nlm.nih.gov/?sort=pubdate&amp;term=Lieberman+R&amp;cauthor_id=4185248" TargetMode="External"/><Relationship Id="rId1" Type="http://schemas.openxmlformats.org/officeDocument/2006/relationships/hyperlink" Target="http://www.informatics.jax.org/" TargetMode="External"/><Relationship Id="rId5" Type="http://schemas.openxmlformats.org/officeDocument/2006/relationships/hyperlink" Target="https://www.recherche-portal.ch/primo-explore/search?query=creator%2Cexact%2CUniversities%20Federation%20for%20Animal%20Welfare%2CAND&amp;sortby=date&amp;vid=ZAD&amp;lang=de_DE&amp;mode=advanced&amp;offset=0" TargetMode="External"/><Relationship Id="rId4" Type="http://schemas.openxmlformats.org/officeDocument/2006/relationships/hyperlink" Target="https://www.recherche-portal.ch/primo-explore/search?query=creator%2Cexact%2CTrevor%20B.%20Poole%2CAND&amp;sortby=date&amp;vid=ZAD&amp;lang=de_DE&amp;mode=advanced&amp;offset=0" TargetMode="External"/></Relationship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theme" Target="theme/theme1.xml"/><Relationship Id="rId3" Type="http://schemas.openxmlformats.org/officeDocument/2006/relationships/settings" Target="settings.xml"/><Relationship Id="rId7" Type="http://schemas.microsoft.com/office/2016/09/relationships/commentsIds" Target="commentsId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fontTable" Target="fontTable.xml"/><Relationship Id="rId5" Type="http://schemas.openxmlformats.org/officeDocument/2006/relationships/comments" Target="comment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customXml" Target="ink/ink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5-20T13:11:47.364"/>
    </inkml:context>
    <inkml:brush xml:id="br0">
      <inkml:brushProperty name="width" value="0.05" units="cm"/>
      <inkml:brushProperty name="height" value="0.05" units="cm"/>
    </inkml:brush>
  </inkml:definitions>
  <inkml:trace contextRef="#ctx0" brushRef="#br0">26 14 3912 0 0,'0'0'0'0'0,"0"0"0"0"0,0 0 0 0 0,0 0 80 0 0,0 0 0 0 0,0 0 0 0 0,-20-11 8 0 0,15 11 104 0 0,5 0 8 0 0,0 0-8 0 0,2 0 8 0 0,1 0-256 0 0,-3 0 16 0 0,0-2-8 0 0,1 2 0 0 0,1 2-120 0 0,-2 0 0 0 0,0-2-3208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11</Pages>
  <Words>3312</Words>
  <Characters>18885</Characters>
  <Application>Microsoft Office Word</Application>
  <DocSecurity>0</DocSecurity>
  <Lines>157</Lines>
  <Paragraphs>44</Paragraphs>
  <ScaleCrop>false</ScaleCrop>
  <Company/>
  <LinksUpToDate>false</LinksUpToDate>
  <CharactersWithSpaces>22153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Thorsten Buch</dc:creator>
  <cp:keywords/>
  <dc:description/>
  <cp:lastModifiedBy>Thorsten Buch</cp:lastModifiedBy>
  <cp:revision>419</cp:revision>
  <dcterms:created xsi:type="dcterms:W3CDTF">2020-01-17T14:56:00Z</dcterms:created>
  <dcterms:modified xsi:type="dcterms:W3CDTF">2020-11-03T17:51:00Z</dcterms:modified>
</cp:coreProperties>
</file>